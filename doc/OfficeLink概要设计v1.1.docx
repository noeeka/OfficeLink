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75" w:rsidRDefault="00CE7C75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E7C75" w:rsidRDefault="00CE7C75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E7C75" w:rsidRDefault="00CE7C75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E7C75" w:rsidRDefault="00CE7C75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A9600F" w:rsidRDefault="00A9600F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E7C75" w:rsidRDefault="00CE7C75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E7C75" w:rsidRDefault="00DD2DDA">
      <w:pPr>
        <w:jc w:val="center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Office</w:t>
      </w:r>
      <w:r w:rsidR="00290084">
        <w:rPr>
          <w:rFonts w:ascii="宋体" w:hAnsi="宋体" w:hint="eastAsia"/>
          <w:sz w:val="48"/>
          <w:szCs w:val="48"/>
        </w:rPr>
        <w:t>Link</w:t>
      </w:r>
    </w:p>
    <w:p w:rsidR="00CE7C75" w:rsidRDefault="0056256A">
      <w:pPr>
        <w:jc w:val="center"/>
        <w:rPr>
          <w:b/>
          <w:sz w:val="32"/>
          <w:szCs w:val="32"/>
        </w:rPr>
      </w:pPr>
      <w:r>
        <w:rPr>
          <w:rFonts w:ascii="宋体" w:hAnsi="宋体" w:hint="eastAsia"/>
          <w:sz w:val="36"/>
          <w:szCs w:val="36"/>
        </w:rPr>
        <w:t>概要设计</w:t>
      </w:r>
    </w:p>
    <w:p w:rsidR="00CE7C75" w:rsidRDefault="002A3771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186690</wp:posOffset>
                </wp:positionV>
                <wp:extent cx="6105525" cy="635"/>
                <wp:effectExtent l="9525" t="15240" r="9525" b="12700"/>
                <wp:wrapNone/>
                <wp:docPr id="5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63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34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-26.25pt;margin-top:14.7pt;width:480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" strokecolor="#739cc3" strokeweight="1.25pt"/>
            </w:pict>
          </mc:Fallback>
        </mc:AlternateContent>
      </w: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A9600F" w:rsidRDefault="00A9600F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290084">
      <w:pPr>
        <w:pStyle w:val="10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版本号：</w:t>
      </w:r>
      <w:r w:rsidR="0050647A">
        <w:rPr>
          <w:rFonts w:ascii="宋体" w:hAnsi="宋体" w:hint="eastAsia"/>
          <w:szCs w:val="21"/>
        </w:rPr>
        <w:t>V1.1</w:t>
      </w:r>
    </w:p>
    <w:p w:rsidR="00CE7C75" w:rsidRDefault="00290084">
      <w:pPr>
        <w:pStyle w:val="10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编制:</w:t>
      </w:r>
    </w:p>
    <w:p w:rsidR="00CE7C75" w:rsidRDefault="00290084" w:rsidP="00A9600F">
      <w:pPr>
        <w:pStyle w:val="10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日期：</w:t>
      </w:r>
      <w:r w:rsidR="0050647A">
        <w:rPr>
          <w:rFonts w:ascii="宋体" w:hAnsi="宋体" w:hint="eastAsia"/>
          <w:szCs w:val="21"/>
        </w:rPr>
        <w:t>2016.10.17</w:t>
      </w:r>
    </w:p>
    <w:p w:rsidR="00CE7C75" w:rsidRPr="00A9600F" w:rsidRDefault="00CE7C75">
      <w:pPr>
        <w:jc w:val="center"/>
        <w:rPr>
          <w:b/>
          <w:sz w:val="32"/>
          <w:szCs w:val="32"/>
        </w:rPr>
      </w:pPr>
    </w:p>
    <w:p w:rsidR="00A9600F" w:rsidRDefault="00A9600F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A9600F" w:rsidRDefault="00A9600F">
      <w:pPr>
        <w:jc w:val="center"/>
        <w:rPr>
          <w:b/>
          <w:sz w:val="32"/>
          <w:szCs w:val="32"/>
        </w:rPr>
      </w:pPr>
    </w:p>
    <w:p w:rsidR="00A9600F" w:rsidRDefault="00A9600F">
      <w:pPr>
        <w:jc w:val="center"/>
        <w:rPr>
          <w:b/>
          <w:sz w:val="32"/>
          <w:szCs w:val="32"/>
        </w:rPr>
      </w:pPr>
    </w:p>
    <w:p w:rsidR="00A9600F" w:rsidRDefault="00A9600F">
      <w:pPr>
        <w:jc w:val="center"/>
        <w:rPr>
          <w:b/>
          <w:sz w:val="32"/>
          <w:szCs w:val="32"/>
        </w:rPr>
      </w:pPr>
    </w:p>
    <w:p w:rsidR="00A9600F" w:rsidRDefault="00A9600F">
      <w:pPr>
        <w:jc w:val="center"/>
        <w:rPr>
          <w:b/>
          <w:sz w:val="32"/>
          <w:szCs w:val="32"/>
        </w:rPr>
      </w:pPr>
    </w:p>
    <w:p w:rsidR="00CE7C75" w:rsidRDefault="00290084">
      <w:pPr>
        <w:rPr>
          <w:rFonts w:ascii="Arial (W1)" w:eastAsia="Arial (W1)" w:hAnsi="Arial (W1)" w:cs="Arial (W1)"/>
          <w:color w:val="000000"/>
          <w:sz w:val="30"/>
        </w:rPr>
      </w:pPr>
      <w:r>
        <w:rPr>
          <w:rFonts w:ascii="宋体" w:hAnsi="宋体" w:cs="宋体"/>
          <w:color w:val="000000"/>
          <w:sz w:val="30"/>
        </w:rPr>
        <w:lastRenderedPageBreak/>
        <w:t>修订记录</w:t>
      </w:r>
      <w:r>
        <w:rPr>
          <w:rFonts w:ascii="Arial (W1)" w:eastAsia="Arial (W1)" w:hAnsi="Arial (W1)" w:cs="Arial (W1)"/>
          <w:color w:val="000000"/>
          <w:sz w:val="30"/>
        </w:rPr>
        <w:t>:</w:t>
      </w:r>
    </w:p>
    <w:p w:rsidR="00272B4F" w:rsidRDefault="00272B4F">
      <w:pPr>
        <w:rPr>
          <w:rFonts w:ascii="Arial (W1)" w:eastAsia="Arial (W1)" w:hAnsi="Arial (W1)" w:cs="Arial (W1)"/>
          <w:color w:val="000000"/>
          <w:sz w:val="30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4"/>
        <w:gridCol w:w="1244"/>
        <w:gridCol w:w="1300"/>
        <w:gridCol w:w="4967"/>
        <w:tblGridChange w:id="0">
          <w:tblGrid>
            <w:gridCol w:w="173"/>
            <w:gridCol w:w="901"/>
            <w:gridCol w:w="173"/>
            <w:gridCol w:w="1071"/>
            <w:gridCol w:w="173"/>
            <w:gridCol w:w="1127"/>
            <w:gridCol w:w="173"/>
            <w:gridCol w:w="4794"/>
            <w:gridCol w:w="173"/>
          </w:tblGrid>
        </w:tblGridChange>
      </w:tblGrid>
      <w:tr w:rsidR="00CE7C75">
        <w:trPr>
          <w:cantSplit/>
          <w:trHeight w:val="1"/>
        </w:trPr>
        <w:tc>
          <w:tcPr>
            <w:tcW w:w="1074" w:type="dxa"/>
            <w:tcBorders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版本</w:t>
            </w:r>
          </w:p>
        </w:tc>
        <w:tc>
          <w:tcPr>
            <w:tcW w:w="1244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日期</w:t>
            </w:r>
          </w:p>
        </w:tc>
        <w:tc>
          <w:tcPr>
            <w:tcW w:w="1300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作者</w:t>
            </w:r>
          </w:p>
        </w:tc>
        <w:tc>
          <w:tcPr>
            <w:tcW w:w="4967" w:type="dxa"/>
            <w:tcBorders>
              <w:left w:val="single" w:sz="0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修改描述</w:t>
            </w:r>
          </w:p>
        </w:tc>
      </w:tr>
      <w:tr w:rsidR="00CE7C75" w:rsidTr="00765E82">
        <w:trPr>
          <w:trHeight w:val="1"/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316B86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V1.1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290084">
            <w:pPr>
              <w:suppressAutoHyphens/>
              <w:spacing w:before="60" w:after="12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201</w:t>
            </w:r>
            <w:r w:rsidR="00316B86">
              <w:rPr>
                <w:rFonts w:ascii="宋体" w:hAnsi="宋体" w:cs="宋体" w:hint="eastAsia"/>
              </w:rPr>
              <w:t>6.10</w:t>
            </w:r>
            <w:r>
              <w:rPr>
                <w:rFonts w:ascii="宋体" w:hAnsi="宋体" w:cs="宋体" w:hint="eastAsia"/>
              </w:rPr>
              <w:t>.</w:t>
            </w:r>
            <w:r w:rsidR="00316B86"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杨国正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初稿</w:t>
            </w:r>
          </w:p>
        </w:tc>
      </w:tr>
      <w:tr w:rsidR="00CE7C75" w:rsidTr="00765E82">
        <w:trPr>
          <w:trHeight w:val="1"/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727820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V1.1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727820">
            <w:pPr>
              <w:suppressAutoHyphens/>
              <w:spacing w:before="60" w:after="12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2016.11.15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765E82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杨国正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7B7553" w:rsidP="00DB1D89">
            <w:pPr>
              <w:suppressAutoHyphens/>
              <w:spacing w:before="60" w:after="1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API：</w:t>
            </w:r>
            <w:r w:rsidR="00B07BE5">
              <w:rPr>
                <w:rFonts w:ascii="宋体" w:hAnsi="宋体" w:cs="宋体" w:hint="eastAsia"/>
              </w:rPr>
              <w:t>异常返回，列表获取</w:t>
            </w:r>
            <w:ins w:id="1" w:author="gz y" w:date="2016-11-17T16:09:00Z">
              <w:r w:rsidR="00DF29AB">
                <w:rPr>
                  <w:rFonts w:ascii="宋体" w:hAnsi="宋体" w:cs="宋体" w:hint="eastAsia"/>
                </w:rPr>
                <w:t>，加入权限</w:t>
              </w:r>
            </w:ins>
          </w:p>
          <w:p w:rsidR="00DB1D89" w:rsidRPr="00DB1D89" w:rsidRDefault="00AC59AF" w:rsidP="00DB1D89">
            <w:pPr>
              <w:suppressAutoHyphens/>
              <w:spacing w:before="60" w:after="1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GUI：</w:t>
            </w:r>
            <w:r w:rsidR="00FB7E7B">
              <w:rPr>
                <w:rFonts w:ascii="宋体" w:hAnsi="宋体" w:cs="宋体" w:hint="eastAsia"/>
              </w:rPr>
              <w:t>添加</w:t>
            </w:r>
            <w:r w:rsidR="00DB1D89">
              <w:rPr>
                <w:rFonts w:ascii="宋体" w:hAnsi="宋体" w:cs="宋体"/>
              </w:rPr>
              <w:t>OfficeLink GUI</w:t>
            </w:r>
            <w:r w:rsidR="00DB1D89">
              <w:rPr>
                <w:rFonts w:ascii="宋体" w:hAnsi="宋体" w:cs="宋体" w:hint="eastAsia"/>
              </w:rPr>
              <w:t>相关设计</w:t>
            </w:r>
          </w:p>
        </w:tc>
      </w:tr>
      <w:tr w:rsidR="00CE7C75" w:rsidTr="00765E82">
        <w:trPr>
          <w:trHeight w:val="1"/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C125AF">
            <w:pPr>
              <w:pStyle w:val="Standardtext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ins w:id="2" w:author="gz y" w:date="2016-11-17T12:10:00Z">
              <w:r>
                <w:rPr>
                  <w:rFonts w:ascii="宋体" w:eastAsia="宋体" w:hAnsi="宋体" w:hint="eastAsia"/>
                  <w:sz w:val="21"/>
                  <w:szCs w:val="21"/>
                  <w:lang w:eastAsia="zh-CN"/>
                </w:rPr>
                <w:t>V</w:t>
              </w:r>
              <w:r>
                <w:rPr>
                  <w:rFonts w:ascii="宋体" w:eastAsia="宋体" w:hAnsi="宋体"/>
                  <w:sz w:val="21"/>
                  <w:szCs w:val="21"/>
                  <w:lang w:eastAsia="zh-CN"/>
                </w:rPr>
                <w:t>1.1</w:t>
              </w:r>
            </w:ins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C125AF">
            <w:pPr>
              <w:pStyle w:val="Standardtext"/>
              <w:rPr>
                <w:rFonts w:ascii="Arial (W1)" w:eastAsia="宋体" w:hAnsi="Arial (W1)" w:hint="eastAsia"/>
                <w:sz w:val="21"/>
                <w:szCs w:val="21"/>
                <w:lang w:eastAsia="zh-CN"/>
              </w:rPr>
            </w:pPr>
            <w:ins w:id="3" w:author="gz y" w:date="2016-11-17T12:13:00Z">
              <w:r>
                <w:rPr>
                  <w:rFonts w:ascii="宋体" w:hAnsi="宋体" w:cs="宋体" w:hint="eastAsia"/>
                </w:rPr>
                <w:t>2016.11.17</w:t>
              </w:r>
            </w:ins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C125AF">
            <w:pPr>
              <w:pStyle w:val="Standardtext"/>
              <w:jc w:val="center"/>
              <w:rPr>
                <w:rFonts w:ascii="Arial (W1)" w:hAnsi="Arial (W1)"/>
                <w:sz w:val="21"/>
                <w:szCs w:val="21"/>
              </w:rPr>
            </w:pPr>
            <w:ins w:id="4" w:author="gz y" w:date="2016-11-17T12:13:00Z">
              <w:r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杨国正</w:t>
              </w:r>
            </w:ins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DF29AB">
            <w:pPr>
              <w:pStyle w:val="Standardtext"/>
              <w:rPr>
                <w:ins w:id="5" w:author="gz y" w:date="2016-11-17T16:19:00Z"/>
                <w:rFonts w:asciiTheme="minorEastAsia" w:eastAsiaTheme="minorEastAsia" w:hAnsiTheme="minorEastAsia"/>
                <w:sz w:val="21"/>
                <w:szCs w:val="21"/>
                <w:lang w:eastAsia="zh-CN"/>
              </w:rPr>
              <w:pPrChange w:id="6" w:author="gz y" w:date="2016-11-17T16:09:00Z">
                <w:pPr>
                  <w:pStyle w:val="Standardtext"/>
                  <w:jc w:val="center"/>
                </w:pPr>
              </w:pPrChange>
            </w:pPr>
            <w:ins w:id="7" w:author="gz y" w:date="2016-11-17T16:09:00Z">
              <w:r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API：公共部分提取，</w:t>
              </w:r>
            </w:ins>
            <w:ins w:id="8" w:author="gz y" w:date="2016-11-17T16:10:00Z">
              <w:r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SIP设置部分修改</w:t>
              </w:r>
            </w:ins>
          </w:p>
          <w:p w:rsidR="00CA0ABE" w:rsidRDefault="00CA0ABE">
            <w:pPr>
              <w:pStyle w:val="Standardtext"/>
              <w:rPr>
                <w:rFonts w:ascii="Arial (W1)" w:hAnsi="Arial (W1)"/>
                <w:sz w:val="21"/>
                <w:szCs w:val="21"/>
              </w:rPr>
              <w:pPrChange w:id="9" w:author="gz y" w:date="2016-11-17T16:09:00Z">
                <w:pPr>
                  <w:pStyle w:val="Standardtext"/>
                  <w:jc w:val="center"/>
                </w:pPr>
              </w:pPrChange>
            </w:pPr>
            <w:ins w:id="10" w:author="gz y" w:date="2016-11-17T16:19:00Z">
              <w:r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GUI：SIP设置部分修改</w:t>
              </w:r>
            </w:ins>
          </w:p>
        </w:tc>
      </w:tr>
      <w:tr w:rsidR="00CE7C75" w:rsidTr="00765E82">
        <w:trPr>
          <w:trHeight w:val="1"/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894A5D">
            <w:pPr>
              <w:pStyle w:val="Standardtext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ins w:id="11" w:author="gz y" w:date="2016-11-25T15:51:00Z">
              <w:r>
                <w:rPr>
                  <w:rFonts w:ascii="宋体" w:eastAsia="宋体" w:hAnsi="宋体" w:hint="eastAsia"/>
                  <w:sz w:val="21"/>
                  <w:szCs w:val="21"/>
                  <w:lang w:eastAsia="zh-CN"/>
                </w:rPr>
                <w:t>V1.1</w:t>
              </w:r>
            </w:ins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894A5D">
            <w:pPr>
              <w:pStyle w:val="Standardtext"/>
              <w:rPr>
                <w:rFonts w:ascii="Arial (W1)" w:eastAsia="宋体" w:hAnsi="Arial (W1)" w:hint="eastAsia"/>
                <w:sz w:val="21"/>
                <w:szCs w:val="21"/>
                <w:lang w:eastAsia="zh-CN"/>
              </w:rPr>
            </w:pPr>
            <w:ins w:id="12" w:author="gz y" w:date="2016-11-25T15:51:00Z">
              <w:r>
                <w:rPr>
                  <w:rFonts w:ascii="Arial (W1)" w:eastAsia="宋体" w:hAnsi="Arial (W1)" w:hint="eastAsia"/>
                  <w:sz w:val="21"/>
                  <w:szCs w:val="21"/>
                  <w:lang w:eastAsia="zh-CN"/>
                </w:rPr>
                <w:t>2016.11.25</w:t>
              </w:r>
            </w:ins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894A5D">
            <w:pPr>
              <w:pStyle w:val="Standardtext"/>
              <w:jc w:val="center"/>
              <w:rPr>
                <w:rFonts w:ascii="Arial (W1)" w:hAnsi="Arial (W1)"/>
                <w:sz w:val="21"/>
                <w:szCs w:val="21"/>
              </w:rPr>
            </w:pPr>
            <w:ins w:id="13" w:author="gz y" w:date="2016-11-25T15:51:00Z">
              <w:r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杨国正</w:t>
              </w:r>
            </w:ins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894A5D">
            <w:pPr>
              <w:pStyle w:val="Standardtext"/>
              <w:rPr>
                <w:rFonts w:ascii="Arial (W1)" w:hAnsi="Arial (W1)"/>
                <w:sz w:val="21"/>
                <w:szCs w:val="21"/>
              </w:rPr>
              <w:pPrChange w:id="14" w:author="gz y" w:date="2016-11-25T15:52:00Z">
                <w:pPr>
                  <w:pStyle w:val="Standardtext"/>
                  <w:jc w:val="center"/>
                </w:pPr>
              </w:pPrChange>
            </w:pPr>
            <w:ins w:id="15" w:author="gz y" w:date="2016-11-25T15:51:00Z">
              <w:r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修改数据库字段</w:t>
              </w:r>
            </w:ins>
            <w:ins w:id="16" w:author="gz y" w:date="2016-11-25T15:52:00Z">
              <w:r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错误和api示例错误</w:t>
              </w:r>
            </w:ins>
          </w:p>
        </w:tc>
      </w:tr>
      <w:tr w:rsidR="00CE7C75" w:rsidTr="008E047B">
        <w:tblPrEx>
          <w:tblW w:w="0" w:type="auto"/>
          <w:tblInd w:w="6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4" w:space="0" w:color="auto"/>
            <w:insideV w:val="none" w:sz="4" w:space="0" w:color="auto"/>
          </w:tblBorders>
          <w:tblLayout w:type="fixed"/>
          <w:tblCellMar>
            <w:left w:w="10" w:type="dxa"/>
            <w:right w:w="10" w:type="dxa"/>
          </w:tblCellMar>
          <w:tblLook w:val="0000" w:firstRow="0" w:lastRow="0" w:firstColumn="0" w:lastColumn="0" w:noHBand="0" w:noVBand="0"/>
          <w:tblPrExChange w:id="17" w:author="gz y" w:date="2016-12-05T17:29:00Z">
            <w:tblPrEx>
              <w:tblW w:w="0" w:type="auto"/>
              <w:tblInd w:w="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none" w:sz="4" w:space="0" w:color="auto"/>
                <w:insideV w:val="non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1"/>
          <w:trPrChange w:id="18" w:author="gz y" w:date="2016-12-05T17:29:00Z">
            <w:trPr>
              <w:gridAfter w:val="0"/>
              <w:trHeight w:val="1"/>
            </w:trPr>
          </w:trPrChange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  <w:tcPrChange w:id="19" w:author="gz y" w:date="2016-12-05T17:29:00Z">
              <w:tcPr>
                <w:tcW w:w="1074" w:type="dxa"/>
                <w:gridSpan w:val="2"/>
                <w:tcBorders>
                  <w:top w:val="single" w:sz="4" w:space="0" w:color="000000"/>
                  <w:right w:val="single" w:sz="4" w:space="0" w:color="000000"/>
                </w:tcBorders>
                <w:tcMar>
                  <w:left w:w="70" w:type="dxa"/>
                  <w:right w:w="70" w:type="dxa"/>
                </w:tcMar>
                <w:vAlign w:val="center"/>
              </w:tcPr>
            </w:tcPrChange>
          </w:tcPr>
          <w:p w:rsidR="00CE7C75" w:rsidRDefault="00E94824">
            <w:pPr>
              <w:pStyle w:val="Standardtext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ins w:id="20" w:author="gz y" w:date="2016-11-30T16:25:00Z">
              <w:r>
                <w:rPr>
                  <w:rFonts w:ascii="宋体" w:eastAsia="宋体" w:hAnsi="宋体" w:hint="eastAsia"/>
                  <w:sz w:val="21"/>
                  <w:szCs w:val="21"/>
                  <w:lang w:eastAsia="zh-CN"/>
                </w:rPr>
                <w:t>V</w:t>
              </w:r>
              <w:r>
                <w:rPr>
                  <w:rFonts w:ascii="宋体" w:eastAsia="宋体" w:hAnsi="宋体"/>
                  <w:sz w:val="21"/>
                  <w:szCs w:val="21"/>
                  <w:lang w:eastAsia="zh-CN"/>
                </w:rPr>
                <w:t>1</w:t>
              </w:r>
              <w:r>
                <w:rPr>
                  <w:rFonts w:ascii="宋体" w:eastAsia="宋体" w:hAnsi="宋体" w:hint="eastAsia"/>
                  <w:sz w:val="21"/>
                  <w:szCs w:val="21"/>
                  <w:lang w:eastAsia="zh-CN"/>
                </w:rPr>
                <w:t>.1</w:t>
              </w:r>
            </w:ins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  <w:tcPrChange w:id="21" w:author="gz y" w:date="2016-12-05T17:29:00Z">
              <w:tcPr>
                <w:tcW w:w="1244" w:type="dxa"/>
                <w:gridSpan w:val="2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tcMar>
                  <w:left w:w="70" w:type="dxa"/>
                  <w:right w:w="70" w:type="dxa"/>
                </w:tcMar>
                <w:vAlign w:val="center"/>
              </w:tcPr>
            </w:tcPrChange>
          </w:tcPr>
          <w:p w:rsidR="00CE7C75" w:rsidRDefault="00E94824">
            <w:pPr>
              <w:pStyle w:val="Standardtext"/>
              <w:rPr>
                <w:rFonts w:ascii="Arial (W1)" w:eastAsia="宋体" w:hAnsi="Arial (W1)" w:hint="eastAsia"/>
                <w:sz w:val="21"/>
                <w:szCs w:val="21"/>
                <w:lang w:eastAsia="zh-CN"/>
              </w:rPr>
            </w:pPr>
            <w:ins w:id="22" w:author="gz y" w:date="2016-11-30T16:24:00Z">
              <w:r>
                <w:rPr>
                  <w:rFonts w:ascii="Arial (W1)" w:eastAsia="宋体" w:hAnsi="Arial (W1)" w:hint="eastAsia"/>
                  <w:sz w:val="21"/>
                  <w:szCs w:val="21"/>
                  <w:lang w:eastAsia="zh-CN"/>
                </w:rPr>
                <w:t>2016.11.30</w:t>
              </w:r>
            </w:ins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  <w:tcPrChange w:id="23" w:author="gz y" w:date="2016-12-05T17:29:00Z">
              <w:tcPr>
                <w:tcW w:w="1300" w:type="dxa"/>
                <w:gridSpan w:val="2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tcMar>
                  <w:left w:w="70" w:type="dxa"/>
                  <w:right w:w="70" w:type="dxa"/>
                </w:tcMar>
                <w:vAlign w:val="center"/>
              </w:tcPr>
            </w:tcPrChange>
          </w:tcPr>
          <w:p w:rsidR="00CE7C75" w:rsidRPr="00E94824" w:rsidRDefault="00E94824">
            <w:pPr>
              <w:pStyle w:val="Standardtext"/>
              <w:jc w:val="center"/>
              <w:rPr>
                <w:rFonts w:ascii="Arial (W1)" w:eastAsiaTheme="minorEastAsia" w:hAnsi="Arial (W1)"/>
                <w:sz w:val="21"/>
                <w:szCs w:val="21"/>
                <w:lang w:eastAsia="zh-CN"/>
                <w:rPrChange w:id="24" w:author="gz y" w:date="2016-11-30T16:25:00Z">
                  <w:rPr>
                    <w:rFonts w:ascii="Arial (W1)" w:hAnsi="Arial (W1)"/>
                    <w:sz w:val="21"/>
                    <w:szCs w:val="21"/>
                  </w:rPr>
                </w:rPrChange>
              </w:rPr>
            </w:pPr>
            <w:ins w:id="25" w:author="gz y" w:date="2016-11-30T16:25:00Z">
              <w:r>
                <w:rPr>
                  <w:rFonts w:ascii="Arial (W1)" w:eastAsiaTheme="minorEastAsia" w:hAnsi="Arial (W1)" w:hint="eastAsia"/>
                  <w:sz w:val="21"/>
                  <w:szCs w:val="21"/>
                  <w:lang w:eastAsia="zh-CN"/>
                </w:rPr>
                <w:t>杨国正</w:t>
              </w:r>
            </w:ins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  <w:tcPrChange w:id="26" w:author="gz y" w:date="2016-12-05T17:29:00Z">
              <w:tcPr>
                <w:tcW w:w="4967" w:type="dxa"/>
                <w:gridSpan w:val="2"/>
                <w:tcBorders>
                  <w:top w:val="single" w:sz="4" w:space="0" w:color="000000"/>
                  <w:left w:val="single" w:sz="4" w:space="0" w:color="000000"/>
                </w:tcBorders>
                <w:tcMar>
                  <w:left w:w="70" w:type="dxa"/>
                  <w:right w:w="70" w:type="dxa"/>
                </w:tcMar>
                <w:vAlign w:val="center"/>
              </w:tcPr>
            </w:tcPrChange>
          </w:tcPr>
          <w:p w:rsidR="00CE7C75" w:rsidRPr="00E94824" w:rsidRDefault="00E94824">
            <w:pPr>
              <w:pStyle w:val="Standardtext"/>
              <w:rPr>
                <w:rFonts w:ascii="Arial (W1)" w:eastAsiaTheme="minorEastAsia" w:hAnsi="Arial (W1)"/>
                <w:sz w:val="21"/>
                <w:szCs w:val="21"/>
                <w:lang w:eastAsia="zh-CN"/>
                <w:rPrChange w:id="27" w:author="gz y" w:date="2016-11-30T16:25:00Z">
                  <w:rPr>
                    <w:rFonts w:ascii="Arial (W1)" w:hAnsi="Arial (W1)"/>
                    <w:sz w:val="21"/>
                    <w:szCs w:val="21"/>
                  </w:rPr>
                </w:rPrChange>
              </w:rPr>
              <w:pPrChange w:id="28" w:author="gz y" w:date="2016-11-30T16:25:00Z">
                <w:pPr>
                  <w:pStyle w:val="Standardtext"/>
                  <w:jc w:val="center"/>
                </w:pPr>
              </w:pPrChange>
            </w:pPr>
            <w:ins w:id="29" w:author="gz y" w:date="2016-11-30T16:25:00Z">
              <w:r>
                <w:rPr>
                  <w:rFonts w:ascii="Arial (W1)" w:eastAsiaTheme="minorEastAsia" w:hAnsi="Arial (W1)" w:hint="eastAsia"/>
                  <w:sz w:val="21"/>
                  <w:szCs w:val="21"/>
                  <w:lang w:eastAsia="zh-CN"/>
                </w:rPr>
                <w:t>添加</w:t>
              </w:r>
              <w:r>
                <w:rPr>
                  <w:rFonts w:ascii="Arial (W1)" w:eastAsiaTheme="minorEastAsia" w:hAnsi="Arial (W1)"/>
                  <w:sz w:val="21"/>
                  <w:szCs w:val="21"/>
                  <w:lang w:eastAsia="zh-CN"/>
                </w:rPr>
                <w:t>backups</w:t>
              </w:r>
              <w:r>
                <w:rPr>
                  <w:rFonts w:ascii="Arial (W1)" w:eastAsiaTheme="minorEastAsia" w:hAnsi="Arial (W1)" w:hint="eastAsia"/>
                  <w:sz w:val="21"/>
                  <w:szCs w:val="21"/>
                  <w:lang w:eastAsia="zh-CN"/>
                </w:rPr>
                <w:t>数据库</w:t>
              </w:r>
            </w:ins>
          </w:p>
        </w:tc>
      </w:tr>
      <w:tr w:rsidR="008E047B" w:rsidTr="004B4174">
        <w:tblPrEx>
          <w:tblW w:w="0" w:type="auto"/>
          <w:tblInd w:w="6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4" w:space="0" w:color="auto"/>
            <w:insideV w:val="none" w:sz="4" w:space="0" w:color="auto"/>
          </w:tblBorders>
          <w:tblLayout w:type="fixed"/>
          <w:tblCellMar>
            <w:left w:w="10" w:type="dxa"/>
            <w:right w:w="10" w:type="dxa"/>
          </w:tblCellMar>
          <w:tblLook w:val="0000" w:firstRow="0" w:lastRow="0" w:firstColumn="0" w:lastColumn="0" w:noHBand="0" w:noVBand="0"/>
          <w:tblPrExChange w:id="30" w:author="gz y" w:date="2016-12-16T14:16:00Z">
            <w:tblPrEx>
              <w:tblW w:w="0" w:type="auto"/>
              <w:tblInd w:w="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none" w:sz="4" w:space="0" w:color="auto"/>
                <w:insideV w:val="non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1"/>
          <w:ins w:id="31" w:author="gz y" w:date="2016-12-05T17:29:00Z"/>
          <w:trPrChange w:id="32" w:author="gz y" w:date="2016-12-16T14:16:00Z">
            <w:trPr>
              <w:gridBefore w:val="1"/>
              <w:trHeight w:val="1"/>
            </w:trPr>
          </w:trPrChange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  <w:tcPrChange w:id="33" w:author="gz y" w:date="2016-12-16T14:16:00Z">
              <w:tcPr>
                <w:tcW w:w="1074" w:type="dxa"/>
                <w:gridSpan w:val="2"/>
                <w:tcBorders>
                  <w:top w:val="single" w:sz="4" w:space="0" w:color="000000"/>
                  <w:right w:val="single" w:sz="4" w:space="0" w:color="000000"/>
                </w:tcBorders>
                <w:tcMar>
                  <w:left w:w="70" w:type="dxa"/>
                  <w:right w:w="70" w:type="dxa"/>
                </w:tcMar>
                <w:vAlign w:val="center"/>
              </w:tcPr>
            </w:tcPrChange>
          </w:tcPr>
          <w:p w:rsidR="008E047B" w:rsidRDefault="008E047B">
            <w:pPr>
              <w:pStyle w:val="Standardtext"/>
              <w:jc w:val="center"/>
              <w:rPr>
                <w:ins w:id="34" w:author="gz y" w:date="2016-12-05T17:29:00Z"/>
                <w:rFonts w:ascii="宋体" w:eastAsia="宋体" w:hAnsi="宋体"/>
                <w:sz w:val="21"/>
                <w:szCs w:val="21"/>
                <w:lang w:eastAsia="zh-CN"/>
              </w:rPr>
            </w:pPr>
            <w:ins w:id="35" w:author="gz y" w:date="2016-12-05T17:29:00Z">
              <w:r>
                <w:rPr>
                  <w:rFonts w:ascii="宋体" w:eastAsia="宋体" w:hAnsi="宋体" w:hint="eastAsia"/>
                  <w:sz w:val="21"/>
                  <w:szCs w:val="21"/>
                  <w:lang w:eastAsia="zh-CN"/>
                </w:rPr>
                <w:t>V</w:t>
              </w:r>
              <w:r>
                <w:rPr>
                  <w:rFonts w:ascii="宋体" w:eastAsia="宋体" w:hAnsi="宋体"/>
                  <w:sz w:val="21"/>
                  <w:szCs w:val="21"/>
                  <w:lang w:eastAsia="zh-CN"/>
                </w:rPr>
                <w:t>1.1</w:t>
              </w:r>
            </w:ins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  <w:tcPrChange w:id="36" w:author="gz y" w:date="2016-12-16T14:16:00Z">
              <w:tcPr>
                <w:tcW w:w="1244" w:type="dxa"/>
                <w:gridSpan w:val="2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tcMar>
                  <w:left w:w="70" w:type="dxa"/>
                  <w:right w:w="70" w:type="dxa"/>
                </w:tcMar>
                <w:vAlign w:val="center"/>
              </w:tcPr>
            </w:tcPrChange>
          </w:tcPr>
          <w:p w:rsidR="008E047B" w:rsidRDefault="008E047B">
            <w:pPr>
              <w:pStyle w:val="Standardtext"/>
              <w:rPr>
                <w:ins w:id="37" w:author="gz y" w:date="2016-12-05T17:29:00Z"/>
                <w:rFonts w:ascii="Arial (W1)" w:eastAsia="宋体" w:hAnsi="Arial (W1)" w:hint="eastAsia"/>
                <w:sz w:val="21"/>
                <w:szCs w:val="21"/>
                <w:lang w:eastAsia="zh-CN"/>
              </w:rPr>
            </w:pPr>
            <w:ins w:id="38" w:author="gz y" w:date="2016-12-05T17:29:00Z">
              <w:r>
                <w:rPr>
                  <w:rFonts w:ascii="Arial (W1)" w:eastAsia="宋体" w:hAnsi="Arial (W1)"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ascii="Arial (W1)" w:eastAsia="宋体" w:hAnsi="Arial (W1)"/>
                  <w:sz w:val="21"/>
                  <w:szCs w:val="21"/>
                  <w:lang w:eastAsia="zh-CN"/>
                </w:rPr>
                <w:t>016.12.05</w:t>
              </w:r>
            </w:ins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  <w:tcPrChange w:id="39" w:author="gz y" w:date="2016-12-16T14:16:00Z">
              <w:tcPr>
                <w:tcW w:w="1300" w:type="dxa"/>
                <w:gridSpan w:val="2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tcMar>
                  <w:left w:w="70" w:type="dxa"/>
                  <w:right w:w="70" w:type="dxa"/>
                </w:tcMar>
                <w:vAlign w:val="center"/>
              </w:tcPr>
            </w:tcPrChange>
          </w:tcPr>
          <w:p w:rsidR="008E047B" w:rsidRDefault="008E047B">
            <w:pPr>
              <w:pStyle w:val="Standardtext"/>
              <w:jc w:val="center"/>
              <w:rPr>
                <w:ins w:id="40" w:author="gz y" w:date="2016-12-05T17:29:00Z"/>
                <w:rFonts w:ascii="Arial (W1)" w:eastAsiaTheme="minorEastAsia" w:hAnsi="Arial (W1)" w:hint="eastAsia"/>
                <w:sz w:val="21"/>
                <w:szCs w:val="21"/>
                <w:lang w:eastAsia="zh-CN"/>
              </w:rPr>
            </w:pPr>
            <w:ins w:id="41" w:author="gz y" w:date="2016-12-05T17:29:00Z">
              <w:r>
                <w:rPr>
                  <w:rFonts w:ascii="Arial (W1)" w:eastAsiaTheme="minorEastAsia" w:hAnsi="Arial (W1)" w:hint="eastAsia"/>
                  <w:sz w:val="21"/>
                  <w:szCs w:val="21"/>
                  <w:lang w:eastAsia="zh-CN"/>
                </w:rPr>
                <w:t>杨国正</w:t>
              </w:r>
            </w:ins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  <w:tcPrChange w:id="42" w:author="gz y" w:date="2016-12-16T14:16:00Z">
              <w:tcPr>
                <w:tcW w:w="4967" w:type="dxa"/>
                <w:gridSpan w:val="2"/>
                <w:tcBorders>
                  <w:top w:val="single" w:sz="4" w:space="0" w:color="000000"/>
                  <w:left w:val="single" w:sz="4" w:space="0" w:color="000000"/>
                </w:tcBorders>
                <w:tcMar>
                  <w:left w:w="70" w:type="dxa"/>
                  <w:right w:w="70" w:type="dxa"/>
                </w:tcMar>
                <w:vAlign w:val="center"/>
              </w:tcPr>
            </w:tcPrChange>
          </w:tcPr>
          <w:p w:rsidR="008E047B" w:rsidRDefault="008E047B" w:rsidP="00B20026">
            <w:pPr>
              <w:pStyle w:val="Standardtext"/>
              <w:rPr>
                <w:ins w:id="43" w:author="gz y" w:date="2016-12-05T17:29:00Z"/>
                <w:rFonts w:ascii="Arial (W1)" w:eastAsiaTheme="minorEastAsia" w:hAnsi="Arial (W1)" w:hint="eastAsia"/>
                <w:sz w:val="21"/>
                <w:szCs w:val="21"/>
                <w:lang w:eastAsia="zh-CN"/>
              </w:rPr>
            </w:pPr>
            <w:ins w:id="44" w:author="gz y" w:date="2016-12-05T17:30:00Z">
              <w:r w:rsidRPr="0058787C"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  <w:rPrChange w:id="45" w:author="gz y" w:date="2016-12-05T17:31:00Z">
                    <w:rPr>
                      <w:rFonts w:ascii="Arial (W1)" w:eastAsiaTheme="minorEastAsia" w:hAnsi="Arial (W1)" w:hint="eastAsia"/>
                      <w:sz w:val="21"/>
                      <w:szCs w:val="21"/>
                      <w:lang w:eastAsia="zh-CN"/>
                    </w:rPr>
                  </w:rPrChange>
                </w:rPr>
                <w:t>API：</w:t>
              </w:r>
            </w:ins>
            <w:ins w:id="46" w:author="gz y" w:date="2016-12-05T17:29:00Z">
              <w:r>
                <w:rPr>
                  <w:rFonts w:ascii="Arial (W1)" w:eastAsiaTheme="minorEastAsia" w:hAnsi="Arial (W1)" w:hint="eastAsia"/>
                  <w:sz w:val="21"/>
                  <w:szCs w:val="21"/>
                  <w:lang w:eastAsia="zh-CN"/>
                </w:rPr>
                <w:t>添加返回状态类型，</w:t>
              </w:r>
            </w:ins>
            <w:ins w:id="47" w:author="gz y" w:date="2016-12-05T17:30:00Z">
              <w:r>
                <w:rPr>
                  <w:rFonts w:ascii="Arial (W1)" w:eastAsiaTheme="minorEastAsia" w:hAnsi="Arial (W1)" w:hint="eastAsia"/>
                  <w:sz w:val="21"/>
                  <w:szCs w:val="21"/>
                  <w:lang w:eastAsia="zh-CN"/>
                </w:rPr>
                <w:t>修改用户信息获取</w:t>
              </w:r>
            </w:ins>
          </w:p>
        </w:tc>
      </w:tr>
      <w:tr w:rsidR="004B4174" w:rsidTr="00717249">
        <w:tblPrEx>
          <w:tblW w:w="0" w:type="auto"/>
          <w:tblInd w:w="6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4" w:space="0" w:color="auto"/>
            <w:insideV w:val="none" w:sz="4" w:space="0" w:color="auto"/>
          </w:tblBorders>
          <w:tblLayout w:type="fixed"/>
          <w:tblCellMar>
            <w:left w:w="10" w:type="dxa"/>
            <w:right w:w="10" w:type="dxa"/>
          </w:tblCellMar>
          <w:tblLook w:val="0000" w:firstRow="0" w:lastRow="0" w:firstColumn="0" w:lastColumn="0" w:noHBand="0" w:noVBand="0"/>
          <w:tblPrExChange w:id="48" w:author="gz y" w:date="2016-12-29T10:06:00Z">
            <w:tblPrEx>
              <w:tblW w:w="0" w:type="auto"/>
              <w:tblInd w:w="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none" w:sz="4" w:space="0" w:color="auto"/>
                <w:insideV w:val="non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1"/>
          <w:ins w:id="49" w:author="gz y" w:date="2016-12-16T14:16:00Z"/>
          <w:trPrChange w:id="50" w:author="gz y" w:date="2016-12-29T10:06:00Z">
            <w:trPr>
              <w:gridBefore w:val="1"/>
              <w:trHeight w:val="1"/>
            </w:trPr>
          </w:trPrChange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  <w:tcPrChange w:id="51" w:author="gz y" w:date="2016-12-29T10:06:00Z">
              <w:tcPr>
                <w:tcW w:w="1074" w:type="dxa"/>
                <w:gridSpan w:val="2"/>
                <w:tcBorders>
                  <w:top w:val="single" w:sz="4" w:space="0" w:color="000000"/>
                  <w:right w:val="single" w:sz="4" w:space="0" w:color="000000"/>
                </w:tcBorders>
                <w:tcMar>
                  <w:left w:w="70" w:type="dxa"/>
                  <w:right w:w="70" w:type="dxa"/>
                </w:tcMar>
                <w:vAlign w:val="center"/>
              </w:tcPr>
            </w:tcPrChange>
          </w:tcPr>
          <w:p w:rsidR="004B4174" w:rsidRDefault="004B4174">
            <w:pPr>
              <w:pStyle w:val="Standardtext"/>
              <w:jc w:val="center"/>
              <w:rPr>
                <w:ins w:id="52" w:author="gz y" w:date="2016-12-16T14:16:00Z"/>
                <w:rFonts w:ascii="宋体" w:eastAsia="宋体" w:hAnsi="宋体"/>
                <w:sz w:val="21"/>
                <w:szCs w:val="21"/>
                <w:lang w:eastAsia="zh-CN"/>
              </w:rPr>
            </w:pPr>
            <w:ins w:id="53" w:author="gz y" w:date="2016-12-16T14:17:00Z">
              <w:r>
                <w:rPr>
                  <w:rFonts w:ascii="宋体" w:eastAsia="宋体" w:hAnsi="宋体" w:hint="eastAsia"/>
                  <w:sz w:val="21"/>
                  <w:szCs w:val="21"/>
                  <w:lang w:eastAsia="zh-CN"/>
                </w:rPr>
                <w:t>V</w:t>
              </w:r>
              <w:r>
                <w:rPr>
                  <w:rFonts w:ascii="宋体" w:eastAsia="宋体" w:hAnsi="宋体"/>
                  <w:sz w:val="21"/>
                  <w:szCs w:val="21"/>
                  <w:lang w:eastAsia="zh-CN"/>
                </w:rPr>
                <w:t>1.1</w:t>
              </w:r>
            </w:ins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  <w:tcPrChange w:id="54" w:author="gz y" w:date="2016-12-29T10:06:00Z">
              <w:tcPr>
                <w:tcW w:w="1244" w:type="dxa"/>
                <w:gridSpan w:val="2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tcMar>
                  <w:left w:w="70" w:type="dxa"/>
                  <w:right w:w="70" w:type="dxa"/>
                </w:tcMar>
                <w:vAlign w:val="center"/>
              </w:tcPr>
            </w:tcPrChange>
          </w:tcPr>
          <w:p w:rsidR="004B4174" w:rsidRDefault="004B4174">
            <w:pPr>
              <w:pStyle w:val="Standardtext"/>
              <w:rPr>
                <w:ins w:id="55" w:author="gz y" w:date="2016-12-16T14:16:00Z"/>
                <w:rFonts w:ascii="Arial (W1)" w:eastAsia="宋体" w:hAnsi="Arial (W1)" w:hint="eastAsia"/>
                <w:sz w:val="21"/>
                <w:szCs w:val="21"/>
                <w:lang w:eastAsia="zh-CN"/>
              </w:rPr>
            </w:pPr>
            <w:ins w:id="56" w:author="gz y" w:date="2016-12-16T14:17:00Z">
              <w:r>
                <w:rPr>
                  <w:rFonts w:ascii="Arial (W1)" w:eastAsia="宋体" w:hAnsi="Arial (W1)" w:hint="eastAsia"/>
                  <w:sz w:val="21"/>
                  <w:szCs w:val="21"/>
                  <w:lang w:eastAsia="zh-CN"/>
                </w:rPr>
                <w:t>2016.12.16</w:t>
              </w:r>
            </w:ins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  <w:tcPrChange w:id="57" w:author="gz y" w:date="2016-12-29T10:06:00Z">
              <w:tcPr>
                <w:tcW w:w="1300" w:type="dxa"/>
                <w:gridSpan w:val="2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tcMar>
                  <w:left w:w="70" w:type="dxa"/>
                  <w:right w:w="70" w:type="dxa"/>
                </w:tcMar>
                <w:vAlign w:val="center"/>
              </w:tcPr>
            </w:tcPrChange>
          </w:tcPr>
          <w:p w:rsidR="004B4174" w:rsidRDefault="004B4174">
            <w:pPr>
              <w:pStyle w:val="Standardtext"/>
              <w:jc w:val="center"/>
              <w:rPr>
                <w:ins w:id="58" w:author="gz y" w:date="2016-12-16T14:16:00Z"/>
                <w:rFonts w:ascii="Arial (W1)" w:eastAsiaTheme="minorEastAsia" w:hAnsi="Arial (W1)" w:hint="eastAsia"/>
                <w:sz w:val="21"/>
                <w:szCs w:val="21"/>
                <w:lang w:eastAsia="zh-CN"/>
              </w:rPr>
            </w:pPr>
            <w:ins w:id="59" w:author="gz y" w:date="2016-12-16T14:17:00Z">
              <w:r>
                <w:rPr>
                  <w:rFonts w:ascii="Arial (W1)" w:eastAsiaTheme="minorEastAsia" w:hAnsi="Arial (W1)" w:hint="eastAsia"/>
                  <w:sz w:val="21"/>
                  <w:szCs w:val="21"/>
                  <w:lang w:eastAsia="zh-CN"/>
                </w:rPr>
                <w:t>杨国正</w:t>
              </w:r>
            </w:ins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  <w:tcPrChange w:id="60" w:author="gz y" w:date="2016-12-29T10:06:00Z">
              <w:tcPr>
                <w:tcW w:w="4967" w:type="dxa"/>
                <w:gridSpan w:val="2"/>
                <w:tcBorders>
                  <w:top w:val="single" w:sz="4" w:space="0" w:color="000000"/>
                  <w:left w:val="single" w:sz="4" w:space="0" w:color="000000"/>
                </w:tcBorders>
                <w:tcMar>
                  <w:left w:w="70" w:type="dxa"/>
                  <w:right w:w="70" w:type="dxa"/>
                </w:tcMar>
                <w:vAlign w:val="center"/>
              </w:tcPr>
            </w:tcPrChange>
          </w:tcPr>
          <w:p w:rsidR="004B4174" w:rsidRPr="00B83BC8" w:rsidRDefault="004B4174" w:rsidP="00B20026">
            <w:pPr>
              <w:pStyle w:val="Standardtext"/>
              <w:rPr>
                <w:ins w:id="61" w:author="gz y" w:date="2016-12-16T14:16:00Z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ins w:id="62" w:author="gz y" w:date="2016-12-16T14:17:00Z">
              <w:r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API：添加</w:t>
              </w:r>
            </w:ins>
            <w:ins w:id="63" w:author="gz y" w:date="2016-12-16T14:18:00Z">
              <w:r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部分</w:t>
              </w:r>
            </w:ins>
            <w:ins w:id="64" w:author="gz y" w:date="2016-12-16T14:17:00Z">
              <w:r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列表</w:t>
              </w:r>
            </w:ins>
            <w:ins w:id="65" w:author="gz y" w:date="2016-12-16T14:18:00Z">
              <w:r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单项获取，屏蔽一些敏感信息</w:t>
              </w:r>
            </w:ins>
            <w:ins w:id="66" w:author="gz y" w:date="2016-12-29T10:06:00Z">
              <w:r w:rsidR="00717249"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,添加模块重载接口</w:t>
              </w:r>
            </w:ins>
          </w:p>
        </w:tc>
      </w:tr>
      <w:tr w:rsidR="00717249" w:rsidTr="00765E82">
        <w:trPr>
          <w:trHeight w:val="1"/>
          <w:ins w:id="67" w:author="gz y" w:date="2016-12-29T10:06:00Z"/>
        </w:trPr>
        <w:tc>
          <w:tcPr>
            <w:tcW w:w="1074" w:type="dxa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249" w:rsidRDefault="009A3001">
            <w:pPr>
              <w:pStyle w:val="Standardtext"/>
              <w:jc w:val="center"/>
              <w:rPr>
                <w:ins w:id="68" w:author="gz y" w:date="2016-12-29T10:06:00Z"/>
                <w:rFonts w:ascii="宋体" w:eastAsia="宋体" w:hAnsi="宋体"/>
                <w:sz w:val="21"/>
                <w:szCs w:val="21"/>
                <w:lang w:eastAsia="zh-CN"/>
              </w:rPr>
            </w:pPr>
            <w:ins w:id="69" w:author="gz y" w:date="2017-01-05T16:39:00Z">
              <w:r>
                <w:rPr>
                  <w:rFonts w:ascii="宋体" w:eastAsia="宋体" w:hAnsi="宋体" w:hint="eastAsia"/>
                  <w:sz w:val="21"/>
                  <w:szCs w:val="21"/>
                  <w:lang w:eastAsia="zh-CN"/>
                </w:rPr>
                <w:t>V1.1</w:t>
              </w:r>
            </w:ins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249" w:rsidRDefault="009A3001">
            <w:pPr>
              <w:pStyle w:val="Standardtext"/>
              <w:rPr>
                <w:ins w:id="70" w:author="gz y" w:date="2016-12-29T10:06:00Z"/>
                <w:rFonts w:ascii="Arial (W1)" w:eastAsia="宋体" w:hAnsi="Arial (W1)" w:hint="eastAsia"/>
                <w:sz w:val="21"/>
                <w:szCs w:val="21"/>
                <w:lang w:eastAsia="zh-CN"/>
              </w:rPr>
            </w:pPr>
            <w:ins w:id="71" w:author="gz y" w:date="2017-01-05T16:39:00Z">
              <w:r>
                <w:rPr>
                  <w:rFonts w:ascii="Arial (W1)" w:eastAsia="宋体" w:hAnsi="Arial (W1)" w:hint="eastAsia"/>
                  <w:sz w:val="21"/>
                  <w:szCs w:val="21"/>
                  <w:lang w:eastAsia="zh-CN"/>
                </w:rPr>
                <w:t>2017.01.05</w:t>
              </w:r>
            </w:ins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249" w:rsidRDefault="009A3001">
            <w:pPr>
              <w:pStyle w:val="Standardtext"/>
              <w:jc w:val="center"/>
              <w:rPr>
                <w:ins w:id="72" w:author="gz y" w:date="2016-12-29T10:06:00Z"/>
                <w:rFonts w:ascii="Arial (W1)" w:eastAsiaTheme="minorEastAsia" w:hAnsi="Arial (W1)" w:hint="eastAsia"/>
                <w:sz w:val="21"/>
                <w:szCs w:val="21"/>
                <w:lang w:eastAsia="zh-CN"/>
              </w:rPr>
            </w:pPr>
            <w:ins w:id="73" w:author="gz y" w:date="2017-01-05T16:40:00Z">
              <w:r>
                <w:rPr>
                  <w:rFonts w:ascii="Arial (W1)" w:eastAsiaTheme="minorEastAsia" w:hAnsi="Arial (W1)" w:hint="eastAsia"/>
                  <w:sz w:val="21"/>
                  <w:szCs w:val="21"/>
                  <w:lang w:eastAsia="zh-CN"/>
                </w:rPr>
                <w:t>杨国正</w:t>
              </w:r>
            </w:ins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249" w:rsidRDefault="009A3001" w:rsidP="00B20026">
            <w:pPr>
              <w:pStyle w:val="Standardtext"/>
              <w:rPr>
                <w:ins w:id="74" w:author="gz y" w:date="2016-12-29T10:06:00Z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ins w:id="75" w:author="gz y" w:date="2017-01-05T16:40:00Z">
              <w:r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</w:rPr>
                <w:t>API：修正呼叫特征关键字冲突</w:t>
              </w:r>
            </w:ins>
          </w:p>
        </w:tc>
      </w:tr>
    </w:tbl>
    <w:p w:rsidR="00CE7C75" w:rsidRDefault="00CE7C75">
      <w:pPr>
        <w:jc w:val="center"/>
        <w:rPr>
          <w:b/>
          <w:sz w:val="32"/>
          <w:szCs w:val="32"/>
        </w:rPr>
      </w:pPr>
    </w:p>
    <w:p w:rsidR="00CE7C75" w:rsidDel="004B4174" w:rsidRDefault="00CE7C75">
      <w:pPr>
        <w:jc w:val="center"/>
        <w:rPr>
          <w:del w:id="76" w:author="gz y" w:date="2016-12-16T14:17:00Z"/>
          <w:b/>
          <w:sz w:val="32"/>
          <w:szCs w:val="32"/>
        </w:rPr>
      </w:pPr>
    </w:p>
    <w:p w:rsidR="00CE7C75" w:rsidDel="00717249" w:rsidRDefault="00CE7C75">
      <w:pPr>
        <w:jc w:val="center"/>
        <w:rPr>
          <w:del w:id="77" w:author="gz y" w:date="2016-12-29T10:06:00Z"/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Del="00833835" w:rsidRDefault="00CE7C75">
      <w:pPr>
        <w:jc w:val="center"/>
        <w:rPr>
          <w:del w:id="78" w:author="gz y" w:date="2016-12-13T14:07:00Z"/>
          <w:b/>
          <w:sz w:val="32"/>
          <w:szCs w:val="32"/>
        </w:rPr>
      </w:pPr>
    </w:p>
    <w:p w:rsidR="00CE7C75" w:rsidDel="00833835" w:rsidRDefault="00CE7C75">
      <w:pPr>
        <w:jc w:val="center"/>
        <w:rPr>
          <w:del w:id="79" w:author="gz y" w:date="2016-12-13T14:07:00Z"/>
          <w:b/>
          <w:sz w:val="32"/>
          <w:szCs w:val="32"/>
        </w:rPr>
      </w:pPr>
    </w:p>
    <w:p w:rsidR="00CE7C75" w:rsidDel="00833835" w:rsidRDefault="00CE7C75">
      <w:pPr>
        <w:jc w:val="center"/>
        <w:rPr>
          <w:del w:id="80" w:author="gz y" w:date="2016-12-13T14:07:00Z"/>
          <w:b/>
          <w:sz w:val="32"/>
          <w:szCs w:val="32"/>
        </w:rPr>
      </w:pPr>
    </w:p>
    <w:p w:rsidR="00407844" w:rsidDel="00833835" w:rsidRDefault="00407844">
      <w:pPr>
        <w:jc w:val="center"/>
        <w:rPr>
          <w:del w:id="81" w:author="gz y" w:date="2016-12-13T14:07:00Z"/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RPr="00214C65" w:rsidRDefault="0040784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RPr="0017291B" w:rsidRDefault="0040784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Del="004B4174" w:rsidRDefault="00407844">
      <w:pPr>
        <w:jc w:val="center"/>
        <w:rPr>
          <w:del w:id="82" w:author="gz y" w:date="2016-12-16T14:17:00Z"/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 w:rsidP="00407844">
      <w:pPr>
        <w:pStyle w:val="21"/>
        <w:ind w:leftChars="0" w:left="0"/>
        <w:sectPr w:rsidR="00CE7C75">
          <w:headerReference w:type="default" r:id="rId7"/>
          <w:footerReference w:type="default" r:id="rId8"/>
          <w:pgSz w:w="11907" w:h="16840"/>
          <w:pgMar w:top="1134" w:right="1701" w:bottom="1134" w:left="1701" w:header="623" w:footer="660" w:gutter="0"/>
          <w:pgNumType w:start="1"/>
          <w:cols w:space="720"/>
        </w:sectPr>
      </w:pPr>
    </w:p>
    <w:p w:rsidR="00CE7C75" w:rsidRDefault="00290084">
      <w:pPr>
        <w:spacing w:line="360" w:lineRule="auto"/>
        <w:jc w:val="center"/>
      </w:pPr>
      <w:r>
        <w:rPr>
          <w:rStyle w:val="a5"/>
          <w:rFonts w:hint="eastAsia"/>
          <w:color w:val="auto"/>
          <w:sz w:val="30"/>
          <w:szCs w:val="30"/>
          <w:u w:val="none"/>
        </w:rPr>
        <w:lastRenderedPageBreak/>
        <w:t>目录</w:t>
      </w:r>
    </w:p>
    <w:p w:rsidR="00214C65" w:rsidRDefault="00290084">
      <w:pPr>
        <w:pStyle w:val="12"/>
        <w:tabs>
          <w:tab w:val="left" w:pos="420"/>
          <w:tab w:val="right" w:leader="dot" w:pos="8495"/>
        </w:tabs>
        <w:rPr>
          <w:ins w:id="83" w:author="gz y" w:date="2017-01-05T16:41:00Z"/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  <w:ins w:id="84" w:author="gz y" w:date="2017-01-05T16:41:00Z">
        <w:r w:rsidR="00214C65" w:rsidRPr="00AA67C7">
          <w:rPr>
            <w:rStyle w:val="a5"/>
            <w:noProof/>
          </w:rPr>
          <w:fldChar w:fldCharType="begin"/>
        </w:r>
        <w:r w:rsidR="00214C65" w:rsidRPr="00AA67C7">
          <w:rPr>
            <w:rStyle w:val="a5"/>
            <w:noProof/>
          </w:rPr>
          <w:instrText xml:space="preserve"> </w:instrText>
        </w:r>
        <w:r w:rsidR="00214C65">
          <w:rPr>
            <w:noProof/>
          </w:rPr>
          <w:instrText>HYPERLINK \l "_Toc471397785"</w:instrText>
        </w:r>
        <w:r w:rsidR="00214C65" w:rsidRPr="00AA67C7">
          <w:rPr>
            <w:rStyle w:val="a5"/>
            <w:noProof/>
          </w:rPr>
          <w:instrText xml:space="preserve"> </w:instrText>
        </w:r>
        <w:r w:rsidR="00214C65" w:rsidRPr="00AA67C7">
          <w:rPr>
            <w:rStyle w:val="a5"/>
            <w:noProof/>
          </w:rPr>
          <w:fldChar w:fldCharType="separate"/>
        </w:r>
        <w:r w:rsidR="00214C65" w:rsidRPr="00AA67C7">
          <w:rPr>
            <w:rStyle w:val="a5"/>
            <w:noProof/>
          </w:rPr>
          <w:t>1.</w:t>
        </w:r>
        <w:r w:rsidR="00214C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4C65" w:rsidRPr="00AA67C7">
          <w:rPr>
            <w:rStyle w:val="a5"/>
            <w:rFonts w:hint="eastAsia"/>
            <w:noProof/>
          </w:rPr>
          <w:t>引言</w:t>
        </w:r>
        <w:r w:rsidR="00214C65">
          <w:rPr>
            <w:noProof/>
          </w:rPr>
          <w:tab/>
        </w:r>
        <w:r w:rsidR="00214C65">
          <w:rPr>
            <w:noProof/>
          </w:rPr>
          <w:fldChar w:fldCharType="begin"/>
        </w:r>
        <w:r w:rsidR="00214C65">
          <w:rPr>
            <w:noProof/>
          </w:rPr>
          <w:instrText xml:space="preserve"> PAGEREF _Toc471397785 \h </w:instrText>
        </w:r>
      </w:ins>
      <w:r w:rsidR="00214C65">
        <w:rPr>
          <w:noProof/>
        </w:rPr>
      </w:r>
      <w:r w:rsidR="00214C65">
        <w:rPr>
          <w:noProof/>
        </w:rPr>
        <w:fldChar w:fldCharType="separate"/>
      </w:r>
      <w:ins w:id="85" w:author="gz y" w:date="2017-01-05T16:43:00Z">
        <w:r w:rsidR="00214C65">
          <w:rPr>
            <w:noProof/>
          </w:rPr>
          <w:t>7</w:t>
        </w:r>
      </w:ins>
      <w:ins w:id="86" w:author="gz y" w:date="2017-01-05T16:41:00Z">
        <w:r w:rsidR="00214C65">
          <w:rPr>
            <w:noProof/>
          </w:rPr>
          <w:fldChar w:fldCharType="end"/>
        </w:r>
        <w:r w:rsidR="00214C65"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8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8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"_Toc471397786"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编写目的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_Toc471397786 \h </w:instrText>
        </w:r>
      </w:ins>
      <w:r>
        <w:rPr>
          <w:noProof/>
        </w:rPr>
      </w:r>
      <w:r>
        <w:rPr>
          <w:noProof/>
        </w:rPr>
        <w:fldChar w:fldCharType="separate"/>
      </w:r>
      <w:ins w:id="89" w:author="gz y" w:date="2017-01-05T16:43:00Z">
        <w:r>
          <w:rPr>
            <w:noProof/>
          </w:rPr>
          <w:t>7</w:t>
        </w:r>
      </w:ins>
      <w:ins w:id="9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9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9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"_Toc471397787"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_Toc471397787 \h </w:instrText>
        </w:r>
      </w:ins>
      <w:r>
        <w:rPr>
          <w:noProof/>
        </w:rPr>
      </w:r>
      <w:r>
        <w:rPr>
          <w:noProof/>
        </w:rPr>
        <w:fldChar w:fldCharType="separate"/>
      </w:r>
      <w:ins w:id="93" w:author="gz y" w:date="2017-01-05T16:43:00Z">
        <w:r>
          <w:rPr>
            <w:noProof/>
          </w:rPr>
          <w:t>7</w:t>
        </w:r>
      </w:ins>
      <w:ins w:id="9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9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9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"_Toc471397788"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_Toc471397788 \h </w:instrText>
        </w:r>
      </w:ins>
      <w:r>
        <w:rPr>
          <w:noProof/>
        </w:rPr>
      </w:r>
      <w:r>
        <w:rPr>
          <w:noProof/>
        </w:rPr>
        <w:fldChar w:fldCharType="separate"/>
      </w:r>
      <w:ins w:id="97" w:author="gz y" w:date="2017-01-05T16:43:00Z">
        <w:r>
          <w:rPr>
            <w:noProof/>
          </w:rPr>
          <w:t>8</w:t>
        </w:r>
      </w:ins>
      <w:ins w:id="9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9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0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"_Toc471397789"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参考资料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_Toc471397789 \h </w:instrText>
        </w:r>
      </w:ins>
      <w:r>
        <w:rPr>
          <w:noProof/>
        </w:rPr>
      </w:r>
      <w:r>
        <w:rPr>
          <w:noProof/>
        </w:rPr>
        <w:fldChar w:fldCharType="separate"/>
      </w:r>
      <w:ins w:id="101" w:author="gz y" w:date="2017-01-05T16:43:00Z">
        <w:r>
          <w:rPr>
            <w:noProof/>
          </w:rPr>
          <w:t>9</w:t>
        </w:r>
      </w:ins>
      <w:ins w:id="10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12"/>
        <w:tabs>
          <w:tab w:val="left" w:pos="420"/>
          <w:tab w:val="right" w:leader="dot" w:pos="8495"/>
        </w:tabs>
        <w:rPr>
          <w:ins w:id="10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0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"_Toc471397790"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总统体设计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_Toc471397790 \h </w:instrText>
        </w:r>
      </w:ins>
      <w:r>
        <w:rPr>
          <w:noProof/>
        </w:rPr>
      </w:r>
      <w:r>
        <w:rPr>
          <w:noProof/>
        </w:rPr>
        <w:fldChar w:fldCharType="separate"/>
      </w:r>
      <w:ins w:id="105" w:author="gz y" w:date="2017-01-05T16:43:00Z">
        <w:r>
          <w:rPr>
            <w:noProof/>
          </w:rPr>
          <w:t>9</w:t>
        </w:r>
      </w:ins>
      <w:ins w:id="10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0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0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"_Toc471397791"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需求规定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_Toc471397791 \h </w:instrText>
        </w:r>
      </w:ins>
      <w:r>
        <w:rPr>
          <w:noProof/>
        </w:rPr>
      </w:r>
      <w:r>
        <w:rPr>
          <w:noProof/>
        </w:rPr>
        <w:fldChar w:fldCharType="separate"/>
      </w:r>
      <w:ins w:id="109" w:author="gz y" w:date="2017-01-05T16:43:00Z">
        <w:r>
          <w:rPr>
            <w:noProof/>
          </w:rPr>
          <w:t>9</w:t>
        </w:r>
      </w:ins>
      <w:ins w:id="11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1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1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"_Toc471397792"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应用场景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_Toc471397792 \h </w:instrText>
        </w:r>
      </w:ins>
      <w:r>
        <w:rPr>
          <w:noProof/>
        </w:rPr>
      </w:r>
      <w:r>
        <w:rPr>
          <w:noProof/>
        </w:rPr>
        <w:fldChar w:fldCharType="separate"/>
      </w:r>
      <w:ins w:id="113" w:author="gz y" w:date="2017-01-05T16:43:00Z">
        <w:r>
          <w:rPr>
            <w:noProof/>
          </w:rPr>
          <w:t>9</w:t>
        </w:r>
      </w:ins>
      <w:ins w:id="11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1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1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"_Toc471397793"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功能概述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_Toc471397793 \h </w:instrText>
        </w:r>
      </w:ins>
      <w:r>
        <w:rPr>
          <w:noProof/>
        </w:rPr>
      </w:r>
      <w:r>
        <w:rPr>
          <w:noProof/>
        </w:rPr>
        <w:fldChar w:fldCharType="separate"/>
      </w:r>
      <w:ins w:id="117" w:author="gz y" w:date="2017-01-05T16:43:00Z">
        <w:r>
          <w:rPr>
            <w:noProof/>
          </w:rPr>
          <w:t>10</w:t>
        </w:r>
      </w:ins>
      <w:ins w:id="11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1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2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"_Toc471397794"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运行环境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_Toc471397794 \h </w:instrText>
        </w:r>
      </w:ins>
      <w:r>
        <w:rPr>
          <w:noProof/>
        </w:rPr>
      </w:r>
      <w:r>
        <w:rPr>
          <w:noProof/>
        </w:rPr>
        <w:fldChar w:fldCharType="separate"/>
      </w:r>
      <w:ins w:id="121" w:author="gz y" w:date="2017-01-05T16:43:00Z">
        <w:r>
          <w:rPr>
            <w:noProof/>
          </w:rPr>
          <w:t>10</w:t>
        </w:r>
      </w:ins>
      <w:ins w:id="12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2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2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"_Toc471397795"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基本设计概念和处理流程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_Toc471397795 \h </w:instrText>
        </w:r>
      </w:ins>
      <w:r>
        <w:rPr>
          <w:noProof/>
        </w:rPr>
      </w:r>
      <w:r>
        <w:rPr>
          <w:noProof/>
        </w:rPr>
        <w:fldChar w:fldCharType="separate"/>
      </w:r>
      <w:ins w:id="125" w:author="gz y" w:date="2017-01-05T16:43:00Z">
        <w:r>
          <w:rPr>
            <w:noProof/>
          </w:rPr>
          <w:t>11</w:t>
        </w:r>
      </w:ins>
      <w:ins w:id="12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2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2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"_Toc471397796"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程序结构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_Toc471397796 \h </w:instrText>
        </w:r>
      </w:ins>
      <w:r>
        <w:rPr>
          <w:noProof/>
        </w:rPr>
      </w:r>
      <w:r>
        <w:rPr>
          <w:noProof/>
        </w:rPr>
        <w:fldChar w:fldCharType="separate"/>
      </w:r>
      <w:ins w:id="129" w:author="gz y" w:date="2017-01-05T16:43:00Z">
        <w:r>
          <w:rPr>
            <w:noProof/>
          </w:rPr>
          <w:t>11</w:t>
        </w:r>
      </w:ins>
      <w:ins w:id="13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12"/>
        <w:tabs>
          <w:tab w:val="left" w:pos="420"/>
          <w:tab w:val="right" w:leader="dot" w:pos="8495"/>
        </w:tabs>
        <w:rPr>
          <w:ins w:id="13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3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"_Toc471397797"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数据库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_Toc471397797 \h </w:instrText>
        </w:r>
      </w:ins>
      <w:r>
        <w:rPr>
          <w:noProof/>
        </w:rPr>
      </w:r>
      <w:r>
        <w:rPr>
          <w:noProof/>
        </w:rPr>
        <w:fldChar w:fldCharType="separate"/>
      </w:r>
      <w:ins w:id="133" w:author="gz y" w:date="2017-01-05T16:43:00Z">
        <w:r>
          <w:rPr>
            <w:noProof/>
          </w:rPr>
          <w:t>11</w:t>
        </w:r>
      </w:ins>
      <w:ins w:id="13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3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3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"_Toc471397798"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分机号信息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_Toc471397798 \h </w:instrText>
        </w:r>
      </w:ins>
      <w:r>
        <w:rPr>
          <w:noProof/>
        </w:rPr>
      </w:r>
      <w:r>
        <w:rPr>
          <w:noProof/>
        </w:rPr>
        <w:fldChar w:fldCharType="separate"/>
      </w:r>
      <w:ins w:id="137" w:author="gz y" w:date="2017-01-05T16:43:00Z">
        <w:r>
          <w:rPr>
            <w:noProof/>
          </w:rPr>
          <w:t>11</w:t>
        </w:r>
      </w:ins>
      <w:ins w:id="13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3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4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"_Toc471397799"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中继信息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_Toc471397799 \h </w:instrText>
        </w:r>
      </w:ins>
      <w:r>
        <w:rPr>
          <w:noProof/>
        </w:rPr>
      </w:r>
      <w:r>
        <w:rPr>
          <w:noProof/>
        </w:rPr>
        <w:fldChar w:fldCharType="separate"/>
      </w:r>
      <w:ins w:id="141" w:author="gz y" w:date="2017-01-05T16:43:00Z">
        <w:r>
          <w:rPr>
            <w:noProof/>
          </w:rPr>
          <w:t>12</w:t>
        </w:r>
      </w:ins>
      <w:ins w:id="14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4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4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"_Toc471397800"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IVR</w:t>
        </w:r>
        <w:r w:rsidRPr="00AA67C7">
          <w:rPr>
            <w:rStyle w:val="a5"/>
            <w:rFonts w:hint="eastAsia"/>
            <w:noProof/>
          </w:rPr>
          <w:t>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_Toc471397800 \h </w:instrText>
        </w:r>
      </w:ins>
      <w:r>
        <w:rPr>
          <w:noProof/>
        </w:rPr>
      </w:r>
      <w:r>
        <w:rPr>
          <w:noProof/>
        </w:rPr>
        <w:fldChar w:fldCharType="separate"/>
      </w:r>
      <w:ins w:id="145" w:author="gz y" w:date="2017-01-05T16:43:00Z">
        <w:r>
          <w:rPr>
            <w:noProof/>
          </w:rPr>
          <w:t>12</w:t>
        </w:r>
      </w:ins>
      <w:ins w:id="14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4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4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"_Toc471397801"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拨号方案信息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_Toc471397801 \h </w:instrText>
        </w:r>
      </w:ins>
      <w:r>
        <w:rPr>
          <w:noProof/>
        </w:rPr>
      </w:r>
      <w:r>
        <w:rPr>
          <w:noProof/>
        </w:rPr>
        <w:fldChar w:fldCharType="separate"/>
      </w:r>
      <w:ins w:id="149" w:author="gz y" w:date="2017-01-05T16:43:00Z">
        <w:r>
          <w:rPr>
            <w:noProof/>
          </w:rPr>
          <w:t>12</w:t>
        </w:r>
      </w:ins>
      <w:ins w:id="15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5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5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"_Toc471397802"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拨号规则信息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_Toc471397802 \h </w:instrText>
        </w:r>
      </w:ins>
      <w:r>
        <w:rPr>
          <w:noProof/>
        </w:rPr>
      </w:r>
      <w:r>
        <w:rPr>
          <w:noProof/>
        </w:rPr>
        <w:fldChar w:fldCharType="separate"/>
      </w:r>
      <w:ins w:id="153" w:author="gz y" w:date="2017-01-05T16:43:00Z">
        <w:r>
          <w:rPr>
            <w:noProof/>
          </w:rPr>
          <w:t>12</w:t>
        </w:r>
      </w:ins>
      <w:ins w:id="15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5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5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"_Toc471397803"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响铃组信息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_Toc471397803 \h </w:instrText>
        </w:r>
      </w:ins>
      <w:r>
        <w:rPr>
          <w:noProof/>
        </w:rPr>
      </w:r>
      <w:r>
        <w:rPr>
          <w:noProof/>
        </w:rPr>
        <w:fldChar w:fldCharType="separate"/>
      </w:r>
      <w:ins w:id="157" w:author="gz y" w:date="2017-01-05T16:43:00Z">
        <w:r>
          <w:rPr>
            <w:noProof/>
          </w:rPr>
          <w:t>13</w:t>
        </w:r>
      </w:ins>
      <w:ins w:id="15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5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6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"_Toc471397804"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会议室信息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_Toc471397804 \h </w:instrText>
        </w:r>
      </w:ins>
      <w:r>
        <w:rPr>
          <w:noProof/>
        </w:rPr>
      </w:r>
      <w:r>
        <w:rPr>
          <w:noProof/>
        </w:rPr>
        <w:fldChar w:fldCharType="separate"/>
      </w:r>
      <w:ins w:id="161" w:author="gz y" w:date="2017-01-05T16:43:00Z">
        <w:r>
          <w:rPr>
            <w:noProof/>
          </w:rPr>
          <w:t>13</w:t>
        </w:r>
      </w:ins>
      <w:ins w:id="16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6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6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"_Toc471397805"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配置信息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_Toc471397805 \h </w:instrText>
        </w:r>
      </w:ins>
      <w:r>
        <w:rPr>
          <w:noProof/>
        </w:rPr>
      </w:r>
      <w:r>
        <w:rPr>
          <w:noProof/>
        </w:rPr>
        <w:fldChar w:fldCharType="separate"/>
      </w:r>
      <w:ins w:id="165" w:author="gz y" w:date="2017-01-05T16:43:00Z">
        <w:r>
          <w:rPr>
            <w:noProof/>
          </w:rPr>
          <w:t>13</w:t>
        </w:r>
      </w:ins>
      <w:ins w:id="16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6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6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"_Toc471397806"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MOH</w:t>
        </w:r>
        <w:r w:rsidRPr="00AA67C7">
          <w:rPr>
            <w:rStyle w:val="a5"/>
            <w:rFonts w:hint="eastAsia"/>
            <w:noProof/>
          </w:rPr>
          <w:t>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_Toc471397806 \h </w:instrText>
        </w:r>
      </w:ins>
      <w:r>
        <w:rPr>
          <w:noProof/>
        </w:rPr>
      </w:r>
      <w:r>
        <w:rPr>
          <w:noProof/>
        </w:rPr>
        <w:fldChar w:fldCharType="separate"/>
      </w:r>
      <w:ins w:id="169" w:author="gz y" w:date="2017-01-05T16:43:00Z">
        <w:r>
          <w:rPr>
            <w:noProof/>
          </w:rPr>
          <w:t>14</w:t>
        </w:r>
      </w:ins>
      <w:ins w:id="17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7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7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"_Toc471397807"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通话记录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_Toc471397807 \h </w:instrText>
        </w:r>
      </w:ins>
      <w:r>
        <w:rPr>
          <w:noProof/>
        </w:rPr>
      </w:r>
      <w:r>
        <w:rPr>
          <w:noProof/>
        </w:rPr>
        <w:fldChar w:fldCharType="separate"/>
      </w:r>
      <w:ins w:id="173" w:author="gz y" w:date="2017-01-05T16:43:00Z">
        <w:r>
          <w:rPr>
            <w:noProof/>
          </w:rPr>
          <w:t>14</w:t>
        </w:r>
      </w:ins>
      <w:ins w:id="17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7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7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"_Toc471397808"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防火墙信息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_Toc471397808 \h </w:instrText>
        </w:r>
      </w:ins>
      <w:r>
        <w:rPr>
          <w:noProof/>
        </w:rPr>
      </w:r>
      <w:r>
        <w:rPr>
          <w:noProof/>
        </w:rPr>
        <w:fldChar w:fldCharType="separate"/>
      </w:r>
      <w:ins w:id="177" w:author="gz y" w:date="2017-01-05T16:43:00Z">
        <w:r>
          <w:rPr>
            <w:noProof/>
          </w:rPr>
          <w:t>14</w:t>
        </w:r>
      </w:ins>
      <w:ins w:id="17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7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8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"_Toc471397809"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用户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_Toc471397809 \h </w:instrText>
        </w:r>
      </w:ins>
      <w:r>
        <w:rPr>
          <w:noProof/>
        </w:rPr>
      </w:r>
      <w:r>
        <w:rPr>
          <w:noProof/>
        </w:rPr>
        <w:fldChar w:fldCharType="separate"/>
      </w:r>
      <w:ins w:id="181" w:author="gz y" w:date="2017-01-05T16:43:00Z">
        <w:r>
          <w:rPr>
            <w:noProof/>
          </w:rPr>
          <w:t>15</w:t>
        </w:r>
      </w:ins>
      <w:ins w:id="18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8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8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"_Toc471397810"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3.13.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备份列表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_Toc471397810 \h </w:instrText>
        </w:r>
      </w:ins>
      <w:r>
        <w:rPr>
          <w:noProof/>
        </w:rPr>
      </w:r>
      <w:r>
        <w:rPr>
          <w:noProof/>
        </w:rPr>
        <w:fldChar w:fldCharType="separate"/>
      </w:r>
      <w:ins w:id="185" w:author="gz y" w:date="2017-01-05T16:43:00Z">
        <w:r>
          <w:rPr>
            <w:noProof/>
          </w:rPr>
          <w:t>15</w:t>
        </w:r>
      </w:ins>
      <w:ins w:id="18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12"/>
        <w:tabs>
          <w:tab w:val="left" w:pos="420"/>
          <w:tab w:val="right" w:leader="dot" w:pos="8495"/>
        </w:tabs>
        <w:rPr>
          <w:ins w:id="18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8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"_Toc471397811"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API</w:t>
        </w:r>
        <w:r w:rsidRPr="00AA67C7">
          <w:rPr>
            <w:rStyle w:val="a5"/>
            <w:rFonts w:hint="eastAsia"/>
            <w:noProof/>
          </w:rPr>
          <w:t>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_Toc471397811 \h </w:instrText>
        </w:r>
      </w:ins>
      <w:r>
        <w:rPr>
          <w:noProof/>
        </w:rPr>
      </w:r>
      <w:r>
        <w:rPr>
          <w:noProof/>
        </w:rPr>
        <w:fldChar w:fldCharType="separate"/>
      </w:r>
      <w:ins w:id="189" w:author="gz y" w:date="2017-01-05T16:43:00Z">
        <w:r>
          <w:rPr>
            <w:noProof/>
          </w:rPr>
          <w:t>16</w:t>
        </w:r>
      </w:ins>
      <w:ins w:id="19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9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9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"_Toc471397812"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API</w:t>
        </w:r>
        <w:r w:rsidRPr="00AA67C7">
          <w:rPr>
            <w:rStyle w:val="a5"/>
            <w:rFonts w:hint="eastAsia"/>
            <w:noProof/>
          </w:rPr>
          <w:t>返回状态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_Toc471397812 \h </w:instrText>
        </w:r>
      </w:ins>
      <w:r>
        <w:rPr>
          <w:noProof/>
        </w:rPr>
      </w:r>
      <w:r>
        <w:rPr>
          <w:noProof/>
        </w:rPr>
        <w:fldChar w:fldCharType="separate"/>
      </w:r>
      <w:ins w:id="193" w:author="gz y" w:date="2017-01-05T16:43:00Z">
        <w:r>
          <w:rPr>
            <w:noProof/>
          </w:rPr>
          <w:t>16</w:t>
        </w:r>
      </w:ins>
      <w:ins w:id="19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19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19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"_Toc471397813"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用户登陆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_Toc471397813 \h </w:instrText>
        </w:r>
      </w:ins>
      <w:r>
        <w:rPr>
          <w:noProof/>
        </w:rPr>
      </w:r>
      <w:r>
        <w:rPr>
          <w:noProof/>
        </w:rPr>
        <w:fldChar w:fldCharType="separate"/>
      </w:r>
      <w:ins w:id="197" w:author="gz y" w:date="2017-01-05T16:43:00Z">
        <w:r>
          <w:rPr>
            <w:noProof/>
          </w:rPr>
          <w:t>16</w:t>
        </w:r>
      </w:ins>
      <w:ins w:id="19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19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0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"_Toc471397814"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用户登陆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_Toc471397814 \h </w:instrText>
        </w:r>
      </w:ins>
      <w:r>
        <w:rPr>
          <w:noProof/>
        </w:rPr>
      </w:r>
      <w:r>
        <w:rPr>
          <w:noProof/>
        </w:rPr>
        <w:fldChar w:fldCharType="separate"/>
      </w:r>
      <w:ins w:id="201" w:author="gz y" w:date="2017-01-05T16:43:00Z">
        <w:r>
          <w:rPr>
            <w:noProof/>
          </w:rPr>
          <w:t>16</w:t>
        </w:r>
      </w:ins>
      <w:ins w:id="20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0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0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"_Toc471397815"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用户退出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_Toc471397815 \h </w:instrText>
        </w:r>
      </w:ins>
      <w:r>
        <w:rPr>
          <w:noProof/>
        </w:rPr>
      </w:r>
      <w:r>
        <w:rPr>
          <w:noProof/>
        </w:rPr>
        <w:fldChar w:fldCharType="separate"/>
      </w:r>
      <w:ins w:id="205" w:author="gz y" w:date="2017-01-05T16:43:00Z">
        <w:r>
          <w:rPr>
            <w:noProof/>
          </w:rPr>
          <w:t>17</w:t>
        </w:r>
      </w:ins>
      <w:ins w:id="20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20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0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"_Toc471397816"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分机状态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_Toc471397816 \h </w:instrText>
        </w:r>
      </w:ins>
      <w:r>
        <w:rPr>
          <w:noProof/>
        </w:rPr>
      </w:r>
      <w:r>
        <w:rPr>
          <w:noProof/>
        </w:rPr>
        <w:fldChar w:fldCharType="separate"/>
      </w:r>
      <w:ins w:id="209" w:author="gz y" w:date="2017-01-05T16:43:00Z">
        <w:r>
          <w:rPr>
            <w:noProof/>
          </w:rPr>
          <w:t>17</w:t>
        </w:r>
      </w:ins>
      <w:ins w:id="21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21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1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"_Toc471397817"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中继状态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_Toc471397817 \h </w:instrText>
        </w:r>
      </w:ins>
      <w:r>
        <w:rPr>
          <w:noProof/>
        </w:rPr>
      </w:r>
      <w:r>
        <w:rPr>
          <w:noProof/>
        </w:rPr>
        <w:fldChar w:fldCharType="separate"/>
      </w:r>
      <w:ins w:id="213" w:author="gz y" w:date="2017-01-05T16:43:00Z">
        <w:r>
          <w:rPr>
            <w:noProof/>
          </w:rPr>
          <w:t>17</w:t>
        </w:r>
      </w:ins>
      <w:ins w:id="21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21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1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"_Toc471397818"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Parking</w:t>
        </w:r>
        <w:r w:rsidRPr="00AA67C7">
          <w:rPr>
            <w:rStyle w:val="a5"/>
            <w:rFonts w:hint="eastAsia"/>
            <w:noProof/>
          </w:rPr>
          <w:t>状态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_Toc471397818 \h </w:instrText>
        </w:r>
      </w:ins>
      <w:r>
        <w:rPr>
          <w:noProof/>
        </w:rPr>
      </w:r>
      <w:r>
        <w:rPr>
          <w:noProof/>
        </w:rPr>
        <w:fldChar w:fldCharType="separate"/>
      </w:r>
      <w:ins w:id="217" w:author="gz y" w:date="2017-01-05T16:43:00Z">
        <w:r>
          <w:rPr>
            <w:noProof/>
          </w:rPr>
          <w:t>18</w:t>
        </w:r>
      </w:ins>
      <w:ins w:id="21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21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2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"_Toc471397819"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会议室状态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_Toc471397819 \h </w:instrText>
        </w:r>
      </w:ins>
      <w:r>
        <w:rPr>
          <w:noProof/>
        </w:rPr>
      </w:r>
      <w:r>
        <w:rPr>
          <w:noProof/>
        </w:rPr>
        <w:fldChar w:fldCharType="separate"/>
      </w:r>
      <w:ins w:id="221" w:author="gz y" w:date="2017-01-05T16:43:00Z">
        <w:r>
          <w:rPr>
            <w:noProof/>
          </w:rPr>
          <w:t>19</w:t>
        </w:r>
      </w:ins>
      <w:ins w:id="22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2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2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"_Toc471397820"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状态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_Toc471397820 \h </w:instrText>
        </w:r>
      </w:ins>
      <w:r>
        <w:rPr>
          <w:noProof/>
        </w:rPr>
      </w:r>
      <w:r>
        <w:rPr>
          <w:noProof/>
        </w:rPr>
        <w:fldChar w:fldCharType="separate"/>
      </w:r>
      <w:ins w:id="225" w:author="gz y" w:date="2017-01-05T16:43:00Z">
        <w:r>
          <w:rPr>
            <w:noProof/>
          </w:rPr>
          <w:t>19</w:t>
        </w:r>
      </w:ins>
      <w:ins w:id="22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2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2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"_Toc471397821"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操作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_Toc471397821 \h </w:instrText>
        </w:r>
      </w:ins>
      <w:r>
        <w:rPr>
          <w:noProof/>
        </w:rPr>
      </w:r>
      <w:r>
        <w:rPr>
          <w:noProof/>
        </w:rPr>
        <w:fldChar w:fldCharType="separate"/>
      </w:r>
      <w:ins w:id="229" w:author="gz y" w:date="2017-01-05T16:43:00Z">
        <w:r>
          <w:rPr>
            <w:noProof/>
          </w:rPr>
          <w:t>19</w:t>
        </w:r>
      </w:ins>
      <w:ins w:id="23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23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3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"_Toc471397822"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系统状态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_Toc471397822 \h </w:instrText>
        </w:r>
      </w:ins>
      <w:r>
        <w:rPr>
          <w:noProof/>
        </w:rPr>
      </w:r>
      <w:r>
        <w:rPr>
          <w:noProof/>
        </w:rPr>
        <w:fldChar w:fldCharType="separate"/>
      </w:r>
      <w:ins w:id="233" w:author="gz y" w:date="2017-01-05T16:43:00Z">
        <w:r>
          <w:rPr>
            <w:noProof/>
          </w:rPr>
          <w:t>20</w:t>
        </w:r>
      </w:ins>
      <w:ins w:id="23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23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3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"_Toc471397823"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分机信息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_Toc471397823 \h </w:instrText>
        </w:r>
      </w:ins>
      <w:r>
        <w:rPr>
          <w:noProof/>
        </w:rPr>
      </w:r>
      <w:r>
        <w:rPr>
          <w:noProof/>
        </w:rPr>
        <w:fldChar w:fldCharType="separate"/>
      </w:r>
      <w:ins w:id="237" w:author="gz y" w:date="2017-01-05T16:43:00Z">
        <w:r>
          <w:rPr>
            <w:noProof/>
          </w:rPr>
          <w:t>20</w:t>
        </w:r>
      </w:ins>
      <w:ins w:id="23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3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4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"_Toc471397824"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4.8.1.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获取分机列表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_Toc471397824 \h </w:instrText>
        </w:r>
      </w:ins>
      <w:r>
        <w:rPr>
          <w:noProof/>
        </w:rPr>
      </w:r>
      <w:r>
        <w:rPr>
          <w:noProof/>
        </w:rPr>
        <w:fldChar w:fldCharType="separate"/>
      </w:r>
      <w:ins w:id="241" w:author="gz y" w:date="2017-01-05T16:43:00Z">
        <w:r>
          <w:rPr>
            <w:noProof/>
          </w:rPr>
          <w:t>20</w:t>
        </w:r>
      </w:ins>
      <w:ins w:id="24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4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4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"_Toc471397825"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4.8.2.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获取通讯录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_Toc471397825 \h </w:instrText>
        </w:r>
      </w:ins>
      <w:r>
        <w:rPr>
          <w:noProof/>
        </w:rPr>
      </w:r>
      <w:r>
        <w:rPr>
          <w:noProof/>
        </w:rPr>
        <w:fldChar w:fldCharType="separate"/>
      </w:r>
      <w:ins w:id="245" w:author="gz y" w:date="2017-01-05T16:43:00Z">
        <w:r>
          <w:rPr>
            <w:noProof/>
          </w:rPr>
          <w:t>21</w:t>
        </w:r>
      </w:ins>
      <w:ins w:id="24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4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4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"_Toc471397826"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4.8.3.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添加分机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_Toc471397826 \h </w:instrText>
        </w:r>
      </w:ins>
      <w:r>
        <w:rPr>
          <w:noProof/>
        </w:rPr>
      </w:r>
      <w:r>
        <w:rPr>
          <w:noProof/>
        </w:rPr>
        <w:fldChar w:fldCharType="separate"/>
      </w:r>
      <w:ins w:id="249" w:author="gz y" w:date="2017-01-05T16:43:00Z">
        <w:r>
          <w:rPr>
            <w:noProof/>
          </w:rPr>
          <w:t>22</w:t>
        </w:r>
      </w:ins>
      <w:ins w:id="25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5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5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"_Toc471397827"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4.8.4.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修改分机信息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_Toc471397827 \h </w:instrText>
        </w:r>
      </w:ins>
      <w:r>
        <w:rPr>
          <w:noProof/>
        </w:rPr>
      </w:r>
      <w:r>
        <w:rPr>
          <w:noProof/>
        </w:rPr>
        <w:fldChar w:fldCharType="separate"/>
      </w:r>
      <w:ins w:id="253" w:author="gz y" w:date="2017-01-05T16:43:00Z">
        <w:r>
          <w:rPr>
            <w:noProof/>
          </w:rPr>
          <w:t>23</w:t>
        </w:r>
      </w:ins>
      <w:ins w:id="25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5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5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"_Toc471397828"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4.8.5.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删除分机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_Toc471397828 \h </w:instrText>
        </w:r>
      </w:ins>
      <w:r>
        <w:rPr>
          <w:noProof/>
        </w:rPr>
      </w:r>
      <w:r>
        <w:rPr>
          <w:noProof/>
        </w:rPr>
        <w:fldChar w:fldCharType="separate"/>
      </w:r>
      <w:ins w:id="257" w:author="gz y" w:date="2017-01-05T16:43:00Z">
        <w:r>
          <w:rPr>
            <w:noProof/>
          </w:rPr>
          <w:t>23</w:t>
        </w:r>
      </w:ins>
      <w:ins w:id="25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25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6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"_Toc471397829"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中继信息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_Toc471397829 \h </w:instrText>
        </w:r>
      </w:ins>
      <w:r>
        <w:rPr>
          <w:noProof/>
        </w:rPr>
      </w:r>
      <w:r>
        <w:rPr>
          <w:noProof/>
        </w:rPr>
        <w:fldChar w:fldCharType="separate"/>
      </w:r>
      <w:ins w:id="261" w:author="gz y" w:date="2017-01-05T16:43:00Z">
        <w:r>
          <w:rPr>
            <w:noProof/>
          </w:rPr>
          <w:t>24</w:t>
        </w:r>
      </w:ins>
      <w:ins w:id="26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6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6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"_Toc471397830"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4.9.1.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获取中继列表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_Toc471397830 \h </w:instrText>
        </w:r>
      </w:ins>
      <w:r>
        <w:rPr>
          <w:noProof/>
        </w:rPr>
      </w:r>
      <w:r>
        <w:rPr>
          <w:noProof/>
        </w:rPr>
        <w:fldChar w:fldCharType="separate"/>
      </w:r>
      <w:ins w:id="265" w:author="gz y" w:date="2017-01-05T16:43:00Z">
        <w:r>
          <w:rPr>
            <w:noProof/>
          </w:rPr>
          <w:t>24</w:t>
        </w:r>
      </w:ins>
      <w:ins w:id="26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6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6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"_Toc471397831"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4.9.2.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添加中继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_Toc471397831 \h </w:instrText>
        </w:r>
      </w:ins>
      <w:r>
        <w:rPr>
          <w:noProof/>
        </w:rPr>
      </w:r>
      <w:r>
        <w:rPr>
          <w:noProof/>
        </w:rPr>
        <w:fldChar w:fldCharType="separate"/>
      </w:r>
      <w:ins w:id="269" w:author="gz y" w:date="2017-01-05T16:43:00Z">
        <w:r>
          <w:rPr>
            <w:noProof/>
          </w:rPr>
          <w:t>25</w:t>
        </w:r>
      </w:ins>
      <w:ins w:id="27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7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7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"_Toc471397832"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4.9.3.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修改中继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_Toc471397832 \h </w:instrText>
        </w:r>
      </w:ins>
      <w:r>
        <w:rPr>
          <w:noProof/>
        </w:rPr>
      </w:r>
      <w:r>
        <w:rPr>
          <w:noProof/>
        </w:rPr>
        <w:fldChar w:fldCharType="separate"/>
      </w:r>
      <w:ins w:id="273" w:author="gz y" w:date="2017-01-05T16:43:00Z">
        <w:r>
          <w:rPr>
            <w:noProof/>
          </w:rPr>
          <w:t>25</w:t>
        </w:r>
      </w:ins>
      <w:ins w:id="27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7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7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"_Toc471397833"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4.9.4.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删除中继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_Toc471397833 \h </w:instrText>
        </w:r>
      </w:ins>
      <w:r>
        <w:rPr>
          <w:noProof/>
        </w:rPr>
      </w:r>
      <w:r>
        <w:rPr>
          <w:noProof/>
        </w:rPr>
        <w:fldChar w:fldCharType="separate"/>
      </w:r>
      <w:ins w:id="277" w:author="gz y" w:date="2017-01-05T16:43:00Z">
        <w:r>
          <w:rPr>
            <w:noProof/>
          </w:rPr>
          <w:t>25</w:t>
        </w:r>
      </w:ins>
      <w:ins w:id="27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27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8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"_Toc471397834"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IVR</w:t>
        </w:r>
        <w:r w:rsidRPr="00AA67C7">
          <w:rPr>
            <w:rStyle w:val="a5"/>
            <w:rFonts w:hint="eastAsia"/>
            <w:noProof/>
          </w:rPr>
          <w:t>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_Toc471397834 \h </w:instrText>
        </w:r>
      </w:ins>
      <w:r>
        <w:rPr>
          <w:noProof/>
        </w:rPr>
      </w:r>
      <w:r>
        <w:rPr>
          <w:noProof/>
        </w:rPr>
        <w:fldChar w:fldCharType="separate"/>
      </w:r>
      <w:ins w:id="281" w:author="gz y" w:date="2017-01-05T16:43:00Z">
        <w:r>
          <w:rPr>
            <w:noProof/>
          </w:rPr>
          <w:t>26</w:t>
        </w:r>
      </w:ins>
      <w:ins w:id="28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8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8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"_Toc471397835"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4.10.1.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</w:t>
        </w:r>
        <w:r w:rsidRPr="00AA67C7">
          <w:rPr>
            <w:rStyle w:val="a5"/>
            <w:noProof/>
          </w:rPr>
          <w:t>IVR</w:t>
        </w:r>
        <w:r w:rsidRPr="00AA67C7">
          <w:rPr>
            <w:rStyle w:val="a5"/>
            <w:rFonts w:hint="eastAsia"/>
            <w:noProof/>
          </w:rPr>
          <w:t>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_Toc471397835 \h </w:instrText>
        </w:r>
      </w:ins>
      <w:r>
        <w:rPr>
          <w:noProof/>
        </w:rPr>
      </w:r>
      <w:r>
        <w:rPr>
          <w:noProof/>
        </w:rPr>
        <w:fldChar w:fldCharType="separate"/>
      </w:r>
      <w:ins w:id="285" w:author="gz y" w:date="2017-01-05T16:43:00Z">
        <w:r>
          <w:rPr>
            <w:noProof/>
          </w:rPr>
          <w:t>26</w:t>
        </w:r>
      </w:ins>
      <w:ins w:id="28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8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88" w:author="gz y" w:date="2017-01-05T16:41:00Z">
        <w:r w:rsidRPr="00AA67C7">
          <w:rPr>
            <w:rStyle w:val="a5"/>
            <w:noProof/>
          </w:rPr>
          <w:lastRenderedPageBreak/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"_Toc471397836"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4.10.2.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添加</w:t>
        </w:r>
        <w:r w:rsidRPr="00AA67C7">
          <w:rPr>
            <w:rStyle w:val="a5"/>
            <w:noProof/>
          </w:rPr>
          <w:t>IVR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_Toc471397836 \h </w:instrText>
        </w:r>
      </w:ins>
      <w:r>
        <w:rPr>
          <w:noProof/>
        </w:rPr>
      </w:r>
      <w:r>
        <w:rPr>
          <w:noProof/>
        </w:rPr>
        <w:fldChar w:fldCharType="separate"/>
      </w:r>
      <w:ins w:id="289" w:author="gz y" w:date="2017-01-05T16:43:00Z">
        <w:r>
          <w:rPr>
            <w:noProof/>
          </w:rPr>
          <w:t>27</w:t>
        </w:r>
      </w:ins>
      <w:ins w:id="29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9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9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"_Toc471397837"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4.10.3.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修改</w:t>
        </w:r>
        <w:r w:rsidRPr="00AA67C7">
          <w:rPr>
            <w:rStyle w:val="a5"/>
            <w:noProof/>
          </w:rPr>
          <w:t>IVR</w:t>
        </w:r>
        <w:r w:rsidRPr="00AA67C7">
          <w:rPr>
            <w:rStyle w:val="a5"/>
            <w:rFonts w:hint="eastAsia"/>
            <w:noProof/>
          </w:rPr>
          <w:t>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_Toc471397837 \h </w:instrText>
        </w:r>
      </w:ins>
      <w:r>
        <w:rPr>
          <w:noProof/>
        </w:rPr>
      </w:r>
      <w:r>
        <w:rPr>
          <w:noProof/>
        </w:rPr>
        <w:fldChar w:fldCharType="separate"/>
      </w:r>
      <w:ins w:id="293" w:author="gz y" w:date="2017-01-05T16:43:00Z">
        <w:r>
          <w:rPr>
            <w:noProof/>
          </w:rPr>
          <w:t>27</w:t>
        </w:r>
      </w:ins>
      <w:ins w:id="29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29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29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"_Toc471397838"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4.10.4.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删除</w:t>
        </w:r>
        <w:r w:rsidRPr="00AA67C7">
          <w:rPr>
            <w:rStyle w:val="a5"/>
            <w:noProof/>
          </w:rPr>
          <w:t>IVR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_Toc471397838 \h </w:instrText>
        </w:r>
      </w:ins>
      <w:r>
        <w:rPr>
          <w:noProof/>
        </w:rPr>
      </w:r>
      <w:r>
        <w:rPr>
          <w:noProof/>
        </w:rPr>
        <w:fldChar w:fldCharType="separate"/>
      </w:r>
      <w:ins w:id="297" w:author="gz y" w:date="2017-01-05T16:43:00Z">
        <w:r>
          <w:rPr>
            <w:noProof/>
          </w:rPr>
          <w:t>28</w:t>
        </w:r>
      </w:ins>
      <w:ins w:id="29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29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0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"_Toc471397839"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拨号方案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_Toc471397839 \h </w:instrText>
        </w:r>
      </w:ins>
      <w:r>
        <w:rPr>
          <w:noProof/>
        </w:rPr>
      </w:r>
      <w:r>
        <w:rPr>
          <w:noProof/>
        </w:rPr>
        <w:fldChar w:fldCharType="separate"/>
      </w:r>
      <w:ins w:id="301" w:author="gz y" w:date="2017-01-05T16:43:00Z">
        <w:r>
          <w:rPr>
            <w:noProof/>
          </w:rPr>
          <w:t>28</w:t>
        </w:r>
      </w:ins>
      <w:ins w:id="30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0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0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"_Toc471397840"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获取拨号方案信息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_Toc471397840 \h </w:instrText>
        </w:r>
      </w:ins>
      <w:r>
        <w:rPr>
          <w:noProof/>
        </w:rPr>
      </w:r>
      <w:r>
        <w:rPr>
          <w:noProof/>
        </w:rPr>
        <w:fldChar w:fldCharType="separate"/>
      </w:r>
      <w:ins w:id="305" w:author="gz y" w:date="2017-01-05T16:43:00Z">
        <w:r>
          <w:rPr>
            <w:noProof/>
          </w:rPr>
          <w:t>28</w:t>
        </w:r>
      </w:ins>
      <w:ins w:id="30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0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0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"_Toc471397841"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添加拨号方案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_Toc471397841 \h </w:instrText>
        </w:r>
      </w:ins>
      <w:r>
        <w:rPr>
          <w:noProof/>
        </w:rPr>
      </w:r>
      <w:r>
        <w:rPr>
          <w:noProof/>
        </w:rPr>
        <w:fldChar w:fldCharType="separate"/>
      </w:r>
      <w:ins w:id="309" w:author="gz y" w:date="2017-01-05T16:43:00Z">
        <w:r>
          <w:rPr>
            <w:noProof/>
          </w:rPr>
          <w:t>29</w:t>
        </w:r>
      </w:ins>
      <w:ins w:id="31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1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1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"_Toc471397842"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修改拨号方案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_Toc471397842 \h </w:instrText>
        </w:r>
      </w:ins>
      <w:r>
        <w:rPr>
          <w:noProof/>
        </w:rPr>
      </w:r>
      <w:r>
        <w:rPr>
          <w:noProof/>
        </w:rPr>
        <w:fldChar w:fldCharType="separate"/>
      </w:r>
      <w:ins w:id="313" w:author="gz y" w:date="2017-01-05T16:43:00Z">
        <w:r>
          <w:rPr>
            <w:noProof/>
          </w:rPr>
          <w:t>29</w:t>
        </w:r>
      </w:ins>
      <w:ins w:id="31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1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1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"_Toc471397843"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删除拨号方案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_Toc471397843 \h </w:instrText>
        </w:r>
      </w:ins>
      <w:r>
        <w:rPr>
          <w:noProof/>
        </w:rPr>
      </w:r>
      <w:r>
        <w:rPr>
          <w:noProof/>
        </w:rPr>
        <w:fldChar w:fldCharType="separate"/>
      </w:r>
      <w:ins w:id="317" w:author="gz y" w:date="2017-01-05T16:43:00Z">
        <w:r>
          <w:rPr>
            <w:noProof/>
          </w:rPr>
          <w:t>29</w:t>
        </w:r>
      </w:ins>
      <w:ins w:id="31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31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2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"_Toc471397844"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拨号规则信息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_Toc471397844 \h </w:instrText>
        </w:r>
      </w:ins>
      <w:r>
        <w:rPr>
          <w:noProof/>
        </w:rPr>
      </w:r>
      <w:r>
        <w:rPr>
          <w:noProof/>
        </w:rPr>
        <w:fldChar w:fldCharType="separate"/>
      </w:r>
      <w:ins w:id="321" w:author="gz y" w:date="2017-01-05T16:43:00Z">
        <w:r>
          <w:rPr>
            <w:noProof/>
          </w:rPr>
          <w:t>29</w:t>
        </w:r>
      </w:ins>
      <w:ins w:id="32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2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2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"_Toc471397845"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获取拨号规则信息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_Toc471397845 \h </w:instrText>
        </w:r>
      </w:ins>
      <w:r>
        <w:rPr>
          <w:noProof/>
        </w:rPr>
      </w:r>
      <w:r>
        <w:rPr>
          <w:noProof/>
        </w:rPr>
        <w:fldChar w:fldCharType="separate"/>
      </w:r>
      <w:ins w:id="325" w:author="gz y" w:date="2017-01-05T16:43:00Z">
        <w:r>
          <w:rPr>
            <w:noProof/>
          </w:rPr>
          <w:t>29</w:t>
        </w:r>
      </w:ins>
      <w:ins w:id="32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2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2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"_Toc471397846"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添加拨号规则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_Toc471397846 \h </w:instrText>
        </w:r>
      </w:ins>
      <w:r>
        <w:rPr>
          <w:noProof/>
        </w:rPr>
      </w:r>
      <w:r>
        <w:rPr>
          <w:noProof/>
        </w:rPr>
        <w:fldChar w:fldCharType="separate"/>
      </w:r>
      <w:ins w:id="329" w:author="gz y" w:date="2017-01-05T16:43:00Z">
        <w:r>
          <w:rPr>
            <w:noProof/>
          </w:rPr>
          <w:t>30</w:t>
        </w:r>
      </w:ins>
      <w:ins w:id="33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3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3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"_Toc471397847"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修改拨号规则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_Toc471397847 \h </w:instrText>
        </w:r>
      </w:ins>
      <w:r>
        <w:rPr>
          <w:noProof/>
        </w:rPr>
      </w:r>
      <w:r>
        <w:rPr>
          <w:noProof/>
        </w:rPr>
        <w:fldChar w:fldCharType="separate"/>
      </w:r>
      <w:ins w:id="333" w:author="gz y" w:date="2017-01-05T16:43:00Z">
        <w:r>
          <w:rPr>
            <w:noProof/>
          </w:rPr>
          <w:t>31</w:t>
        </w:r>
      </w:ins>
      <w:ins w:id="33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3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3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"_Toc471397848"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删除拨号规则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_Toc471397848 \h </w:instrText>
        </w:r>
      </w:ins>
      <w:r>
        <w:rPr>
          <w:noProof/>
        </w:rPr>
      </w:r>
      <w:r>
        <w:rPr>
          <w:noProof/>
        </w:rPr>
        <w:fldChar w:fldCharType="separate"/>
      </w:r>
      <w:ins w:id="337" w:author="gz y" w:date="2017-01-05T16:43:00Z">
        <w:r>
          <w:rPr>
            <w:noProof/>
          </w:rPr>
          <w:t>31</w:t>
        </w:r>
      </w:ins>
      <w:ins w:id="33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33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4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"_Toc471397849"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响铃组信息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_Toc471397849 \h </w:instrText>
        </w:r>
      </w:ins>
      <w:r>
        <w:rPr>
          <w:noProof/>
        </w:rPr>
      </w:r>
      <w:r>
        <w:rPr>
          <w:noProof/>
        </w:rPr>
        <w:fldChar w:fldCharType="separate"/>
      </w:r>
      <w:ins w:id="341" w:author="gz y" w:date="2017-01-05T16:43:00Z">
        <w:r>
          <w:rPr>
            <w:noProof/>
          </w:rPr>
          <w:t>32</w:t>
        </w:r>
      </w:ins>
      <w:ins w:id="34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4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4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"_Toc471397850"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获取响铃组信息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_Toc471397850 \h </w:instrText>
        </w:r>
      </w:ins>
      <w:r>
        <w:rPr>
          <w:noProof/>
        </w:rPr>
      </w:r>
      <w:r>
        <w:rPr>
          <w:noProof/>
        </w:rPr>
        <w:fldChar w:fldCharType="separate"/>
      </w:r>
      <w:ins w:id="345" w:author="gz y" w:date="2017-01-05T16:43:00Z">
        <w:r>
          <w:rPr>
            <w:noProof/>
          </w:rPr>
          <w:t>32</w:t>
        </w:r>
      </w:ins>
      <w:ins w:id="34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4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4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"_Toc471397851"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添加响铃组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_Toc471397851 \h </w:instrText>
        </w:r>
      </w:ins>
      <w:r>
        <w:rPr>
          <w:noProof/>
        </w:rPr>
      </w:r>
      <w:r>
        <w:rPr>
          <w:noProof/>
        </w:rPr>
        <w:fldChar w:fldCharType="separate"/>
      </w:r>
      <w:ins w:id="349" w:author="gz y" w:date="2017-01-05T16:43:00Z">
        <w:r>
          <w:rPr>
            <w:noProof/>
          </w:rPr>
          <w:t>33</w:t>
        </w:r>
      </w:ins>
      <w:ins w:id="35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5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5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"_Toc471397852"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修改响铃组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_Toc471397852 \h </w:instrText>
        </w:r>
      </w:ins>
      <w:r>
        <w:rPr>
          <w:noProof/>
        </w:rPr>
      </w:r>
      <w:r>
        <w:rPr>
          <w:noProof/>
        </w:rPr>
        <w:fldChar w:fldCharType="separate"/>
      </w:r>
      <w:ins w:id="353" w:author="gz y" w:date="2017-01-05T16:43:00Z">
        <w:r>
          <w:rPr>
            <w:noProof/>
          </w:rPr>
          <w:t>33</w:t>
        </w:r>
      </w:ins>
      <w:ins w:id="35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5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5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"_Toc471397853"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删除响铃组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_Toc471397853 \h </w:instrText>
        </w:r>
      </w:ins>
      <w:r>
        <w:rPr>
          <w:noProof/>
        </w:rPr>
      </w:r>
      <w:r>
        <w:rPr>
          <w:noProof/>
        </w:rPr>
        <w:fldChar w:fldCharType="separate"/>
      </w:r>
      <w:ins w:id="357" w:author="gz y" w:date="2017-01-05T16:43:00Z">
        <w:r>
          <w:rPr>
            <w:noProof/>
          </w:rPr>
          <w:t>33</w:t>
        </w:r>
      </w:ins>
      <w:ins w:id="35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35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6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"_Toc471397854"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会议信息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_Toc471397854 \h </w:instrText>
        </w:r>
      </w:ins>
      <w:r>
        <w:rPr>
          <w:noProof/>
        </w:rPr>
      </w:r>
      <w:r>
        <w:rPr>
          <w:noProof/>
        </w:rPr>
        <w:fldChar w:fldCharType="separate"/>
      </w:r>
      <w:ins w:id="361" w:author="gz y" w:date="2017-01-05T16:43:00Z">
        <w:r>
          <w:rPr>
            <w:noProof/>
          </w:rPr>
          <w:t>34</w:t>
        </w:r>
      </w:ins>
      <w:ins w:id="36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6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6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"_Toc471397855"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获取会议室信息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_Toc471397855 \h </w:instrText>
        </w:r>
      </w:ins>
      <w:r>
        <w:rPr>
          <w:noProof/>
        </w:rPr>
      </w:r>
      <w:r>
        <w:rPr>
          <w:noProof/>
        </w:rPr>
        <w:fldChar w:fldCharType="separate"/>
      </w:r>
      <w:ins w:id="365" w:author="gz y" w:date="2017-01-05T16:43:00Z">
        <w:r>
          <w:rPr>
            <w:noProof/>
          </w:rPr>
          <w:t>34</w:t>
        </w:r>
      </w:ins>
      <w:ins w:id="36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6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6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"_Toc471397856"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添加会议室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_Toc471397856 \h </w:instrText>
        </w:r>
      </w:ins>
      <w:r>
        <w:rPr>
          <w:noProof/>
        </w:rPr>
      </w:r>
      <w:r>
        <w:rPr>
          <w:noProof/>
        </w:rPr>
        <w:fldChar w:fldCharType="separate"/>
      </w:r>
      <w:ins w:id="369" w:author="gz y" w:date="2017-01-05T16:43:00Z">
        <w:r>
          <w:rPr>
            <w:noProof/>
          </w:rPr>
          <w:t>34</w:t>
        </w:r>
      </w:ins>
      <w:ins w:id="37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7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7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"_Toc471397857"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修改会议室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_Toc471397857 \h </w:instrText>
        </w:r>
      </w:ins>
      <w:r>
        <w:rPr>
          <w:noProof/>
        </w:rPr>
      </w:r>
      <w:r>
        <w:rPr>
          <w:noProof/>
        </w:rPr>
        <w:fldChar w:fldCharType="separate"/>
      </w:r>
      <w:ins w:id="373" w:author="gz y" w:date="2017-01-05T16:43:00Z">
        <w:r>
          <w:rPr>
            <w:noProof/>
          </w:rPr>
          <w:t>35</w:t>
        </w:r>
      </w:ins>
      <w:ins w:id="37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7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7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"_Toc471397858"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删除会议室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_Toc471397858 \h </w:instrText>
        </w:r>
      </w:ins>
      <w:r>
        <w:rPr>
          <w:noProof/>
        </w:rPr>
      </w:r>
      <w:r>
        <w:rPr>
          <w:noProof/>
        </w:rPr>
        <w:fldChar w:fldCharType="separate"/>
      </w:r>
      <w:ins w:id="377" w:author="gz y" w:date="2017-01-05T16:43:00Z">
        <w:r>
          <w:rPr>
            <w:noProof/>
          </w:rPr>
          <w:t>35</w:t>
        </w:r>
      </w:ins>
      <w:ins w:id="37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37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8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"_Toc471397859"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语音信箱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_Toc471397859 \h </w:instrText>
        </w:r>
      </w:ins>
      <w:r>
        <w:rPr>
          <w:noProof/>
        </w:rPr>
      </w:r>
      <w:r>
        <w:rPr>
          <w:noProof/>
        </w:rPr>
        <w:fldChar w:fldCharType="separate"/>
      </w:r>
      <w:ins w:id="381" w:author="gz y" w:date="2017-01-05T16:43:00Z">
        <w:r>
          <w:rPr>
            <w:noProof/>
          </w:rPr>
          <w:t>35</w:t>
        </w:r>
      </w:ins>
      <w:ins w:id="38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8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8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"_Toc471397860"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获取语音信箱配置信息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_Toc471397860 \h </w:instrText>
        </w:r>
      </w:ins>
      <w:r>
        <w:rPr>
          <w:noProof/>
        </w:rPr>
      </w:r>
      <w:r>
        <w:rPr>
          <w:noProof/>
        </w:rPr>
        <w:fldChar w:fldCharType="separate"/>
      </w:r>
      <w:ins w:id="385" w:author="gz y" w:date="2017-01-05T16:43:00Z">
        <w:r>
          <w:rPr>
            <w:noProof/>
          </w:rPr>
          <w:t>35</w:t>
        </w:r>
      </w:ins>
      <w:ins w:id="38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8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8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"_Toc471397861"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配置语音信箱参数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_Toc471397861 \h </w:instrText>
        </w:r>
      </w:ins>
      <w:r>
        <w:rPr>
          <w:noProof/>
        </w:rPr>
      </w:r>
      <w:r>
        <w:rPr>
          <w:noProof/>
        </w:rPr>
        <w:fldChar w:fldCharType="separate"/>
      </w:r>
      <w:ins w:id="389" w:author="gz y" w:date="2017-01-05T16:43:00Z">
        <w:r>
          <w:rPr>
            <w:noProof/>
          </w:rPr>
          <w:t>36</w:t>
        </w:r>
      </w:ins>
      <w:ins w:id="39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39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9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"_Toc471397862"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呼叫特征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_Toc471397862 \h </w:instrText>
        </w:r>
      </w:ins>
      <w:r>
        <w:rPr>
          <w:noProof/>
        </w:rPr>
      </w:r>
      <w:r>
        <w:rPr>
          <w:noProof/>
        </w:rPr>
        <w:fldChar w:fldCharType="separate"/>
      </w:r>
      <w:ins w:id="393" w:author="gz y" w:date="2017-01-05T16:43:00Z">
        <w:r>
          <w:rPr>
            <w:noProof/>
          </w:rPr>
          <w:t>36</w:t>
        </w:r>
      </w:ins>
      <w:ins w:id="39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9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39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"_Toc471397863"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获取呼叫特征信息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_Toc471397863 \h </w:instrText>
        </w:r>
      </w:ins>
      <w:r>
        <w:rPr>
          <w:noProof/>
        </w:rPr>
      </w:r>
      <w:r>
        <w:rPr>
          <w:noProof/>
        </w:rPr>
        <w:fldChar w:fldCharType="separate"/>
      </w:r>
      <w:ins w:id="397" w:author="gz y" w:date="2017-01-05T16:43:00Z">
        <w:r>
          <w:rPr>
            <w:noProof/>
          </w:rPr>
          <w:t>36</w:t>
        </w:r>
      </w:ins>
      <w:ins w:id="39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39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0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"_Toc471397864"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设置呼叫特征信息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_Toc471397864 \h </w:instrText>
        </w:r>
      </w:ins>
      <w:r>
        <w:rPr>
          <w:noProof/>
        </w:rPr>
      </w:r>
      <w:r>
        <w:rPr>
          <w:noProof/>
        </w:rPr>
        <w:fldChar w:fldCharType="separate"/>
      </w:r>
      <w:ins w:id="401" w:author="gz y" w:date="2017-01-05T16:43:00Z">
        <w:r>
          <w:rPr>
            <w:noProof/>
          </w:rPr>
          <w:t>37</w:t>
        </w:r>
      </w:ins>
      <w:ins w:id="40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40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0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"_Toc471397865"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MOH</w:t>
        </w:r>
        <w:r w:rsidRPr="00AA67C7">
          <w:rPr>
            <w:rStyle w:val="a5"/>
            <w:rFonts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_Toc471397865 \h </w:instrText>
        </w:r>
      </w:ins>
      <w:r>
        <w:rPr>
          <w:noProof/>
        </w:rPr>
      </w:r>
      <w:r>
        <w:rPr>
          <w:noProof/>
        </w:rPr>
        <w:fldChar w:fldCharType="separate"/>
      </w:r>
      <w:ins w:id="405" w:author="gz y" w:date="2017-01-05T16:43:00Z">
        <w:r>
          <w:rPr>
            <w:noProof/>
          </w:rPr>
          <w:t>38</w:t>
        </w:r>
      </w:ins>
      <w:ins w:id="40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0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0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"_Toc471397866"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4.17.1.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</w:t>
        </w:r>
        <w:r w:rsidRPr="00AA67C7">
          <w:rPr>
            <w:rStyle w:val="a5"/>
            <w:noProof/>
          </w:rPr>
          <w:t>MOH</w:t>
        </w:r>
        <w:r w:rsidRPr="00AA67C7">
          <w:rPr>
            <w:rStyle w:val="a5"/>
            <w:rFonts w:hint="eastAsia"/>
            <w:noProof/>
          </w:rPr>
          <w:t>设置信息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_Toc471397866 \h </w:instrText>
        </w:r>
      </w:ins>
      <w:r>
        <w:rPr>
          <w:noProof/>
        </w:rPr>
      </w:r>
      <w:r>
        <w:rPr>
          <w:noProof/>
        </w:rPr>
        <w:fldChar w:fldCharType="separate"/>
      </w:r>
      <w:ins w:id="409" w:author="gz y" w:date="2017-01-05T16:43:00Z">
        <w:r>
          <w:rPr>
            <w:noProof/>
          </w:rPr>
          <w:t>38</w:t>
        </w:r>
      </w:ins>
      <w:ins w:id="41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1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1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"_Toc471397867"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4.17.2.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创建</w:t>
        </w:r>
        <w:r w:rsidRPr="00AA67C7">
          <w:rPr>
            <w:rStyle w:val="a5"/>
            <w:noProof/>
          </w:rPr>
          <w:t>MOH</w:t>
        </w:r>
        <w:r w:rsidRPr="00AA67C7">
          <w:rPr>
            <w:rStyle w:val="a5"/>
            <w:rFonts w:hint="eastAsia"/>
            <w:noProof/>
          </w:rPr>
          <w:t>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_Toc471397867 \h </w:instrText>
        </w:r>
      </w:ins>
      <w:r>
        <w:rPr>
          <w:noProof/>
        </w:rPr>
      </w:r>
      <w:r>
        <w:rPr>
          <w:noProof/>
        </w:rPr>
        <w:fldChar w:fldCharType="separate"/>
      </w:r>
      <w:ins w:id="413" w:author="gz y" w:date="2017-01-05T16:43:00Z">
        <w:r>
          <w:rPr>
            <w:noProof/>
          </w:rPr>
          <w:t>39</w:t>
        </w:r>
      </w:ins>
      <w:ins w:id="41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1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1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"_Toc471397868"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4.17.3.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修改</w:t>
        </w:r>
        <w:r w:rsidRPr="00AA67C7">
          <w:rPr>
            <w:rStyle w:val="a5"/>
            <w:noProof/>
          </w:rPr>
          <w:t>MOH</w:t>
        </w:r>
        <w:r w:rsidRPr="00AA67C7">
          <w:rPr>
            <w:rStyle w:val="a5"/>
            <w:rFonts w:hint="eastAsia"/>
            <w:noProof/>
          </w:rPr>
          <w:t>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_Toc471397868 \h </w:instrText>
        </w:r>
      </w:ins>
      <w:r>
        <w:rPr>
          <w:noProof/>
        </w:rPr>
      </w:r>
      <w:r>
        <w:rPr>
          <w:noProof/>
        </w:rPr>
        <w:fldChar w:fldCharType="separate"/>
      </w:r>
      <w:ins w:id="417" w:author="gz y" w:date="2017-01-05T16:43:00Z">
        <w:r>
          <w:rPr>
            <w:noProof/>
          </w:rPr>
          <w:t>39</w:t>
        </w:r>
      </w:ins>
      <w:ins w:id="41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1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2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"_Toc471397869"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4.17.4.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删除</w:t>
        </w:r>
        <w:r w:rsidRPr="00AA67C7">
          <w:rPr>
            <w:rStyle w:val="a5"/>
            <w:noProof/>
          </w:rPr>
          <w:t>MOH</w:t>
        </w:r>
        <w:r w:rsidRPr="00AA67C7">
          <w:rPr>
            <w:rStyle w:val="a5"/>
            <w:rFonts w:hint="eastAsia"/>
            <w:noProof/>
          </w:rPr>
          <w:t>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_Toc471397869 \h </w:instrText>
        </w:r>
      </w:ins>
      <w:r>
        <w:rPr>
          <w:noProof/>
        </w:rPr>
      </w:r>
      <w:r>
        <w:rPr>
          <w:noProof/>
        </w:rPr>
        <w:fldChar w:fldCharType="separate"/>
      </w:r>
      <w:ins w:id="421" w:author="gz y" w:date="2017-01-05T16:43:00Z">
        <w:r>
          <w:rPr>
            <w:noProof/>
          </w:rPr>
          <w:t>39</w:t>
        </w:r>
      </w:ins>
      <w:ins w:id="42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42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2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"_Toc471397870"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SIP</w:t>
        </w:r>
        <w:r w:rsidRPr="00AA67C7">
          <w:rPr>
            <w:rStyle w:val="a5"/>
            <w:rFonts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_Toc471397870 \h </w:instrText>
        </w:r>
      </w:ins>
      <w:r>
        <w:rPr>
          <w:noProof/>
        </w:rPr>
      </w:r>
      <w:r>
        <w:rPr>
          <w:noProof/>
        </w:rPr>
        <w:fldChar w:fldCharType="separate"/>
      </w:r>
      <w:ins w:id="425" w:author="gz y" w:date="2017-01-05T16:43:00Z">
        <w:r>
          <w:rPr>
            <w:noProof/>
          </w:rPr>
          <w:t>40</w:t>
        </w:r>
      </w:ins>
      <w:ins w:id="42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2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2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"_Toc471397871"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4.18.1.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</w:t>
        </w:r>
        <w:r w:rsidRPr="00AA67C7">
          <w:rPr>
            <w:rStyle w:val="a5"/>
            <w:noProof/>
          </w:rPr>
          <w:t>SIP</w:t>
        </w:r>
        <w:r w:rsidRPr="00AA67C7">
          <w:rPr>
            <w:rStyle w:val="a5"/>
            <w:rFonts w:hint="eastAsia"/>
            <w:noProof/>
          </w:rPr>
          <w:t>配置信息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_Toc471397871 \h </w:instrText>
        </w:r>
      </w:ins>
      <w:r>
        <w:rPr>
          <w:noProof/>
        </w:rPr>
      </w:r>
      <w:r>
        <w:rPr>
          <w:noProof/>
        </w:rPr>
        <w:fldChar w:fldCharType="separate"/>
      </w:r>
      <w:ins w:id="429" w:author="gz y" w:date="2017-01-05T16:43:00Z">
        <w:r>
          <w:rPr>
            <w:noProof/>
          </w:rPr>
          <w:t>40</w:t>
        </w:r>
      </w:ins>
      <w:ins w:id="43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3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3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"_Toc471397872"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4.18.2.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配置</w:t>
        </w:r>
        <w:r w:rsidRPr="00AA67C7">
          <w:rPr>
            <w:rStyle w:val="a5"/>
            <w:noProof/>
          </w:rPr>
          <w:t>SIP</w:t>
        </w:r>
        <w:r w:rsidRPr="00AA67C7">
          <w:rPr>
            <w:rStyle w:val="a5"/>
            <w:rFonts w:hint="eastAsia"/>
            <w:noProof/>
          </w:rPr>
          <w:t>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_Toc471397872 \h </w:instrText>
        </w:r>
      </w:ins>
      <w:r>
        <w:rPr>
          <w:noProof/>
        </w:rPr>
      </w:r>
      <w:r>
        <w:rPr>
          <w:noProof/>
        </w:rPr>
        <w:fldChar w:fldCharType="separate"/>
      </w:r>
      <w:ins w:id="433" w:author="gz y" w:date="2017-01-05T16:43:00Z">
        <w:r>
          <w:rPr>
            <w:noProof/>
          </w:rPr>
          <w:t>40</w:t>
        </w:r>
      </w:ins>
      <w:ins w:id="43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43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3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"_Toc471397873"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通话记录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_Toc471397873 \h </w:instrText>
        </w:r>
      </w:ins>
      <w:r>
        <w:rPr>
          <w:noProof/>
        </w:rPr>
      </w:r>
      <w:r>
        <w:rPr>
          <w:noProof/>
        </w:rPr>
        <w:fldChar w:fldCharType="separate"/>
      </w:r>
      <w:ins w:id="437" w:author="gz y" w:date="2017-01-05T16:43:00Z">
        <w:r>
          <w:rPr>
            <w:noProof/>
          </w:rPr>
          <w:t>41</w:t>
        </w:r>
      </w:ins>
      <w:ins w:id="43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3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4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"_Toc471397874"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4.19.1.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获取通话记录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_Toc471397874 \h </w:instrText>
        </w:r>
      </w:ins>
      <w:r>
        <w:rPr>
          <w:noProof/>
        </w:rPr>
      </w:r>
      <w:r>
        <w:rPr>
          <w:noProof/>
        </w:rPr>
        <w:fldChar w:fldCharType="separate"/>
      </w:r>
      <w:ins w:id="441" w:author="gz y" w:date="2017-01-05T16:43:00Z">
        <w:r>
          <w:rPr>
            <w:noProof/>
          </w:rPr>
          <w:t>41</w:t>
        </w:r>
      </w:ins>
      <w:ins w:id="44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4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4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"_Toc471397875"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4.19.2.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删除通话记录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_Toc471397875 \h </w:instrText>
        </w:r>
      </w:ins>
      <w:r>
        <w:rPr>
          <w:noProof/>
        </w:rPr>
      </w:r>
      <w:r>
        <w:rPr>
          <w:noProof/>
        </w:rPr>
        <w:fldChar w:fldCharType="separate"/>
      </w:r>
      <w:ins w:id="445" w:author="gz y" w:date="2017-01-05T16:43:00Z">
        <w:r>
          <w:rPr>
            <w:noProof/>
          </w:rPr>
          <w:t>41</w:t>
        </w:r>
      </w:ins>
      <w:ins w:id="44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44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4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"_Toc471397876"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语言设置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_Toc471397876 \h </w:instrText>
        </w:r>
      </w:ins>
      <w:r>
        <w:rPr>
          <w:noProof/>
        </w:rPr>
      </w:r>
      <w:r>
        <w:rPr>
          <w:noProof/>
        </w:rPr>
        <w:fldChar w:fldCharType="separate"/>
      </w:r>
      <w:ins w:id="449" w:author="gz y" w:date="2017-01-05T16:43:00Z">
        <w:r>
          <w:rPr>
            <w:noProof/>
          </w:rPr>
          <w:t>42</w:t>
        </w:r>
      </w:ins>
      <w:ins w:id="45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5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5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"_Toc471397877"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4.20.1.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获取当前语言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_Toc471397877 \h </w:instrText>
        </w:r>
      </w:ins>
      <w:r>
        <w:rPr>
          <w:noProof/>
        </w:rPr>
      </w:r>
      <w:r>
        <w:rPr>
          <w:noProof/>
        </w:rPr>
        <w:fldChar w:fldCharType="separate"/>
      </w:r>
      <w:ins w:id="453" w:author="gz y" w:date="2017-01-05T16:43:00Z">
        <w:r>
          <w:rPr>
            <w:noProof/>
          </w:rPr>
          <w:t>42</w:t>
        </w:r>
      </w:ins>
      <w:ins w:id="45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5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5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"_Toc471397878"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4.20.2.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设置当前语言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_Toc471397878 \h </w:instrText>
        </w:r>
      </w:ins>
      <w:r>
        <w:rPr>
          <w:noProof/>
        </w:rPr>
      </w:r>
      <w:r>
        <w:rPr>
          <w:noProof/>
        </w:rPr>
        <w:fldChar w:fldCharType="separate"/>
      </w:r>
      <w:ins w:id="457" w:author="gz y" w:date="2017-01-05T16:43:00Z">
        <w:r>
          <w:rPr>
            <w:noProof/>
          </w:rPr>
          <w:t>42</w:t>
        </w:r>
      </w:ins>
      <w:ins w:id="45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45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6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"_Toc471397879"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网络设置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_Toc471397879 \h </w:instrText>
        </w:r>
      </w:ins>
      <w:r>
        <w:rPr>
          <w:noProof/>
        </w:rPr>
      </w:r>
      <w:r>
        <w:rPr>
          <w:noProof/>
        </w:rPr>
        <w:fldChar w:fldCharType="separate"/>
      </w:r>
      <w:ins w:id="461" w:author="gz y" w:date="2017-01-05T16:43:00Z">
        <w:r>
          <w:rPr>
            <w:noProof/>
          </w:rPr>
          <w:t>42</w:t>
        </w:r>
      </w:ins>
      <w:ins w:id="46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6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6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"_Toc471397880"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获取网络信息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_Toc471397880 \h </w:instrText>
        </w:r>
      </w:ins>
      <w:r>
        <w:rPr>
          <w:noProof/>
        </w:rPr>
      </w:r>
      <w:r>
        <w:rPr>
          <w:noProof/>
        </w:rPr>
        <w:fldChar w:fldCharType="separate"/>
      </w:r>
      <w:ins w:id="465" w:author="gz y" w:date="2017-01-05T16:43:00Z">
        <w:r>
          <w:rPr>
            <w:noProof/>
          </w:rPr>
          <w:t>42</w:t>
        </w:r>
      </w:ins>
      <w:ins w:id="46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6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6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"_Toc471397881"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设置网络信息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_Toc471397881 \h </w:instrText>
        </w:r>
      </w:ins>
      <w:r>
        <w:rPr>
          <w:noProof/>
        </w:rPr>
      </w:r>
      <w:r>
        <w:rPr>
          <w:noProof/>
        </w:rPr>
        <w:fldChar w:fldCharType="separate"/>
      </w:r>
      <w:ins w:id="469" w:author="gz y" w:date="2017-01-05T16:43:00Z">
        <w:r>
          <w:rPr>
            <w:noProof/>
          </w:rPr>
          <w:t>43</w:t>
        </w:r>
      </w:ins>
      <w:ins w:id="47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47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7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"_Toc471397882"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日期时间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_Toc471397882 \h </w:instrText>
        </w:r>
      </w:ins>
      <w:r>
        <w:rPr>
          <w:noProof/>
        </w:rPr>
      </w:r>
      <w:r>
        <w:rPr>
          <w:noProof/>
        </w:rPr>
        <w:fldChar w:fldCharType="separate"/>
      </w:r>
      <w:ins w:id="473" w:author="gz y" w:date="2017-01-05T16:43:00Z">
        <w:r>
          <w:rPr>
            <w:noProof/>
          </w:rPr>
          <w:t>43</w:t>
        </w:r>
      </w:ins>
      <w:ins w:id="47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7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7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"_Toc471397883"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获取日期时间设置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_Toc471397883 \h </w:instrText>
        </w:r>
      </w:ins>
      <w:r>
        <w:rPr>
          <w:noProof/>
        </w:rPr>
      </w:r>
      <w:r>
        <w:rPr>
          <w:noProof/>
        </w:rPr>
        <w:fldChar w:fldCharType="separate"/>
      </w:r>
      <w:ins w:id="477" w:author="gz y" w:date="2017-01-05T16:43:00Z">
        <w:r>
          <w:rPr>
            <w:noProof/>
          </w:rPr>
          <w:t>43</w:t>
        </w:r>
      </w:ins>
      <w:ins w:id="47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7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8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"_Toc471397884"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设置日期时间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_Toc471397884 \h </w:instrText>
        </w:r>
      </w:ins>
      <w:r>
        <w:rPr>
          <w:noProof/>
        </w:rPr>
      </w:r>
      <w:r>
        <w:rPr>
          <w:noProof/>
        </w:rPr>
        <w:fldChar w:fldCharType="separate"/>
      </w:r>
      <w:ins w:id="481" w:author="gz y" w:date="2017-01-05T16:43:00Z">
        <w:r>
          <w:rPr>
            <w:noProof/>
          </w:rPr>
          <w:t>43</w:t>
        </w:r>
      </w:ins>
      <w:ins w:id="48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48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8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"_Toc471397885"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系统升级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_Toc471397885 \h </w:instrText>
        </w:r>
      </w:ins>
      <w:r>
        <w:rPr>
          <w:noProof/>
        </w:rPr>
      </w:r>
      <w:r>
        <w:rPr>
          <w:noProof/>
        </w:rPr>
        <w:fldChar w:fldCharType="separate"/>
      </w:r>
      <w:ins w:id="485" w:author="gz y" w:date="2017-01-05T16:43:00Z">
        <w:r>
          <w:rPr>
            <w:noProof/>
          </w:rPr>
          <w:t>44</w:t>
        </w:r>
      </w:ins>
      <w:ins w:id="48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48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8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"_Toc471397886"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手动升级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_Toc471397886 \h </w:instrText>
        </w:r>
      </w:ins>
      <w:r>
        <w:rPr>
          <w:noProof/>
        </w:rPr>
      </w:r>
      <w:r>
        <w:rPr>
          <w:noProof/>
        </w:rPr>
        <w:fldChar w:fldCharType="separate"/>
      </w:r>
      <w:ins w:id="489" w:author="gz y" w:date="2017-01-05T16:43:00Z">
        <w:r>
          <w:rPr>
            <w:noProof/>
          </w:rPr>
          <w:t>44</w:t>
        </w:r>
      </w:ins>
      <w:ins w:id="49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49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9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"_Toc471397887"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恢复出厂设置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_Toc471397887 \h </w:instrText>
        </w:r>
      </w:ins>
      <w:r>
        <w:rPr>
          <w:noProof/>
        </w:rPr>
      </w:r>
      <w:r>
        <w:rPr>
          <w:noProof/>
        </w:rPr>
        <w:fldChar w:fldCharType="separate"/>
      </w:r>
      <w:ins w:id="493" w:author="gz y" w:date="2017-01-05T16:43:00Z">
        <w:r>
          <w:rPr>
            <w:noProof/>
          </w:rPr>
          <w:t>44</w:t>
        </w:r>
      </w:ins>
      <w:ins w:id="49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49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49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"_Toc471397888"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重启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_Toc471397888 \h </w:instrText>
        </w:r>
      </w:ins>
      <w:r>
        <w:rPr>
          <w:noProof/>
        </w:rPr>
      </w:r>
      <w:r>
        <w:rPr>
          <w:noProof/>
        </w:rPr>
        <w:fldChar w:fldCharType="separate"/>
      </w:r>
      <w:ins w:id="497" w:author="gz y" w:date="2017-01-05T16:43:00Z">
        <w:r>
          <w:rPr>
            <w:noProof/>
          </w:rPr>
          <w:t>44</w:t>
        </w:r>
      </w:ins>
      <w:ins w:id="49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49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00" w:author="gz y" w:date="2017-01-05T16:41:00Z">
        <w:r w:rsidRPr="00AA67C7">
          <w:rPr>
            <w:rStyle w:val="a5"/>
            <w:noProof/>
          </w:rPr>
          <w:lastRenderedPageBreak/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"_Toc471397889"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备份还原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_Toc471397889 \h </w:instrText>
        </w:r>
      </w:ins>
      <w:r>
        <w:rPr>
          <w:noProof/>
        </w:rPr>
      </w:r>
      <w:r>
        <w:rPr>
          <w:noProof/>
        </w:rPr>
        <w:fldChar w:fldCharType="separate"/>
      </w:r>
      <w:ins w:id="501" w:author="gz y" w:date="2017-01-05T16:43:00Z">
        <w:r>
          <w:rPr>
            <w:noProof/>
          </w:rPr>
          <w:t>45</w:t>
        </w:r>
      </w:ins>
      <w:ins w:id="50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0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0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"_Toc471397890"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获取备份列表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_Toc471397890 \h </w:instrText>
        </w:r>
      </w:ins>
      <w:r>
        <w:rPr>
          <w:noProof/>
        </w:rPr>
      </w:r>
      <w:r>
        <w:rPr>
          <w:noProof/>
        </w:rPr>
        <w:fldChar w:fldCharType="separate"/>
      </w:r>
      <w:ins w:id="505" w:author="gz y" w:date="2017-01-05T16:43:00Z">
        <w:r>
          <w:rPr>
            <w:noProof/>
          </w:rPr>
          <w:t>45</w:t>
        </w:r>
      </w:ins>
      <w:ins w:id="50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0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0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"_Toc471397891"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创建备份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_Toc471397891 \h </w:instrText>
        </w:r>
      </w:ins>
      <w:r>
        <w:rPr>
          <w:noProof/>
        </w:rPr>
      </w:r>
      <w:r>
        <w:rPr>
          <w:noProof/>
        </w:rPr>
        <w:fldChar w:fldCharType="separate"/>
      </w:r>
      <w:ins w:id="509" w:author="gz y" w:date="2017-01-05T16:43:00Z">
        <w:r>
          <w:rPr>
            <w:noProof/>
          </w:rPr>
          <w:t>45</w:t>
        </w:r>
      </w:ins>
      <w:ins w:id="51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1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1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"_Toc471397892"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4.26.3.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恢复备份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_Toc471397892 \h </w:instrText>
        </w:r>
      </w:ins>
      <w:r>
        <w:rPr>
          <w:noProof/>
        </w:rPr>
      </w:r>
      <w:r>
        <w:rPr>
          <w:noProof/>
        </w:rPr>
        <w:fldChar w:fldCharType="separate"/>
      </w:r>
      <w:ins w:id="513" w:author="gz y" w:date="2017-01-05T16:43:00Z">
        <w:r>
          <w:rPr>
            <w:noProof/>
          </w:rPr>
          <w:t>46</w:t>
        </w:r>
      </w:ins>
      <w:ins w:id="51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1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1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"_Toc471397893"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4.26.4.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删除备份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_Toc471397893 \h </w:instrText>
        </w:r>
      </w:ins>
      <w:r>
        <w:rPr>
          <w:noProof/>
        </w:rPr>
      </w:r>
      <w:r>
        <w:rPr>
          <w:noProof/>
        </w:rPr>
        <w:fldChar w:fldCharType="separate"/>
      </w:r>
      <w:ins w:id="517" w:author="gz y" w:date="2017-01-05T16:43:00Z">
        <w:r>
          <w:rPr>
            <w:noProof/>
          </w:rPr>
          <w:t>46</w:t>
        </w:r>
      </w:ins>
      <w:ins w:id="51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51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2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"_Toc471397894"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防火墙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_Toc471397894 \h </w:instrText>
        </w:r>
      </w:ins>
      <w:r>
        <w:rPr>
          <w:noProof/>
        </w:rPr>
      </w:r>
      <w:r>
        <w:rPr>
          <w:noProof/>
        </w:rPr>
        <w:fldChar w:fldCharType="separate"/>
      </w:r>
      <w:ins w:id="521" w:author="gz y" w:date="2017-01-05T16:43:00Z">
        <w:r>
          <w:rPr>
            <w:noProof/>
          </w:rPr>
          <w:t>46</w:t>
        </w:r>
      </w:ins>
      <w:ins w:id="52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2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2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"_Toc471397895"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4.27.1.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获取防火墙过滤列表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_Toc471397895 \h </w:instrText>
        </w:r>
      </w:ins>
      <w:r>
        <w:rPr>
          <w:noProof/>
        </w:rPr>
      </w:r>
      <w:r>
        <w:rPr>
          <w:noProof/>
        </w:rPr>
        <w:fldChar w:fldCharType="separate"/>
      </w:r>
      <w:ins w:id="525" w:author="gz y" w:date="2017-01-05T16:43:00Z">
        <w:r>
          <w:rPr>
            <w:noProof/>
          </w:rPr>
          <w:t>46</w:t>
        </w:r>
      </w:ins>
      <w:ins w:id="52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2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2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"_Toc471397896"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4.27.2.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添加防火墙过滤规则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_Toc471397896 \h </w:instrText>
        </w:r>
      </w:ins>
      <w:r>
        <w:rPr>
          <w:noProof/>
        </w:rPr>
      </w:r>
      <w:r>
        <w:rPr>
          <w:noProof/>
        </w:rPr>
        <w:fldChar w:fldCharType="separate"/>
      </w:r>
      <w:ins w:id="529" w:author="gz y" w:date="2017-01-05T16:43:00Z">
        <w:r>
          <w:rPr>
            <w:noProof/>
          </w:rPr>
          <w:t>47</w:t>
        </w:r>
      </w:ins>
      <w:ins w:id="53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3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3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"_Toc471397897"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4.27.3.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修改防火墙过滤规则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_Toc471397897 \h </w:instrText>
        </w:r>
      </w:ins>
      <w:r>
        <w:rPr>
          <w:noProof/>
        </w:rPr>
      </w:r>
      <w:r>
        <w:rPr>
          <w:noProof/>
        </w:rPr>
        <w:fldChar w:fldCharType="separate"/>
      </w:r>
      <w:ins w:id="533" w:author="gz y" w:date="2017-01-05T16:43:00Z">
        <w:r>
          <w:rPr>
            <w:noProof/>
          </w:rPr>
          <w:t>47</w:t>
        </w:r>
      </w:ins>
      <w:ins w:id="53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3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3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"_Toc471397898"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4.27.4.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删除防火墙过滤规则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_Toc471397898 \h </w:instrText>
        </w:r>
      </w:ins>
      <w:r>
        <w:rPr>
          <w:noProof/>
        </w:rPr>
      </w:r>
      <w:r>
        <w:rPr>
          <w:noProof/>
        </w:rPr>
        <w:fldChar w:fldCharType="separate"/>
      </w:r>
      <w:ins w:id="537" w:author="gz y" w:date="2017-01-05T16:43:00Z">
        <w:r>
          <w:rPr>
            <w:noProof/>
          </w:rPr>
          <w:t>48</w:t>
        </w:r>
      </w:ins>
      <w:ins w:id="53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53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4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"_Toc471397899"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日志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_Toc471397899 \h </w:instrText>
        </w:r>
      </w:ins>
      <w:r>
        <w:rPr>
          <w:noProof/>
        </w:rPr>
      </w:r>
      <w:r>
        <w:rPr>
          <w:noProof/>
        </w:rPr>
        <w:fldChar w:fldCharType="separate"/>
      </w:r>
      <w:ins w:id="541" w:author="gz y" w:date="2017-01-05T16:43:00Z">
        <w:r>
          <w:rPr>
            <w:noProof/>
          </w:rPr>
          <w:t>48</w:t>
        </w:r>
      </w:ins>
      <w:ins w:id="54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4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4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"_Toc471397900"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4.28.1.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获取日志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_Toc471397900 \h </w:instrText>
        </w:r>
      </w:ins>
      <w:r>
        <w:rPr>
          <w:noProof/>
        </w:rPr>
      </w:r>
      <w:r>
        <w:rPr>
          <w:noProof/>
        </w:rPr>
        <w:fldChar w:fldCharType="separate"/>
      </w:r>
      <w:ins w:id="545" w:author="gz y" w:date="2017-01-05T16:43:00Z">
        <w:r>
          <w:rPr>
            <w:noProof/>
          </w:rPr>
          <w:t>48</w:t>
        </w:r>
      </w:ins>
      <w:ins w:id="54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54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4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"_Toc471397901"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用户设置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_Toc471397901 \h </w:instrText>
        </w:r>
      </w:ins>
      <w:r>
        <w:rPr>
          <w:noProof/>
        </w:rPr>
      </w:r>
      <w:r>
        <w:rPr>
          <w:noProof/>
        </w:rPr>
        <w:fldChar w:fldCharType="separate"/>
      </w:r>
      <w:ins w:id="549" w:author="gz y" w:date="2017-01-05T16:43:00Z">
        <w:r>
          <w:rPr>
            <w:noProof/>
          </w:rPr>
          <w:t>48</w:t>
        </w:r>
      </w:ins>
      <w:ins w:id="55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5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5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"_Toc471397902"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4.29.1.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获取用户信息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_Toc471397902 \h </w:instrText>
        </w:r>
      </w:ins>
      <w:r>
        <w:rPr>
          <w:noProof/>
        </w:rPr>
      </w:r>
      <w:r>
        <w:rPr>
          <w:noProof/>
        </w:rPr>
        <w:fldChar w:fldCharType="separate"/>
      </w:r>
      <w:ins w:id="553" w:author="gz y" w:date="2017-01-05T16:43:00Z">
        <w:r>
          <w:rPr>
            <w:noProof/>
          </w:rPr>
          <w:t>48</w:t>
        </w:r>
      </w:ins>
      <w:ins w:id="55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5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5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"_Toc471397903"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4.29.2.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添加用户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_Toc471397903 \h </w:instrText>
        </w:r>
      </w:ins>
      <w:r>
        <w:rPr>
          <w:noProof/>
        </w:rPr>
      </w:r>
      <w:r>
        <w:rPr>
          <w:noProof/>
        </w:rPr>
        <w:fldChar w:fldCharType="separate"/>
      </w:r>
      <w:ins w:id="557" w:author="gz y" w:date="2017-01-05T16:43:00Z">
        <w:r>
          <w:rPr>
            <w:noProof/>
          </w:rPr>
          <w:t>49</w:t>
        </w:r>
      </w:ins>
      <w:ins w:id="55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5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6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"_Toc471397904"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4.29.3.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修改用户信息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_Toc471397904 \h </w:instrText>
        </w:r>
      </w:ins>
      <w:r>
        <w:rPr>
          <w:noProof/>
        </w:rPr>
      </w:r>
      <w:r>
        <w:rPr>
          <w:noProof/>
        </w:rPr>
        <w:fldChar w:fldCharType="separate"/>
      </w:r>
      <w:ins w:id="561" w:author="gz y" w:date="2017-01-05T16:43:00Z">
        <w:r>
          <w:rPr>
            <w:noProof/>
          </w:rPr>
          <w:t>49</w:t>
        </w:r>
      </w:ins>
      <w:ins w:id="56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6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6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"_Toc471397905"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4.29.4.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删除用户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_Toc471397905 \h </w:instrText>
        </w:r>
      </w:ins>
      <w:r>
        <w:rPr>
          <w:noProof/>
        </w:rPr>
      </w:r>
      <w:r>
        <w:rPr>
          <w:noProof/>
        </w:rPr>
        <w:fldChar w:fldCharType="separate"/>
      </w:r>
      <w:ins w:id="565" w:author="gz y" w:date="2017-01-05T16:43:00Z">
        <w:r>
          <w:rPr>
            <w:noProof/>
          </w:rPr>
          <w:t>50</w:t>
        </w:r>
      </w:ins>
      <w:ins w:id="56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56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6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"_Toc471397927"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4.30.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重载配置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_Toc471397927 \h </w:instrText>
        </w:r>
      </w:ins>
      <w:r>
        <w:rPr>
          <w:noProof/>
        </w:rPr>
      </w:r>
      <w:r>
        <w:rPr>
          <w:noProof/>
        </w:rPr>
        <w:fldChar w:fldCharType="separate"/>
      </w:r>
      <w:ins w:id="569" w:author="gz y" w:date="2017-01-05T16:43:00Z">
        <w:r>
          <w:rPr>
            <w:noProof/>
          </w:rPr>
          <w:t>50</w:t>
        </w:r>
      </w:ins>
      <w:ins w:id="57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12"/>
        <w:tabs>
          <w:tab w:val="left" w:pos="420"/>
          <w:tab w:val="right" w:leader="dot" w:pos="8495"/>
        </w:tabs>
        <w:rPr>
          <w:ins w:id="57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7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"_Toc471397928"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Web GUI</w:t>
        </w:r>
        <w:r w:rsidRPr="00AA67C7">
          <w:rPr>
            <w:rStyle w:val="a5"/>
            <w:rFonts w:hint="eastAsia"/>
            <w:noProof/>
          </w:rPr>
          <w:t>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_Toc471397928 \h </w:instrText>
        </w:r>
      </w:ins>
      <w:r>
        <w:rPr>
          <w:noProof/>
        </w:rPr>
      </w:r>
      <w:r>
        <w:rPr>
          <w:noProof/>
        </w:rPr>
        <w:fldChar w:fldCharType="separate"/>
      </w:r>
      <w:ins w:id="573" w:author="gz y" w:date="2017-01-05T16:43:00Z">
        <w:r>
          <w:rPr>
            <w:noProof/>
          </w:rPr>
          <w:t>51</w:t>
        </w:r>
      </w:ins>
      <w:ins w:id="57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57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7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"_Toc471397929"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页面概述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_Toc471397929 \h </w:instrText>
        </w:r>
      </w:ins>
      <w:r>
        <w:rPr>
          <w:noProof/>
        </w:rPr>
      </w:r>
      <w:r>
        <w:rPr>
          <w:noProof/>
        </w:rPr>
        <w:fldChar w:fldCharType="separate"/>
      </w:r>
      <w:ins w:id="577" w:author="gz y" w:date="2017-01-05T16:43:00Z">
        <w:r>
          <w:rPr>
            <w:noProof/>
          </w:rPr>
          <w:t>51</w:t>
        </w:r>
      </w:ins>
      <w:ins w:id="57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57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8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"_Toc471397930"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公共元素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_Toc471397930 \h </w:instrText>
        </w:r>
      </w:ins>
      <w:r>
        <w:rPr>
          <w:noProof/>
        </w:rPr>
      </w:r>
      <w:r>
        <w:rPr>
          <w:noProof/>
        </w:rPr>
        <w:fldChar w:fldCharType="separate"/>
      </w:r>
      <w:ins w:id="581" w:author="gz y" w:date="2017-01-05T16:43:00Z">
        <w:r>
          <w:rPr>
            <w:noProof/>
          </w:rPr>
          <w:t>51</w:t>
        </w:r>
      </w:ins>
      <w:ins w:id="58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58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8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"_Toc471397931"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页面设计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_Toc471397931 \h </w:instrText>
        </w:r>
      </w:ins>
      <w:r>
        <w:rPr>
          <w:noProof/>
        </w:rPr>
      </w:r>
      <w:r>
        <w:rPr>
          <w:noProof/>
        </w:rPr>
        <w:fldChar w:fldCharType="separate"/>
      </w:r>
      <w:ins w:id="585" w:author="gz y" w:date="2017-01-05T16:43:00Z">
        <w:r>
          <w:rPr>
            <w:noProof/>
          </w:rPr>
          <w:t>52</w:t>
        </w:r>
      </w:ins>
      <w:ins w:id="58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8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8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"_Toc471397932"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登录页面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_Toc471397932 \h </w:instrText>
        </w:r>
      </w:ins>
      <w:r>
        <w:rPr>
          <w:noProof/>
        </w:rPr>
      </w:r>
      <w:r>
        <w:rPr>
          <w:noProof/>
        </w:rPr>
        <w:fldChar w:fldCharType="separate"/>
      </w:r>
      <w:ins w:id="589" w:author="gz y" w:date="2017-01-05T16:43:00Z">
        <w:r>
          <w:rPr>
            <w:noProof/>
          </w:rPr>
          <w:t>52</w:t>
        </w:r>
      </w:ins>
      <w:ins w:id="59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9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9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"_Toc471397933"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分机状态页面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_Toc471397933 \h </w:instrText>
        </w:r>
      </w:ins>
      <w:r>
        <w:rPr>
          <w:noProof/>
        </w:rPr>
      </w:r>
      <w:r>
        <w:rPr>
          <w:noProof/>
        </w:rPr>
        <w:fldChar w:fldCharType="separate"/>
      </w:r>
      <w:ins w:id="593" w:author="gz y" w:date="2017-01-05T16:43:00Z">
        <w:r>
          <w:rPr>
            <w:noProof/>
          </w:rPr>
          <w:t>52</w:t>
        </w:r>
      </w:ins>
      <w:ins w:id="59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9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59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"_Toc471397934"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中继状态页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_Toc471397934 \h </w:instrText>
        </w:r>
      </w:ins>
      <w:r>
        <w:rPr>
          <w:noProof/>
        </w:rPr>
      </w:r>
      <w:r>
        <w:rPr>
          <w:noProof/>
        </w:rPr>
        <w:fldChar w:fldCharType="separate"/>
      </w:r>
      <w:ins w:id="597" w:author="gz y" w:date="2017-01-05T16:43:00Z">
        <w:r>
          <w:rPr>
            <w:noProof/>
          </w:rPr>
          <w:t>52</w:t>
        </w:r>
      </w:ins>
      <w:ins w:id="59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59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0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"_Toc471397935"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Parking</w:t>
        </w:r>
        <w:r w:rsidRPr="00AA67C7">
          <w:rPr>
            <w:rStyle w:val="a5"/>
            <w:rFonts w:hint="eastAsia"/>
            <w:noProof/>
          </w:rPr>
          <w:t>状态页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_Toc471397935 \h </w:instrText>
        </w:r>
      </w:ins>
      <w:r>
        <w:rPr>
          <w:noProof/>
        </w:rPr>
      </w:r>
      <w:r>
        <w:rPr>
          <w:noProof/>
        </w:rPr>
        <w:fldChar w:fldCharType="separate"/>
      </w:r>
      <w:ins w:id="601" w:author="gz y" w:date="2017-01-05T16:43:00Z">
        <w:r>
          <w:rPr>
            <w:noProof/>
          </w:rPr>
          <w:t>53</w:t>
        </w:r>
      </w:ins>
      <w:ins w:id="60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0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0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"_Toc471397936"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会议室状态页面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_Toc471397936 \h </w:instrText>
        </w:r>
      </w:ins>
      <w:r>
        <w:rPr>
          <w:noProof/>
        </w:rPr>
      </w:r>
      <w:r>
        <w:rPr>
          <w:noProof/>
        </w:rPr>
        <w:fldChar w:fldCharType="separate"/>
      </w:r>
      <w:ins w:id="605" w:author="gz y" w:date="2017-01-05T16:43:00Z">
        <w:r>
          <w:rPr>
            <w:noProof/>
          </w:rPr>
          <w:t>53</w:t>
        </w:r>
      </w:ins>
      <w:ins w:id="60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0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0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"_Toc471397937"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系统状态页面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_Toc471397937 \h </w:instrText>
        </w:r>
      </w:ins>
      <w:r>
        <w:rPr>
          <w:noProof/>
        </w:rPr>
      </w:r>
      <w:r>
        <w:rPr>
          <w:noProof/>
        </w:rPr>
        <w:fldChar w:fldCharType="separate"/>
      </w:r>
      <w:ins w:id="609" w:author="gz y" w:date="2017-01-05T16:43:00Z">
        <w:r>
          <w:rPr>
            <w:noProof/>
          </w:rPr>
          <w:t>53</w:t>
        </w:r>
      </w:ins>
      <w:ins w:id="61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1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1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"_Toc471397938"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分机设置页面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_Toc471397938 \h </w:instrText>
        </w:r>
      </w:ins>
      <w:r>
        <w:rPr>
          <w:noProof/>
        </w:rPr>
      </w:r>
      <w:r>
        <w:rPr>
          <w:noProof/>
        </w:rPr>
        <w:fldChar w:fldCharType="separate"/>
      </w:r>
      <w:ins w:id="613" w:author="gz y" w:date="2017-01-05T16:43:00Z">
        <w:r>
          <w:rPr>
            <w:noProof/>
          </w:rPr>
          <w:t>54</w:t>
        </w:r>
      </w:ins>
      <w:ins w:id="61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1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1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"_Toc471397939"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中继设置页面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_Toc471397939 \h </w:instrText>
        </w:r>
      </w:ins>
      <w:r>
        <w:rPr>
          <w:noProof/>
        </w:rPr>
      </w:r>
      <w:r>
        <w:rPr>
          <w:noProof/>
        </w:rPr>
        <w:fldChar w:fldCharType="separate"/>
      </w:r>
      <w:ins w:id="617" w:author="gz y" w:date="2017-01-05T16:43:00Z">
        <w:r>
          <w:rPr>
            <w:noProof/>
          </w:rPr>
          <w:t>55</w:t>
        </w:r>
      </w:ins>
      <w:ins w:id="61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1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2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"_Toc471397940"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IVR</w:t>
        </w:r>
        <w:r w:rsidRPr="00AA67C7">
          <w:rPr>
            <w:rStyle w:val="a5"/>
            <w:rFonts w:hint="eastAsia"/>
            <w:noProof/>
          </w:rPr>
          <w:t>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_Toc471397940 \h </w:instrText>
        </w:r>
      </w:ins>
      <w:r>
        <w:rPr>
          <w:noProof/>
        </w:rPr>
      </w:r>
      <w:r>
        <w:rPr>
          <w:noProof/>
        </w:rPr>
        <w:fldChar w:fldCharType="separate"/>
      </w:r>
      <w:ins w:id="621" w:author="gz y" w:date="2017-01-05T16:43:00Z">
        <w:r>
          <w:rPr>
            <w:noProof/>
          </w:rPr>
          <w:t>56</w:t>
        </w:r>
      </w:ins>
      <w:ins w:id="62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2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2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"_Toc471397941"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拨号方案设置页面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_Toc471397941 \h </w:instrText>
        </w:r>
      </w:ins>
      <w:r>
        <w:rPr>
          <w:noProof/>
        </w:rPr>
      </w:r>
      <w:r>
        <w:rPr>
          <w:noProof/>
        </w:rPr>
        <w:fldChar w:fldCharType="separate"/>
      </w:r>
      <w:ins w:id="625" w:author="gz y" w:date="2017-01-05T16:43:00Z">
        <w:r>
          <w:rPr>
            <w:noProof/>
          </w:rPr>
          <w:t>57</w:t>
        </w:r>
      </w:ins>
      <w:ins w:id="62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2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2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"_Toc471397942"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拨号规则设置页面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_Toc471397942 \h </w:instrText>
        </w:r>
      </w:ins>
      <w:r>
        <w:rPr>
          <w:noProof/>
        </w:rPr>
      </w:r>
      <w:r>
        <w:rPr>
          <w:noProof/>
        </w:rPr>
        <w:fldChar w:fldCharType="separate"/>
      </w:r>
      <w:ins w:id="629" w:author="gz y" w:date="2017-01-05T16:43:00Z">
        <w:r>
          <w:rPr>
            <w:noProof/>
          </w:rPr>
          <w:t>58</w:t>
        </w:r>
      </w:ins>
      <w:ins w:id="63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3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3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"_Toc471397943"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响铃组设置页面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_Toc471397943 \h </w:instrText>
        </w:r>
      </w:ins>
      <w:r>
        <w:rPr>
          <w:noProof/>
        </w:rPr>
      </w:r>
      <w:r>
        <w:rPr>
          <w:noProof/>
        </w:rPr>
        <w:fldChar w:fldCharType="separate"/>
      </w:r>
      <w:ins w:id="633" w:author="gz y" w:date="2017-01-05T16:43:00Z">
        <w:r>
          <w:rPr>
            <w:noProof/>
          </w:rPr>
          <w:t>59</w:t>
        </w:r>
      </w:ins>
      <w:ins w:id="63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3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3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"_Toc471397944"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会议室设置页面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_Toc471397944 \h </w:instrText>
        </w:r>
      </w:ins>
      <w:r>
        <w:rPr>
          <w:noProof/>
        </w:rPr>
      </w:r>
      <w:r>
        <w:rPr>
          <w:noProof/>
        </w:rPr>
        <w:fldChar w:fldCharType="separate"/>
      </w:r>
      <w:ins w:id="637" w:author="gz y" w:date="2017-01-05T16:43:00Z">
        <w:r>
          <w:rPr>
            <w:noProof/>
          </w:rPr>
          <w:t>60</w:t>
        </w:r>
      </w:ins>
      <w:ins w:id="63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3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4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"_Toc471397945"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语音信箱设置页面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_Toc471397945 \h </w:instrText>
        </w:r>
      </w:ins>
      <w:r>
        <w:rPr>
          <w:noProof/>
        </w:rPr>
      </w:r>
      <w:r>
        <w:rPr>
          <w:noProof/>
        </w:rPr>
        <w:fldChar w:fldCharType="separate"/>
      </w:r>
      <w:ins w:id="641" w:author="gz y" w:date="2017-01-05T16:43:00Z">
        <w:r>
          <w:rPr>
            <w:noProof/>
          </w:rPr>
          <w:t>61</w:t>
        </w:r>
      </w:ins>
      <w:ins w:id="64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4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4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"_Toc471397946"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5.3.15.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呼叫特征设置页面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_Toc471397946 \h </w:instrText>
        </w:r>
      </w:ins>
      <w:r>
        <w:rPr>
          <w:noProof/>
        </w:rPr>
      </w:r>
      <w:r>
        <w:rPr>
          <w:noProof/>
        </w:rPr>
        <w:fldChar w:fldCharType="separate"/>
      </w:r>
      <w:ins w:id="645" w:author="gz y" w:date="2017-01-05T16:43:00Z">
        <w:r>
          <w:rPr>
            <w:noProof/>
          </w:rPr>
          <w:t>61</w:t>
        </w:r>
      </w:ins>
      <w:ins w:id="64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4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4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"_Toc471397947"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5.3.16.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MOH</w:t>
        </w:r>
        <w:r w:rsidRPr="00AA67C7">
          <w:rPr>
            <w:rStyle w:val="a5"/>
            <w:rFonts w:hint="eastAsia"/>
            <w:noProof/>
          </w:rPr>
          <w:t>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_Toc471397947 \h </w:instrText>
        </w:r>
      </w:ins>
      <w:r>
        <w:rPr>
          <w:noProof/>
        </w:rPr>
      </w:r>
      <w:r>
        <w:rPr>
          <w:noProof/>
        </w:rPr>
        <w:fldChar w:fldCharType="separate"/>
      </w:r>
      <w:ins w:id="649" w:author="gz y" w:date="2017-01-05T16:43:00Z">
        <w:r>
          <w:rPr>
            <w:noProof/>
          </w:rPr>
          <w:t>61</w:t>
        </w:r>
      </w:ins>
      <w:ins w:id="65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5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5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"_Toc471397948"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5.3.17.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noProof/>
          </w:rPr>
          <w:t>SIP</w:t>
        </w:r>
        <w:r w:rsidRPr="00AA67C7">
          <w:rPr>
            <w:rStyle w:val="a5"/>
            <w:rFonts w:hint="eastAsia"/>
            <w:noProof/>
          </w:rPr>
          <w:t>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_Toc471397948 \h </w:instrText>
        </w:r>
      </w:ins>
      <w:r>
        <w:rPr>
          <w:noProof/>
        </w:rPr>
      </w:r>
      <w:r>
        <w:rPr>
          <w:noProof/>
        </w:rPr>
        <w:fldChar w:fldCharType="separate"/>
      </w:r>
      <w:ins w:id="653" w:author="gz y" w:date="2017-01-05T16:43:00Z">
        <w:r>
          <w:rPr>
            <w:noProof/>
          </w:rPr>
          <w:t>62</w:t>
        </w:r>
      </w:ins>
      <w:ins w:id="65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5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5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"_Toc471397949"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5.3.18.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通话记录页面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_Toc471397949 \h </w:instrText>
        </w:r>
      </w:ins>
      <w:r>
        <w:rPr>
          <w:noProof/>
        </w:rPr>
      </w:r>
      <w:r>
        <w:rPr>
          <w:noProof/>
        </w:rPr>
        <w:fldChar w:fldCharType="separate"/>
      </w:r>
      <w:ins w:id="657" w:author="gz y" w:date="2017-01-05T16:43:00Z">
        <w:r>
          <w:rPr>
            <w:noProof/>
          </w:rPr>
          <w:t>63</w:t>
        </w:r>
      </w:ins>
      <w:ins w:id="65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5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6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"_Toc471397950"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5.3.19.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语言设置页面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_Toc471397950 \h </w:instrText>
        </w:r>
      </w:ins>
      <w:r>
        <w:rPr>
          <w:noProof/>
        </w:rPr>
      </w:r>
      <w:r>
        <w:rPr>
          <w:noProof/>
        </w:rPr>
        <w:fldChar w:fldCharType="separate"/>
      </w:r>
      <w:ins w:id="661" w:author="gz y" w:date="2017-01-05T16:43:00Z">
        <w:r>
          <w:rPr>
            <w:noProof/>
          </w:rPr>
          <w:t>63</w:t>
        </w:r>
      </w:ins>
      <w:ins w:id="66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6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6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"_Toc471397951"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5.3.20.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网络设置页面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_Toc471397951 \h </w:instrText>
        </w:r>
      </w:ins>
      <w:r>
        <w:rPr>
          <w:noProof/>
        </w:rPr>
      </w:r>
      <w:r>
        <w:rPr>
          <w:noProof/>
        </w:rPr>
        <w:fldChar w:fldCharType="separate"/>
      </w:r>
      <w:ins w:id="665" w:author="gz y" w:date="2017-01-05T16:43:00Z">
        <w:r>
          <w:rPr>
            <w:noProof/>
          </w:rPr>
          <w:t>63</w:t>
        </w:r>
      </w:ins>
      <w:ins w:id="66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6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6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"_Toc471397952"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5.3.21.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日期时间设置页面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_Toc471397952 \h </w:instrText>
        </w:r>
      </w:ins>
      <w:r>
        <w:rPr>
          <w:noProof/>
        </w:rPr>
      </w:r>
      <w:r>
        <w:rPr>
          <w:noProof/>
        </w:rPr>
        <w:fldChar w:fldCharType="separate"/>
      </w:r>
      <w:ins w:id="669" w:author="gz y" w:date="2017-01-05T16:43:00Z">
        <w:r>
          <w:rPr>
            <w:noProof/>
          </w:rPr>
          <w:t>64</w:t>
        </w:r>
      </w:ins>
      <w:ins w:id="67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7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7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"_Toc471397953"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5.3.22.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用户设置页面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_Toc471397953 \h </w:instrText>
        </w:r>
      </w:ins>
      <w:r>
        <w:rPr>
          <w:noProof/>
        </w:rPr>
      </w:r>
      <w:r>
        <w:rPr>
          <w:noProof/>
        </w:rPr>
        <w:fldChar w:fldCharType="separate"/>
      </w:r>
      <w:ins w:id="673" w:author="gz y" w:date="2017-01-05T16:43:00Z">
        <w:r>
          <w:rPr>
            <w:noProof/>
          </w:rPr>
          <w:t>64</w:t>
        </w:r>
      </w:ins>
      <w:ins w:id="67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7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7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"_Toc471397954"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5.3.23.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系统升级页面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_Toc471397954 \h </w:instrText>
        </w:r>
      </w:ins>
      <w:r>
        <w:rPr>
          <w:noProof/>
        </w:rPr>
      </w:r>
      <w:r>
        <w:rPr>
          <w:noProof/>
        </w:rPr>
        <w:fldChar w:fldCharType="separate"/>
      </w:r>
      <w:ins w:id="677" w:author="gz y" w:date="2017-01-05T16:43:00Z">
        <w:r>
          <w:rPr>
            <w:noProof/>
          </w:rPr>
          <w:t>65</w:t>
        </w:r>
      </w:ins>
      <w:ins w:id="67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7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8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"_Toc471397955"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5.3.24.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恢复出厂设置页面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_Toc471397955 \h </w:instrText>
        </w:r>
      </w:ins>
      <w:r>
        <w:rPr>
          <w:noProof/>
        </w:rPr>
      </w:r>
      <w:r>
        <w:rPr>
          <w:noProof/>
        </w:rPr>
        <w:fldChar w:fldCharType="separate"/>
      </w:r>
      <w:ins w:id="681" w:author="gz y" w:date="2017-01-05T16:43:00Z">
        <w:r>
          <w:rPr>
            <w:noProof/>
          </w:rPr>
          <w:t>65</w:t>
        </w:r>
      </w:ins>
      <w:ins w:id="68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8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8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"_Toc471397956"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5.3.25.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重启页面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_Toc471397956 \h </w:instrText>
        </w:r>
      </w:ins>
      <w:r>
        <w:rPr>
          <w:noProof/>
        </w:rPr>
      </w:r>
      <w:r>
        <w:rPr>
          <w:noProof/>
        </w:rPr>
        <w:fldChar w:fldCharType="separate"/>
      </w:r>
      <w:ins w:id="685" w:author="gz y" w:date="2017-01-05T16:43:00Z">
        <w:r>
          <w:rPr>
            <w:noProof/>
          </w:rPr>
          <w:t>65</w:t>
        </w:r>
      </w:ins>
      <w:ins w:id="68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8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8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"_Toc471397957"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5.3.26.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备份还原页面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_Toc471397957 \h </w:instrText>
        </w:r>
      </w:ins>
      <w:r>
        <w:rPr>
          <w:noProof/>
        </w:rPr>
      </w:r>
      <w:r>
        <w:rPr>
          <w:noProof/>
        </w:rPr>
        <w:fldChar w:fldCharType="separate"/>
      </w:r>
      <w:ins w:id="689" w:author="gz y" w:date="2017-01-05T16:43:00Z">
        <w:r>
          <w:rPr>
            <w:noProof/>
          </w:rPr>
          <w:t>66</w:t>
        </w:r>
      </w:ins>
      <w:ins w:id="69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9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92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"_Toc471397958"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5.3.27.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防火墙设置页面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_Toc471397958 \h </w:instrText>
        </w:r>
      </w:ins>
      <w:r>
        <w:rPr>
          <w:noProof/>
        </w:rPr>
      </w:r>
      <w:r>
        <w:rPr>
          <w:noProof/>
        </w:rPr>
        <w:fldChar w:fldCharType="separate"/>
      </w:r>
      <w:ins w:id="693" w:author="gz y" w:date="2017-01-05T16:43:00Z">
        <w:r>
          <w:rPr>
            <w:noProof/>
          </w:rPr>
          <w:t>66</w:t>
        </w:r>
      </w:ins>
      <w:ins w:id="69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69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69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"_Toc471397959"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5.3.28.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日志页面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_Toc471397959 \h </w:instrText>
        </w:r>
      </w:ins>
      <w:r>
        <w:rPr>
          <w:noProof/>
        </w:rPr>
      </w:r>
      <w:r>
        <w:rPr>
          <w:noProof/>
        </w:rPr>
        <w:fldChar w:fldCharType="separate"/>
      </w:r>
      <w:ins w:id="697" w:author="gz y" w:date="2017-01-05T16:43:00Z">
        <w:r>
          <w:rPr>
            <w:noProof/>
          </w:rPr>
          <w:t>67</w:t>
        </w:r>
      </w:ins>
      <w:ins w:id="69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21"/>
        <w:tabs>
          <w:tab w:val="left" w:pos="1260"/>
          <w:tab w:val="right" w:leader="dot" w:pos="8495"/>
        </w:tabs>
        <w:rPr>
          <w:ins w:id="69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70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"_Toc471397960"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公共元素设计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_Toc471397960 \h </w:instrText>
        </w:r>
      </w:ins>
      <w:r>
        <w:rPr>
          <w:noProof/>
        </w:rPr>
      </w:r>
      <w:r>
        <w:rPr>
          <w:noProof/>
        </w:rPr>
        <w:fldChar w:fldCharType="separate"/>
      </w:r>
      <w:ins w:id="701" w:author="gz y" w:date="2017-01-05T16:43:00Z">
        <w:r>
          <w:rPr>
            <w:noProof/>
          </w:rPr>
          <w:t>67</w:t>
        </w:r>
      </w:ins>
      <w:ins w:id="70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70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70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"_Toc471397961"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软件名称</w:t>
        </w:r>
        <w:r w:rsidRPr="00AA67C7">
          <w:rPr>
            <w:rStyle w:val="a5"/>
            <w:noProof/>
          </w:rPr>
          <w:t>/</w:t>
        </w:r>
        <w:r w:rsidRPr="00AA67C7">
          <w:rPr>
            <w:rStyle w:val="a5"/>
            <w:rFonts w:hint="eastAsia"/>
            <w:noProof/>
          </w:rPr>
          <w:t>图标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_Toc471397961 \h </w:instrText>
        </w:r>
      </w:ins>
      <w:r>
        <w:rPr>
          <w:noProof/>
        </w:rPr>
      </w:r>
      <w:r>
        <w:rPr>
          <w:noProof/>
        </w:rPr>
        <w:fldChar w:fldCharType="separate"/>
      </w:r>
      <w:ins w:id="705" w:author="gz y" w:date="2017-01-05T16:43:00Z">
        <w:r>
          <w:rPr>
            <w:noProof/>
          </w:rPr>
          <w:t>67</w:t>
        </w:r>
      </w:ins>
      <w:ins w:id="70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70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70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"_Toc471397962"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导航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_Toc471397962 \h </w:instrText>
        </w:r>
      </w:ins>
      <w:r>
        <w:rPr>
          <w:noProof/>
        </w:rPr>
      </w:r>
      <w:r>
        <w:rPr>
          <w:noProof/>
        </w:rPr>
        <w:fldChar w:fldCharType="separate"/>
      </w:r>
      <w:ins w:id="709" w:author="gz y" w:date="2017-01-05T16:43:00Z">
        <w:r>
          <w:rPr>
            <w:noProof/>
          </w:rPr>
          <w:t>67</w:t>
        </w:r>
      </w:ins>
      <w:ins w:id="71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711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712" w:author="gz y" w:date="2017-01-05T16:41:00Z">
        <w:r w:rsidRPr="00AA67C7">
          <w:rPr>
            <w:rStyle w:val="a5"/>
            <w:noProof/>
          </w:rPr>
          <w:lastRenderedPageBreak/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"_Toc471397963"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用户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_Toc471397963 \h </w:instrText>
        </w:r>
      </w:ins>
      <w:r>
        <w:rPr>
          <w:noProof/>
        </w:rPr>
      </w:r>
      <w:r>
        <w:rPr>
          <w:noProof/>
        </w:rPr>
        <w:fldChar w:fldCharType="separate"/>
      </w:r>
      <w:ins w:id="713" w:author="gz y" w:date="2017-01-05T16:43:00Z">
        <w:r>
          <w:rPr>
            <w:noProof/>
          </w:rPr>
          <w:t>68</w:t>
        </w:r>
      </w:ins>
      <w:ins w:id="714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715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716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"_Toc471397964"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退出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_Toc471397964 \h </w:instrText>
        </w:r>
      </w:ins>
      <w:r>
        <w:rPr>
          <w:noProof/>
        </w:rPr>
      </w:r>
      <w:r>
        <w:rPr>
          <w:noProof/>
        </w:rPr>
        <w:fldChar w:fldCharType="separate"/>
      </w:r>
      <w:ins w:id="717" w:author="gz y" w:date="2017-01-05T16:43:00Z">
        <w:r>
          <w:rPr>
            <w:noProof/>
          </w:rPr>
          <w:t>68</w:t>
        </w:r>
      </w:ins>
      <w:ins w:id="718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30"/>
        <w:tabs>
          <w:tab w:val="left" w:pos="1680"/>
          <w:tab w:val="right" w:leader="dot" w:pos="8495"/>
        </w:tabs>
        <w:rPr>
          <w:ins w:id="719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720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"_Toc471397965"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5.4.5.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帮助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_Toc471397965 \h </w:instrText>
        </w:r>
      </w:ins>
      <w:r>
        <w:rPr>
          <w:noProof/>
        </w:rPr>
      </w:r>
      <w:r>
        <w:rPr>
          <w:noProof/>
        </w:rPr>
        <w:fldChar w:fldCharType="separate"/>
      </w:r>
      <w:ins w:id="721" w:author="gz y" w:date="2017-01-05T16:43:00Z">
        <w:r>
          <w:rPr>
            <w:noProof/>
          </w:rPr>
          <w:t>68</w:t>
        </w:r>
      </w:ins>
      <w:ins w:id="722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12"/>
        <w:tabs>
          <w:tab w:val="left" w:pos="420"/>
          <w:tab w:val="right" w:leader="dot" w:pos="8495"/>
        </w:tabs>
        <w:rPr>
          <w:ins w:id="723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724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"_Toc471397966"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配置脚本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_Toc471397966 \h </w:instrText>
        </w:r>
      </w:ins>
      <w:r>
        <w:rPr>
          <w:noProof/>
        </w:rPr>
      </w:r>
      <w:r>
        <w:rPr>
          <w:noProof/>
        </w:rPr>
        <w:fldChar w:fldCharType="separate"/>
      </w:r>
      <w:ins w:id="725" w:author="gz y" w:date="2017-01-05T16:43:00Z">
        <w:r>
          <w:rPr>
            <w:noProof/>
          </w:rPr>
          <w:t>69</w:t>
        </w:r>
      </w:ins>
      <w:ins w:id="726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214C65" w:rsidRDefault="00214C65">
      <w:pPr>
        <w:pStyle w:val="12"/>
        <w:tabs>
          <w:tab w:val="left" w:pos="420"/>
          <w:tab w:val="right" w:leader="dot" w:pos="8495"/>
        </w:tabs>
        <w:rPr>
          <w:ins w:id="727" w:author="gz y" w:date="2017-01-05T16:41:00Z"/>
          <w:rFonts w:asciiTheme="minorHAnsi" w:eastAsiaTheme="minorEastAsia" w:hAnsiTheme="minorHAnsi" w:cstheme="minorBidi"/>
          <w:noProof/>
          <w:szCs w:val="22"/>
        </w:rPr>
      </w:pPr>
      <w:ins w:id="728" w:author="gz y" w:date="2017-01-05T16:41:00Z">
        <w:r w:rsidRPr="00AA67C7">
          <w:rPr>
            <w:rStyle w:val="a5"/>
            <w:noProof/>
          </w:rPr>
          <w:fldChar w:fldCharType="begin"/>
        </w:r>
        <w:r w:rsidRPr="00AA67C7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"_Toc471397967"</w:instrText>
        </w:r>
        <w:r w:rsidRPr="00AA67C7">
          <w:rPr>
            <w:rStyle w:val="a5"/>
            <w:noProof/>
          </w:rPr>
          <w:instrText xml:space="preserve"> </w:instrText>
        </w:r>
        <w:r w:rsidRPr="00AA67C7">
          <w:rPr>
            <w:rStyle w:val="a5"/>
            <w:noProof/>
          </w:rPr>
          <w:fldChar w:fldCharType="separate"/>
        </w:r>
        <w:r w:rsidRPr="00AA67C7">
          <w:rPr>
            <w:rStyle w:val="a5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A67C7">
          <w:rPr>
            <w:rStyle w:val="a5"/>
            <w:rFonts w:hint="eastAsia"/>
            <w:noProof/>
          </w:rPr>
          <w:t>辅助程序和第三方服务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_Toc471397967 \h </w:instrText>
        </w:r>
      </w:ins>
      <w:r>
        <w:rPr>
          <w:noProof/>
        </w:rPr>
      </w:r>
      <w:r>
        <w:rPr>
          <w:noProof/>
        </w:rPr>
        <w:fldChar w:fldCharType="separate"/>
      </w:r>
      <w:ins w:id="729" w:author="gz y" w:date="2017-01-05T16:43:00Z">
        <w:r>
          <w:rPr>
            <w:noProof/>
          </w:rPr>
          <w:t>69</w:t>
        </w:r>
      </w:ins>
      <w:ins w:id="730" w:author="gz y" w:date="2017-01-05T16:41:00Z">
        <w:r>
          <w:rPr>
            <w:noProof/>
          </w:rPr>
          <w:fldChar w:fldCharType="end"/>
        </w:r>
        <w:r w:rsidRPr="00AA67C7">
          <w:rPr>
            <w:rStyle w:val="a5"/>
            <w:noProof/>
          </w:rPr>
          <w:fldChar w:fldCharType="end"/>
        </w:r>
      </w:ins>
    </w:p>
    <w:p w:rsidR="00930F36" w:rsidDel="00BD3008" w:rsidRDefault="00930F36">
      <w:pPr>
        <w:pStyle w:val="12"/>
        <w:tabs>
          <w:tab w:val="left" w:pos="420"/>
          <w:tab w:val="right" w:leader="dot" w:pos="8495"/>
        </w:tabs>
        <w:rPr>
          <w:del w:id="73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32" w:author="gz y" w:date="2016-11-17T16:18:00Z">
        <w:r w:rsidRPr="00BD3008" w:rsidDel="00BD3008">
          <w:rPr>
            <w:rPrChange w:id="733" w:author="gz y" w:date="2016-11-17T16:18:00Z">
              <w:rPr>
                <w:rStyle w:val="a5"/>
                <w:noProof/>
              </w:rPr>
            </w:rPrChange>
          </w:rPr>
          <w:delText>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34" w:author="gz y" w:date="2016-11-17T16:18:00Z">
              <w:rPr>
                <w:rStyle w:val="a5"/>
                <w:rFonts w:hint="eastAsia"/>
                <w:noProof/>
              </w:rPr>
            </w:rPrChange>
          </w:rPr>
          <w:delText>引言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8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3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36" w:author="gz y" w:date="2016-11-17T16:18:00Z">
        <w:r w:rsidRPr="00BD3008" w:rsidDel="00BD3008">
          <w:rPr>
            <w:rPrChange w:id="737" w:author="gz y" w:date="2016-11-17T16:18:00Z">
              <w:rPr>
                <w:rStyle w:val="a5"/>
                <w:noProof/>
              </w:rPr>
            </w:rPrChange>
          </w:rPr>
          <w:delText>1.1.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38" w:author="gz y" w:date="2016-11-17T16:18:00Z">
              <w:rPr>
                <w:rStyle w:val="a5"/>
                <w:rFonts w:hint="eastAsia"/>
                <w:noProof/>
              </w:rPr>
            </w:rPrChange>
          </w:rPr>
          <w:delText>编写目的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8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3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40" w:author="gz y" w:date="2016-11-17T16:18:00Z">
        <w:r w:rsidRPr="00BD3008" w:rsidDel="00BD3008">
          <w:rPr>
            <w:rPrChange w:id="741" w:author="gz y" w:date="2016-11-17T16:18:00Z">
              <w:rPr>
                <w:rStyle w:val="a5"/>
                <w:noProof/>
              </w:rPr>
            </w:rPrChange>
          </w:rPr>
          <w:delText>1.2.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42" w:author="gz y" w:date="2016-11-17T16:18:00Z">
              <w:rPr>
                <w:rStyle w:val="a5"/>
                <w:rFonts w:hint="eastAsia"/>
                <w:noProof/>
              </w:rPr>
            </w:rPrChange>
          </w:rPr>
          <w:delText>背景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8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4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44" w:author="gz y" w:date="2016-11-17T16:18:00Z">
        <w:r w:rsidRPr="00BD3008" w:rsidDel="00BD3008">
          <w:rPr>
            <w:rPrChange w:id="745" w:author="gz y" w:date="2016-11-17T16:18:00Z">
              <w:rPr>
                <w:rStyle w:val="a5"/>
                <w:noProof/>
              </w:rPr>
            </w:rPrChange>
          </w:rPr>
          <w:delText>1.3.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46" w:author="gz y" w:date="2016-11-17T16:18:00Z">
              <w:rPr>
                <w:rStyle w:val="a5"/>
                <w:rFonts w:hint="eastAsia"/>
                <w:noProof/>
              </w:rPr>
            </w:rPrChange>
          </w:rPr>
          <w:delText>定义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9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4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48" w:author="gz y" w:date="2016-11-17T16:18:00Z">
        <w:r w:rsidRPr="00BD3008" w:rsidDel="00BD3008">
          <w:rPr>
            <w:rPrChange w:id="749" w:author="gz y" w:date="2016-11-17T16:18:00Z">
              <w:rPr>
                <w:rStyle w:val="a5"/>
                <w:noProof/>
              </w:rPr>
            </w:rPrChange>
          </w:rPr>
          <w:delText>1.4.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50" w:author="gz y" w:date="2016-11-17T16:18:00Z">
              <w:rPr>
                <w:rStyle w:val="a5"/>
                <w:rFonts w:hint="eastAsia"/>
                <w:noProof/>
              </w:rPr>
            </w:rPrChange>
          </w:rPr>
          <w:delText>参考资料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10</w:delText>
        </w:r>
      </w:del>
    </w:p>
    <w:p w:rsidR="00930F36" w:rsidDel="00BD3008" w:rsidRDefault="00930F36">
      <w:pPr>
        <w:pStyle w:val="12"/>
        <w:tabs>
          <w:tab w:val="left" w:pos="420"/>
          <w:tab w:val="right" w:leader="dot" w:pos="8495"/>
        </w:tabs>
        <w:rPr>
          <w:del w:id="75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52" w:author="gz y" w:date="2016-11-17T16:18:00Z">
        <w:r w:rsidRPr="00BD3008" w:rsidDel="00BD3008">
          <w:rPr>
            <w:rPrChange w:id="753" w:author="gz y" w:date="2016-11-17T16:18:00Z">
              <w:rPr>
                <w:rStyle w:val="a5"/>
                <w:noProof/>
              </w:rPr>
            </w:rPrChange>
          </w:rPr>
          <w:delText>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54" w:author="gz y" w:date="2016-11-17T16:18:00Z">
              <w:rPr>
                <w:rStyle w:val="a5"/>
                <w:rFonts w:hint="eastAsia"/>
                <w:noProof/>
              </w:rPr>
            </w:rPrChange>
          </w:rPr>
          <w:delText>总统体设计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10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5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56" w:author="gz y" w:date="2016-11-17T16:18:00Z">
        <w:r w:rsidRPr="00BD3008" w:rsidDel="00BD3008">
          <w:rPr>
            <w:rPrChange w:id="757" w:author="gz y" w:date="2016-11-17T16:18:00Z">
              <w:rPr>
                <w:rStyle w:val="a5"/>
                <w:noProof/>
              </w:rPr>
            </w:rPrChange>
          </w:rPr>
          <w:delText>2.1.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58" w:author="gz y" w:date="2016-11-17T16:18:00Z">
              <w:rPr>
                <w:rStyle w:val="a5"/>
                <w:rFonts w:hint="eastAsia"/>
                <w:noProof/>
              </w:rPr>
            </w:rPrChange>
          </w:rPr>
          <w:delText>需求规定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10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5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60" w:author="gz y" w:date="2016-11-17T16:18:00Z">
        <w:r w:rsidRPr="00BD3008" w:rsidDel="00BD3008">
          <w:rPr>
            <w:rPrChange w:id="761" w:author="gz y" w:date="2016-11-17T16:18:00Z">
              <w:rPr>
                <w:rStyle w:val="a5"/>
                <w:noProof/>
              </w:rPr>
            </w:rPrChange>
          </w:rPr>
          <w:delText>2.2.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62" w:author="gz y" w:date="2016-11-17T16:18:00Z">
              <w:rPr>
                <w:rStyle w:val="a5"/>
                <w:rFonts w:hint="eastAsia"/>
                <w:noProof/>
              </w:rPr>
            </w:rPrChange>
          </w:rPr>
          <w:delText>应用场景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10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6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64" w:author="gz y" w:date="2016-11-17T16:18:00Z">
        <w:r w:rsidRPr="00BD3008" w:rsidDel="00BD3008">
          <w:rPr>
            <w:rPrChange w:id="765" w:author="gz y" w:date="2016-11-17T16:18:00Z">
              <w:rPr>
                <w:rStyle w:val="a5"/>
                <w:noProof/>
              </w:rPr>
            </w:rPrChange>
          </w:rPr>
          <w:delText>2.3.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66" w:author="gz y" w:date="2016-11-17T16:18:00Z">
              <w:rPr>
                <w:rStyle w:val="a5"/>
                <w:rFonts w:hint="eastAsia"/>
                <w:noProof/>
              </w:rPr>
            </w:rPrChange>
          </w:rPr>
          <w:delText>功能概述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11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6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68" w:author="gz y" w:date="2016-11-17T16:18:00Z">
        <w:r w:rsidRPr="00BD3008" w:rsidDel="00BD3008">
          <w:rPr>
            <w:rPrChange w:id="769" w:author="gz y" w:date="2016-11-17T16:18:00Z">
              <w:rPr>
                <w:rStyle w:val="a5"/>
                <w:noProof/>
              </w:rPr>
            </w:rPrChange>
          </w:rPr>
          <w:delText>2.4.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70" w:author="gz y" w:date="2016-11-17T16:18:00Z">
              <w:rPr>
                <w:rStyle w:val="a5"/>
                <w:rFonts w:hint="eastAsia"/>
                <w:noProof/>
              </w:rPr>
            </w:rPrChange>
          </w:rPr>
          <w:delText>运行环境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11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7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72" w:author="gz y" w:date="2016-11-17T16:18:00Z">
        <w:r w:rsidRPr="00BD3008" w:rsidDel="00BD3008">
          <w:rPr>
            <w:rPrChange w:id="773" w:author="gz y" w:date="2016-11-17T16:18:00Z">
              <w:rPr>
                <w:rStyle w:val="a5"/>
                <w:noProof/>
              </w:rPr>
            </w:rPrChange>
          </w:rPr>
          <w:delText>2.5.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74" w:author="gz y" w:date="2016-11-17T16:18:00Z">
              <w:rPr>
                <w:rStyle w:val="a5"/>
                <w:rFonts w:hint="eastAsia"/>
                <w:noProof/>
              </w:rPr>
            </w:rPrChange>
          </w:rPr>
          <w:delText>基本设计概念和处理流程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12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7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76" w:author="gz y" w:date="2016-11-17T16:18:00Z">
        <w:r w:rsidRPr="00BD3008" w:rsidDel="00BD3008">
          <w:rPr>
            <w:rPrChange w:id="777" w:author="gz y" w:date="2016-11-17T16:18:00Z">
              <w:rPr>
                <w:rStyle w:val="a5"/>
                <w:noProof/>
              </w:rPr>
            </w:rPrChange>
          </w:rPr>
          <w:delText>2.6.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78" w:author="gz y" w:date="2016-11-17T16:18:00Z">
              <w:rPr>
                <w:rStyle w:val="a5"/>
                <w:rFonts w:hint="eastAsia"/>
                <w:noProof/>
              </w:rPr>
            </w:rPrChange>
          </w:rPr>
          <w:delText>程序结构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12</w:delText>
        </w:r>
      </w:del>
    </w:p>
    <w:p w:rsidR="00930F36" w:rsidDel="00BD3008" w:rsidRDefault="00930F36">
      <w:pPr>
        <w:pStyle w:val="12"/>
        <w:tabs>
          <w:tab w:val="left" w:pos="420"/>
          <w:tab w:val="right" w:leader="dot" w:pos="8495"/>
        </w:tabs>
        <w:rPr>
          <w:del w:id="77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80" w:author="gz y" w:date="2016-11-17T16:18:00Z">
        <w:r w:rsidRPr="00BD3008" w:rsidDel="00BD3008">
          <w:rPr>
            <w:rPrChange w:id="781" w:author="gz y" w:date="2016-11-17T16:18:00Z">
              <w:rPr>
                <w:rStyle w:val="a5"/>
                <w:noProof/>
              </w:rPr>
            </w:rPrChange>
          </w:rPr>
          <w:delText>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82" w:author="gz y" w:date="2016-11-17T16:18:00Z">
              <w:rPr>
                <w:rStyle w:val="a5"/>
                <w:rFonts w:hint="eastAsia"/>
                <w:noProof/>
              </w:rPr>
            </w:rPrChange>
          </w:rPr>
          <w:delText>数据库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12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8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84" w:author="gz y" w:date="2016-11-17T16:18:00Z">
        <w:r w:rsidRPr="00BD3008" w:rsidDel="00BD3008">
          <w:rPr>
            <w:rPrChange w:id="785" w:author="gz y" w:date="2016-11-17T16:18:00Z">
              <w:rPr>
                <w:rStyle w:val="a5"/>
                <w:noProof/>
              </w:rPr>
            </w:rPrChange>
          </w:rPr>
          <w:delText>3.1.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86" w:author="gz y" w:date="2016-11-17T16:18:00Z">
              <w:rPr>
                <w:rStyle w:val="a5"/>
                <w:rFonts w:hint="eastAsia"/>
                <w:noProof/>
              </w:rPr>
            </w:rPrChange>
          </w:rPr>
          <w:delText>分机号信息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12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8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88" w:author="gz y" w:date="2016-11-17T16:18:00Z">
        <w:r w:rsidRPr="00BD3008" w:rsidDel="00BD3008">
          <w:rPr>
            <w:rPrChange w:id="789" w:author="gz y" w:date="2016-11-17T16:18:00Z">
              <w:rPr>
                <w:rStyle w:val="a5"/>
                <w:noProof/>
              </w:rPr>
            </w:rPrChange>
          </w:rPr>
          <w:delText>3.2.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90" w:author="gz y" w:date="2016-11-17T16:18:00Z">
              <w:rPr>
                <w:rStyle w:val="a5"/>
                <w:rFonts w:hint="eastAsia"/>
                <w:noProof/>
              </w:rPr>
            </w:rPrChange>
          </w:rPr>
          <w:delText>中继信息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13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9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92" w:author="gz y" w:date="2016-11-17T16:18:00Z">
        <w:r w:rsidRPr="00BD3008" w:rsidDel="00BD3008">
          <w:rPr>
            <w:rPrChange w:id="793" w:author="gz y" w:date="2016-11-17T16:18:00Z">
              <w:rPr>
                <w:rStyle w:val="a5"/>
                <w:noProof/>
              </w:rPr>
            </w:rPrChange>
          </w:rPr>
          <w:delText>3.3.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PrChange w:id="794" w:author="gz y" w:date="2016-11-17T16:18:00Z">
              <w:rPr>
                <w:rStyle w:val="a5"/>
                <w:noProof/>
              </w:rPr>
            </w:rPrChange>
          </w:rPr>
          <w:delText>IVR</w:delText>
        </w:r>
        <w:r w:rsidRPr="00BD3008" w:rsidDel="00BD3008">
          <w:rPr>
            <w:rFonts w:hint="eastAsia"/>
            <w:rPrChange w:id="795" w:author="gz y" w:date="2016-11-17T16:18:00Z">
              <w:rPr>
                <w:rStyle w:val="a5"/>
                <w:rFonts w:hint="eastAsia"/>
                <w:noProof/>
              </w:rPr>
            </w:rPrChange>
          </w:rPr>
          <w:delText>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13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79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797" w:author="gz y" w:date="2016-11-17T16:18:00Z">
        <w:r w:rsidRPr="00BD3008" w:rsidDel="00BD3008">
          <w:rPr>
            <w:rPrChange w:id="798" w:author="gz y" w:date="2016-11-17T16:18:00Z">
              <w:rPr>
                <w:rStyle w:val="a5"/>
                <w:noProof/>
              </w:rPr>
            </w:rPrChange>
          </w:rPr>
          <w:delText>3.4.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799" w:author="gz y" w:date="2016-11-17T16:18:00Z">
              <w:rPr>
                <w:rStyle w:val="a5"/>
                <w:rFonts w:hint="eastAsia"/>
                <w:noProof/>
              </w:rPr>
            </w:rPrChange>
          </w:rPr>
          <w:delText>拨号方案信息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13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0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01" w:author="gz y" w:date="2016-11-17T16:18:00Z">
        <w:r w:rsidRPr="00BD3008" w:rsidDel="00BD3008">
          <w:rPr>
            <w:rPrChange w:id="802" w:author="gz y" w:date="2016-11-17T16:18:00Z">
              <w:rPr>
                <w:rStyle w:val="a5"/>
                <w:noProof/>
              </w:rPr>
            </w:rPrChange>
          </w:rPr>
          <w:delText>3.5.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03" w:author="gz y" w:date="2016-11-17T16:18:00Z">
              <w:rPr>
                <w:rStyle w:val="a5"/>
                <w:rFonts w:hint="eastAsia"/>
                <w:noProof/>
              </w:rPr>
            </w:rPrChange>
          </w:rPr>
          <w:delText>拨号规则信息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13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0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05" w:author="gz y" w:date="2016-11-17T16:18:00Z">
        <w:r w:rsidRPr="00BD3008" w:rsidDel="00BD3008">
          <w:rPr>
            <w:rPrChange w:id="806" w:author="gz y" w:date="2016-11-17T16:18:00Z">
              <w:rPr>
                <w:rStyle w:val="a5"/>
                <w:noProof/>
              </w:rPr>
            </w:rPrChange>
          </w:rPr>
          <w:delText>3.6.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07" w:author="gz y" w:date="2016-11-17T16:18:00Z">
              <w:rPr>
                <w:rStyle w:val="a5"/>
                <w:rFonts w:hint="eastAsia"/>
                <w:noProof/>
              </w:rPr>
            </w:rPrChange>
          </w:rPr>
          <w:delText>响铃组信息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14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0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09" w:author="gz y" w:date="2016-11-17T16:18:00Z">
        <w:r w:rsidRPr="00BD3008" w:rsidDel="00BD3008">
          <w:rPr>
            <w:rPrChange w:id="810" w:author="gz y" w:date="2016-11-17T16:18:00Z">
              <w:rPr>
                <w:rStyle w:val="a5"/>
                <w:noProof/>
              </w:rPr>
            </w:rPrChange>
          </w:rPr>
          <w:delText>3.7.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11" w:author="gz y" w:date="2016-11-17T16:18:00Z">
              <w:rPr>
                <w:rStyle w:val="a5"/>
                <w:rFonts w:hint="eastAsia"/>
                <w:noProof/>
              </w:rPr>
            </w:rPrChange>
          </w:rPr>
          <w:delText>会议室信息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14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1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13" w:author="gz y" w:date="2016-11-17T16:18:00Z">
        <w:r w:rsidRPr="00BD3008" w:rsidDel="00BD3008">
          <w:rPr>
            <w:rPrChange w:id="814" w:author="gz y" w:date="2016-11-17T16:18:00Z">
              <w:rPr>
                <w:rStyle w:val="a5"/>
                <w:noProof/>
              </w:rPr>
            </w:rPrChange>
          </w:rPr>
          <w:delText>3.8.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15" w:author="gz y" w:date="2016-11-17T16:18:00Z">
              <w:rPr>
                <w:rStyle w:val="a5"/>
                <w:rFonts w:hint="eastAsia"/>
                <w:noProof/>
              </w:rPr>
            </w:rPrChange>
          </w:rPr>
          <w:delText>配置信息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14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1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17" w:author="gz y" w:date="2016-11-17T16:18:00Z">
        <w:r w:rsidRPr="00BD3008" w:rsidDel="00BD3008">
          <w:rPr>
            <w:rPrChange w:id="818" w:author="gz y" w:date="2016-11-17T16:18:00Z">
              <w:rPr>
                <w:rStyle w:val="a5"/>
                <w:noProof/>
              </w:rPr>
            </w:rPrChange>
          </w:rPr>
          <w:delText>3.9.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PrChange w:id="819" w:author="gz y" w:date="2016-11-17T16:18:00Z">
              <w:rPr>
                <w:rStyle w:val="a5"/>
                <w:noProof/>
              </w:rPr>
            </w:rPrChange>
          </w:rPr>
          <w:delText>MOH</w:delText>
        </w:r>
        <w:r w:rsidRPr="00BD3008" w:rsidDel="00BD3008">
          <w:rPr>
            <w:rFonts w:hint="eastAsia"/>
            <w:rPrChange w:id="820" w:author="gz y" w:date="2016-11-17T16:18:00Z">
              <w:rPr>
                <w:rStyle w:val="a5"/>
                <w:rFonts w:hint="eastAsia"/>
                <w:noProof/>
              </w:rPr>
            </w:rPrChange>
          </w:rPr>
          <w:delText>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15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2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22" w:author="gz y" w:date="2016-11-17T16:18:00Z">
        <w:r w:rsidRPr="00BD3008" w:rsidDel="00BD3008">
          <w:rPr>
            <w:rPrChange w:id="823" w:author="gz y" w:date="2016-11-17T16:18:00Z">
              <w:rPr>
                <w:rStyle w:val="a5"/>
                <w:noProof/>
              </w:rPr>
            </w:rPrChange>
          </w:rPr>
          <w:delText>3.10.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24" w:author="gz y" w:date="2016-11-17T16:18:00Z">
              <w:rPr>
                <w:rStyle w:val="a5"/>
                <w:rFonts w:hint="eastAsia"/>
                <w:noProof/>
              </w:rPr>
            </w:rPrChange>
          </w:rPr>
          <w:delText>通话记录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15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2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26" w:author="gz y" w:date="2016-11-17T16:18:00Z">
        <w:r w:rsidRPr="00BD3008" w:rsidDel="00BD3008">
          <w:rPr>
            <w:rPrChange w:id="827" w:author="gz y" w:date="2016-11-17T16:18:00Z">
              <w:rPr>
                <w:rStyle w:val="a5"/>
                <w:noProof/>
              </w:rPr>
            </w:rPrChange>
          </w:rPr>
          <w:delText>3.11.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28" w:author="gz y" w:date="2016-11-17T16:18:00Z">
              <w:rPr>
                <w:rStyle w:val="a5"/>
                <w:rFonts w:hint="eastAsia"/>
                <w:noProof/>
              </w:rPr>
            </w:rPrChange>
          </w:rPr>
          <w:delText>防火墙信息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15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2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30" w:author="gz y" w:date="2016-11-17T16:18:00Z">
        <w:r w:rsidRPr="00BD3008" w:rsidDel="00BD3008">
          <w:rPr>
            <w:rPrChange w:id="831" w:author="gz y" w:date="2016-11-17T16:18:00Z">
              <w:rPr>
                <w:rStyle w:val="a5"/>
                <w:noProof/>
              </w:rPr>
            </w:rPrChange>
          </w:rPr>
          <w:delText>3.12.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32" w:author="gz y" w:date="2016-11-17T16:18:00Z">
              <w:rPr>
                <w:rStyle w:val="a5"/>
                <w:rFonts w:hint="eastAsia"/>
                <w:noProof/>
              </w:rPr>
            </w:rPrChange>
          </w:rPr>
          <w:delText>用户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16</w:delText>
        </w:r>
      </w:del>
    </w:p>
    <w:p w:rsidR="00930F36" w:rsidDel="00BD3008" w:rsidRDefault="00930F36">
      <w:pPr>
        <w:pStyle w:val="12"/>
        <w:tabs>
          <w:tab w:val="left" w:pos="420"/>
          <w:tab w:val="right" w:leader="dot" w:pos="8495"/>
        </w:tabs>
        <w:rPr>
          <w:del w:id="83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34" w:author="gz y" w:date="2016-11-17T16:18:00Z">
        <w:r w:rsidRPr="00BD3008" w:rsidDel="00BD3008">
          <w:rPr>
            <w:rPrChange w:id="835" w:author="gz y" w:date="2016-11-17T16:18:00Z">
              <w:rPr>
                <w:rStyle w:val="a5"/>
                <w:noProof/>
              </w:rPr>
            </w:rPrChange>
          </w:rPr>
          <w:delText>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PrChange w:id="836" w:author="gz y" w:date="2016-11-17T16:18:00Z">
              <w:rPr>
                <w:rStyle w:val="a5"/>
                <w:noProof/>
              </w:rPr>
            </w:rPrChange>
          </w:rPr>
          <w:delText>API</w:delText>
        </w:r>
        <w:r w:rsidRPr="00BD3008" w:rsidDel="00BD3008">
          <w:rPr>
            <w:rFonts w:hint="eastAsia"/>
            <w:rPrChange w:id="837" w:author="gz y" w:date="2016-11-17T16:18:00Z">
              <w:rPr>
                <w:rStyle w:val="a5"/>
                <w:rFonts w:hint="eastAsia"/>
                <w:noProof/>
              </w:rPr>
            </w:rPrChange>
          </w:rPr>
          <w:delText>设计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17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3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39" w:author="gz y" w:date="2016-11-17T16:18:00Z">
        <w:r w:rsidRPr="00BD3008" w:rsidDel="00BD3008">
          <w:rPr>
            <w:rPrChange w:id="840" w:author="gz y" w:date="2016-11-17T16:18:00Z">
              <w:rPr>
                <w:rStyle w:val="a5"/>
                <w:noProof/>
              </w:rPr>
            </w:rPrChange>
          </w:rPr>
          <w:delText>4.1.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41" w:author="gz y" w:date="2016-11-17T16:18:00Z">
              <w:rPr>
                <w:rStyle w:val="a5"/>
                <w:rFonts w:hint="eastAsia"/>
                <w:noProof/>
              </w:rPr>
            </w:rPrChange>
          </w:rPr>
          <w:delText>用户登陆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17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84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43" w:author="gz y" w:date="2016-11-17T16:18:00Z">
        <w:r w:rsidRPr="00BD3008" w:rsidDel="00BD3008">
          <w:rPr>
            <w:rPrChange w:id="844" w:author="gz y" w:date="2016-11-17T16:18:00Z">
              <w:rPr>
                <w:rStyle w:val="a5"/>
                <w:noProof/>
              </w:rPr>
            </w:rPrChange>
          </w:rPr>
          <w:delText>4.1.1.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45" w:author="gz y" w:date="2016-11-17T16:18:00Z">
              <w:rPr>
                <w:rStyle w:val="a5"/>
                <w:rFonts w:hint="eastAsia"/>
                <w:noProof/>
              </w:rPr>
            </w:rPrChange>
          </w:rPr>
          <w:delText>用户登陆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17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84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47" w:author="gz y" w:date="2016-11-17T16:18:00Z">
        <w:r w:rsidRPr="00BD3008" w:rsidDel="00BD3008">
          <w:rPr>
            <w:rPrChange w:id="848" w:author="gz y" w:date="2016-11-17T16:18:00Z">
              <w:rPr>
                <w:rStyle w:val="a5"/>
                <w:noProof/>
              </w:rPr>
            </w:rPrChange>
          </w:rPr>
          <w:delText>4.1.2.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49" w:author="gz y" w:date="2016-11-17T16:18:00Z">
              <w:rPr>
                <w:rStyle w:val="a5"/>
                <w:rFonts w:hint="eastAsia"/>
                <w:noProof/>
              </w:rPr>
            </w:rPrChange>
          </w:rPr>
          <w:delText>用户退出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17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5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51" w:author="gz y" w:date="2016-11-17T16:18:00Z">
        <w:r w:rsidRPr="00BD3008" w:rsidDel="00BD3008">
          <w:rPr>
            <w:rPrChange w:id="852" w:author="gz y" w:date="2016-11-17T16:18:00Z">
              <w:rPr>
                <w:rStyle w:val="a5"/>
                <w:noProof/>
              </w:rPr>
            </w:rPrChange>
          </w:rPr>
          <w:delText>4.2.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53" w:author="gz y" w:date="2016-11-17T16:18:00Z">
              <w:rPr>
                <w:rStyle w:val="a5"/>
                <w:rFonts w:hint="eastAsia"/>
                <w:noProof/>
              </w:rPr>
            </w:rPrChange>
          </w:rPr>
          <w:delText>分机状态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17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5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55" w:author="gz y" w:date="2016-11-17T16:18:00Z">
        <w:r w:rsidRPr="00BD3008" w:rsidDel="00BD3008">
          <w:rPr>
            <w:rPrChange w:id="856" w:author="gz y" w:date="2016-11-17T16:18:00Z">
              <w:rPr>
                <w:rStyle w:val="a5"/>
                <w:noProof/>
              </w:rPr>
            </w:rPrChange>
          </w:rPr>
          <w:delText>4.3.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57" w:author="gz y" w:date="2016-11-17T16:18:00Z">
              <w:rPr>
                <w:rStyle w:val="a5"/>
                <w:rFonts w:hint="eastAsia"/>
                <w:noProof/>
              </w:rPr>
            </w:rPrChange>
          </w:rPr>
          <w:delText>中继状态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18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5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59" w:author="gz y" w:date="2016-11-17T16:18:00Z">
        <w:r w:rsidRPr="00BD3008" w:rsidDel="00BD3008">
          <w:rPr>
            <w:rPrChange w:id="860" w:author="gz y" w:date="2016-11-17T16:18:00Z">
              <w:rPr>
                <w:rStyle w:val="a5"/>
                <w:noProof/>
              </w:rPr>
            </w:rPrChange>
          </w:rPr>
          <w:delText>4.4.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PrChange w:id="861" w:author="gz y" w:date="2016-11-17T16:18:00Z">
              <w:rPr>
                <w:rStyle w:val="a5"/>
                <w:noProof/>
              </w:rPr>
            </w:rPrChange>
          </w:rPr>
          <w:delText>Parking</w:delText>
        </w:r>
        <w:r w:rsidRPr="00BD3008" w:rsidDel="00BD3008">
          <w:rPr>
            <w:rFonts w:hint="eastAsia"/>
            <w:rPrChange w:id="862" w:author="gz y" w:date="2016-11-17T16:18:00Z">
              <w:rPr>
                <w:rStyle w:val="a5"/>
                <w:rFonts w:hint="eastAsia"/>
                <w:noProof/>
              </w:rPr>
            </w:rPrChange>
          </w:rPr>
          <w:delText>状态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19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6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64" w:author="gz y" w:date="2016-11-17T16:18:00Z">
        <w:r w:rsidRPr="00BD3008" w:rsidDel="00BD3008">
          <w:rPr>
            <w:rPrChange w:id="865" w:author="gz y" w:date="2016-11-17T16:18:00Z">
              <w:rPr>
                <w:rStyle w:val="a5"/>
                <w:noProof/>
              </w:rPr>
            </w:rPrChange>
          </w:rPr>
          <w:delText>4.5.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66" w:author="gz y" w:date="2016-11-17T16:18:00Z">
              <w:rPr>
                <w:rStyle w:val="a5"/>
                <w:rFonts w:hint="eastAsia"/>
                <w:noProof/>
              </w:rPr>
            </w:rPrChange>
          </w:rPr>
          <w:delText>会议室状态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19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6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68" w:author="gz y" w:date="2016-11-17T16:18:00Z">
        <w:r w:rsidRPr="00BD3008" w:rsidDel="00BD3008">
          <w:rPr>
            <w:rPrChange w:id="869" w:author="gz y" w:date="2016-11-17T16:18:00Z">
              <w:rPr>
                <w:rStyle w:val="a5"/>
                <w:noProof/>
              </w:rPr>
            </w:rPrChange>
          </w:rPr>
          <w:delText>4.6.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70" w:author="gz y" w:date="2016-11-17T16:18:00Z">
              <w:rPr>
                <w:rStyle w:val="a5"/>
                <w:rFonts w:hint="eastAsia"/>
                <w:noProof/>
              </w:rPr>
            </w:rPrChange>
          </w:rPr>
          <w:delText>系统状态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20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7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72" w:author="gz y" w:date="2016-11-17T16:18:00Z">
        <w:r w:rsidRPr="00BD3008" w:rsidDel="00BD3008">
          <w:rPr>
            <w:rPrChange w:id="873" w:author="gz y" w:date="2016-11-17T16:18:00Z">
              <w:rPr>
                <w:rStyle w:val="a5"/>
                <w:noProof/>
              </w:rPr>
            </w:rPrChange>
          </w:rPr>
          <w:delText>4.7.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74" w:author="gz y" w:date="2016-11-17T16:18:00Z">
              <w:rPr>
                <w:rStyle w:val="a5"/>
                <w:rFonts w:hint="eastAsia"/>
                <w:noProof/>
              </w:rPr>
            </w:rPrChange>
          </w:rPr>
          <w:delText>分机信息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21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87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76" w:author="gz y" w:date="2016-11-17T16:18:00Z">
        <w:r w:rsidRPr="00BD3008" w:rsidDel="00BD3008">
          <w:rPr>
            <w:rPrChange w:id="877" w:author="gz y" w:date="2016-11-17T16:18:00Z">
              <w:rPr>
                <w:rStyle w:val="a5"/>
                <w:noProof/>
              </w:rPr>
            </w:rPrChange>
          </w:rPr>
          <w:delText>4.7.1.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78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获取分机列表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21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87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80" w:author="gz y" w:date="2016-11-17T16:18:00Z">
        <w:r w:rsidRPr="00BD3008" w:rsidDel="00BD3008">
          <w:rPr>
            <w:rPrChange w:id="881" w:author="gz y" w:date="2016-11-17T16:18:00Z">
              <w:rPr>
                <w:rStyle w:val="a5"/>
                <w:noProof/>
              </w:rPr>
            </w:rPrChange>
          </w:rPr>
          <w:delText>4.7.2.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82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获取通讯录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22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88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84" w:author="gz y" w:date="2016-11-17T16:18:00Z">
        <w:r w:rsidRPr="00BD3008" w:rsidDel="00BD3008">
          <w:rPr>
            <w:rPrChange w:id="885" w:author="gz y" w:date="2016-11-17T16:18:00Z">
              <w:rPr>
                <w:rStyle w:val="a5"/>
                <w:noProof/>
              </w:rPr>
            </w:rPrChange>
          </w:rPr>
          <w:delText>4.7.3.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86" w:author="gz y" w:date="2016-11-17T16:18:00Z">
              <w:rPr>
                <w:rStyle w:val="a5"/>
                <w:rFonts w:hint="eastAsia"/>
                <w:noProof/>
              </w:rPr>
            </w:rPrChange>
          </w:rPr>
          <w:delText>添加分机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22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88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88" w:author="gz y" w:date="2016-11-17T16:18:00Z">
        <w:r w:rsidRPr="00BD3008" w:rsidDel="00BD3008">
          <w:rPr>
            <w:rPrChange w:id="889" w:author="gz y" w:date="2016-11-17T16:18:00Z">
              <w:rPr>
                <w:rStyle w:val="a5"/>
                <w:noProof/>
              </w:rPr>
            </w:rPrChange>
          </w:rPr>
          <w:delText>4.7.4.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90" w:author="gz y" w:date="2016-11-17T16:18:00Z">
              <w:rPr>
                <w:rStyle w:val="a5"/>
                <w:rFonts w:hint="eastAsia"/>
                <w:noProof/>
              </w:rPr>
            </w:rPrChange>
          </w:rPr>
          <w:delText>修改分机信息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23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89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92" w:author="gz y" w:date="2016-11-17T16:18:00Z">
        <w:r w:rsidRPr="00BD3008" w:rsidDel="00BD3008">
          <w:rPr>
            <w:rPrChange w:id="893" w:author="gz y" w:date="2016-11-17T16:18:00Z">
              <w:rPr>
                <w:rStyle w:val="a5"/>
                <w:noProof/>
              </w:rPr>
            </w:rPrChange>
          </w:rPr>
          <w:delText>4.7.5.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94" w:author="gz y" w:date="2016-11-17T16:18:00Z">
              <w:rPr>
                <w:rStyle w:val="a5"/>
                <w:rFonts w:hint="eastAsia"/>
                <w:noProof/>
              </w:rPr>
            </w:rPrChange>
          </w:rPr>
          <w:delText>删除分机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24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89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896" w:author="gz y" w:date="2016-11-17T16:18:00Z">
        <w:r w:rsidRPr="00BD3008" w:rsidDel="00BD3008">
          <w:rPr>
            <w:rPrChange w:id="897" w:author="gz y" w:date="2016-11-17T16:18:00Z">
              <w:rPr>
                <w:rStyle w:val="a5"/>
                <w:noProof/>
              </w:rPr>
            </w:rPrChange>
          </w:rPr>
          <w:delText>4.8.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898" w:author="gz y" w:date="2016-11-17T16:18:00Z">
              <w:rPr>
                <w:rStyle w:val="a5"/>
                <w:rFonts w:hint="eastAsia"/>
                <w:noProof/>
              </w:rPr>
            </w:rPrChange>
          </w:rPr>
          <w:delText>中继信息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24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89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00" w:author="gz y" w:date="2016-11-17T16:18:00Z">
        <w:r w:rsidRPr="00BD3008" w:rsidDel="00BD3008">
          <w:rPr>
            <w:rPrChange w:id="901" w:author="gz y" w:date="2016-11-17T16:18:00Z">
              <w:rPr>
                <w:rStyle w:val="a5"/>
                <w:noProof/>
              </w:rPr>
            </w:rPrChange>
          </w:rPr>
          <w:delText>4.8.1.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02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获取中继列表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24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0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04" w:author="gz y" w:date="2016-11-17T16:18:00Z">
        <w:r w:rsidRPr="00BD3008" w:rsidDel="00BD3008">
          <w:rPr>
            <w:rPrChange w:id="905" w:author="gz y" w:date="2016-11-17T16:18:00Z">
              <w:rPr>
                <w:rStyle w:val="a5"/>
                <w:noProof/>
              </w:rPr>
            </w:rPrChange>
          </w:rPr>
          <w:delText>4.8.2.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06" w:author="gz y" w:date="2016-11-17T16:18:00Z">
              <w:rPr>
                <w:rStyle w:val="a5"/>
                <w:rFonts w:hint="eastAsia"/>
                <w:noProof/>
              </w:rPr>
            </w:rPrChange>
          </w:rPr>
          <w:delText>添加中继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25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0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08" w:author="gz y" w:date="2016-11-17T16:18:00Z">
        <w:r w:rsidRPr="00BD3008" w:rsidDel="00BD3008">
          <w:rPr>
            <w:rPrChange w:id="909" w:author="gz y" w:date="2016-11-17T16:18:00Z">
              <w:rPr>
                <w:rStyle w:val="a5"/>
                <w:noProof/>
              </w:rPr>
            </w:rPrChange>
          </w:rPr>
          <w:delText>4.8.3.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10" w:author="gz y" w:date="2016-11-17T16:18:00Z">
              <w:rPr>
                <w:rStyle w:val="a5"/>
                <w:rFonts w:hint="eastAsia"/>
                <w:noProof/>
              </w:rPr>
            </w:rPrChange>
          </w:rPr>
          <w:delText>修改中继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25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1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12" w:author="gz y" w:date="2016-11-17T16:18:00Z">
        <w:r w:rsidRPr="00BD3008" w:rsidDel="00BD3008">
          <w:rPr>
            <w:rPrChange w:id="913" w:author="gz y" w:date="2016-11-17T16:18:00Z">
              <w:rPr>
                <w:rStyle w:val="a5"/>
                <w:noProof/>
              </w:rPr>
            </w:rPrChange>
          </w:rPr>
          <w:delText>4.8.4.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14" w:author="gz y" w:date="2016-11-17T16:18:00Z">
              <w:rPr>
                <w:rStyle w:val="a5"/>
                <w:rFonts w:hint="eastAsia"/>
                <w:noProof/>
              </w:rPr>
            </w:rPrChange>
          </w:rPr>
          <w:delText>删除中继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26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91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16" w:author="gz y" w:date="2016-11-17T16:18:00Z">
        <w:r w:rsidRPr="00BD3008" w:rsidDel="00BD3008">
          <w:rPr>
            <w:rPrChange w:id="917" w:author="gz y" w:date="2016-11-17T16:18:00Z">
              <w:rPr>
                <w:rStyle w:val="a5"/>
                <w:noProof/>
              </w:rPr>
            </w:rPrChange>
          </w:rPr>
          <w:delText>4.9.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PrChange w:id="918" w:author="gz y" w:date="2016-11-17T16:18:00Z">
              <w:rPr>
                <w:rStyle w:val="a5"/>
                <w:noProof/>
              </w:rPr>
            </w:rPrChange>
          </w:rPr>
          <w:delText>IVR</w:delText>
        </w:r>
        <w:r w:rsidRPr="00BD3008" w:rsidDel="00BD3008">
          <w:rPr>
            <w:rFonts w:hint="eastAsia"/>
            <w:rPrChange w:id="919" w:author="gz y" w:date="2016-11-17T16:18:00Z">
              <w:rPr>
                <w:rStyle w:val="a5"/>
                <w:rFonts w:hint="eastAsia"/>
                <w:noProof/>
              </w:rPr>
            </w:rPrChange>
          </w:rPr>
          <w:delText>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26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2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21" w:author="gz y" w:date="2016-11-17T16:18:00Z">
        <w:r w:rsidRPr="00BD3008" w:rsidDel="00BD3008">
          <w:rPr>
            <w:rPrChange w:id="922" w:author="gz y" w:date="2016-11-17T16:18:00Z">
              <w:rPr>
                <w:rStyle w:val="a5"/>
                <w:noProof/>
              </w:rPr>
            </w:rPrChange>
          </w:rPr>
          <w:delText>4.9.1.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23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</w:delText>
        </w:r>
        <w:r w:rsidRPr="00BD3008" w:rsidDel="00BD3008">
          <w:rPr>
            <w:rPrChange w:id="924" w:author="gz y" w:date="2016-11-17T16:18:00Z">
              <w:rPr>
                <w:rStyle w:val="a5"/>
                <w:noProof/>
              </w:rPr>
            </w:rPrChange>
          </w:rPr>
          <w:delText>IVR</w:delText>
        </w:r>
        <w:r w:rsidRPr="00BD3008" w:rsidDel="00BD3008">
          <w:rPr>
            <w:rFonts w:hint="eastAsia"/>
            <w:rPrChange w:id="925" w:author="gz y" w:date="2016-11-17T16:18:00Z">
              <w:rPr>
                <w:rStyle w:val="a5"/>
                <w:rFonts w:hint="eastAsia"/>
                <w:noProof/>
              </w:rPr>
            </w:rPrChange>
          </w:rPr>
          <w:delText>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26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2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27" w:author="gz y" w:date="2016-11-17T16:18:00Z">
        <w:r w:rsidRPr="00BD3008" w:rsidDel="00BD3008">
          <w:rPr>
            <w:rPrChange w:id="928" w:author="gz y" w:date="2016-11-17T16:18:00Z">
              <w:rPr>
                <w:rStyle w:val="a5"/>
                <w:noProof/>
              </w:rPr>
            </w:rPrChange>
          </w:rPr>
          <w:delText>4.9.2.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29" w:author="gz y" w:date="2016-11-17T16:18:00Z">
              <w:rPr>
                <w:rStyle w:val="a5"/>
                <w:rFonts w:hint="eastAsia"/>
                <w:noProof/>
              </w:rPr>
            </w:rPrChange>
          </w:rPr>
          <w:delText>添加</w:delText>
        </w:r>
        <w:r w:rsidRPr="00BD3008" w:rsidDel="00BD3008">
          <w:rPr>
            <w:rPrChange w:id="930" w:author="gz y" w:date="2016-11-17T16:18:00Z">
              <w:rPr>
                <w:rStyle w:val="a5"/>
                <w:noProof/>
              </w:rPr>
            </w:rPrChange>
          </w:rPr>
          <w:delText>IVR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27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3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32" w:author="gz y" w:date="2016-11-17T16:18:00Z">
        <w:r w:rsidRPr="00BD3008" w:rsidDel="00BD3008">
          <w:rPr>
            <w:rPrChange w:id="933" w:author="gz y" w:date="2016-11-17T16:18:00Z">
              <w:rPr>
                <w:rStyle w:val="a5"/>
                <w:noProof/>
              </w:rPr>
            </w:rPrChange>
          </w:rPr>
          <w:delText>4.9.3.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34" w:author="gz y" w:date="2016-11-17T16:18:00Z">
              <w:rPr>
                <w:rStyle w:val="a5"/>
                <w:rFonts w:hint="eastAsia"/>
                <w:noProof/>
              </w:rPr>
            </w:rPrChange>
          </w:rPr>
          <w:delText>修改</w:delText>
        </w:r>
        <w:r w:rsidRPr="00BD3008" w:rsidDel="00BD3008">
          <w:rPr>
            <w:rPrChange w:id="935" w:author="gz y" w:date="2016-11-17T16:18:00Z">
              <w:rPr>
                <w:rStyle w:val="a5"/>
                <w:noProof/>
              </w:rPr>
            </w:rPrChange>
          </w:rPr>
          <w:delText>IVR</w:delText>
        </w:r>
        <w:r w:rsidRPr="00BD3008" w:rsidDel="00BD3008">
          <w:rPr>
            <w:rFonts w:hint="eastAsia"/>
            <w:rPrChange w:id="936" w:author="gz y" w:date="2016-11-17T16:18:00Z">
              <w:rPr>
                <w:rStyle w:val="a5"/>
                <w:rFonts w:hint="eastAsia"/>
                <w:noProof/>
              </w:rPr>
            </w:rPrChange>
          </w:rPr>
          <w:delText>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28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3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38" w:author="gz y" w:date="2016-11-17T16:18:00Z">
        <w:r w:rsidRPr="00BD3008" w:rsidDel="00BD3008">
          <w:rPr>
            <w:rPrChange w:id="939" w:author="gz y" w:date="2016-11-17T16:18:00Z">
              <w:rPr>
                <w:rStyle w:val="a5"/>
                <w:noProof/>
              </w:rPr>
            </w:rPrChange>
          </w:rPr>
          <w:delText>4.9.4.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40" w:author="gz y" w:date="2016-11-17T16:18:00Z">
              <w:rPr>
                <w:rStyle w:val="a5"/>
                <w:rFonts w:hint="eastAsia"/>
                <w:noProof/>
              </w:rPr>
            </w:rPrChange>
          </w:rPr>
          <w:delText>删除</w:delText>
        </w:r>
        <w:r w:rsidRPr="00BD3008" w:rsidDel="00BD3008">
          <w:rPr>
            <w:rPrChange w:id="941" w:author="gz y" w:date="2016-11-17T16:18:00Z">
              <w:rPr>
                <w:rStyle w:val="a5"/>
                <w:noProof/>
              </w:rPr>
            </w:rPrChange>
          </w:rPr>
          <w:delText>IVR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28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94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43" w:author="gz y" w:date="2016-11-17T16:18:00Z">
        <w:r w:rsidRPr="00BD3008" w:rsidDel="00BD3008">
          <w:rPr>
            <w:rPrChange w:id="944" w:author="gz y" w:date="2016-11-17T16:18:00Z">
              <w:rPr>
                <w:rStyle w:val="a5"/>
                <w:noProof/>
              </w:rPr>
            </w:rPrChange>
          </w:rPr>
          <w:delText>4.10.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45" w:author="gz y" w:date="2016-11-17T16:18:00Z">
              <w:rPr>
                <w:rStyle w:val="a5"/>
                <w:rFonts w:hint="eastAsia"/>
                <w:noProof/>
              </w:rPr>
            </w:rPrChange>
          </w:rPr>
          <w:delText>拨号方案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29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4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47" w:author="gz y" w:date="2016-11-17T16:18:00Z">
        <w:r w:rsidRPr="00BD3008" w:rsidDel="00BD3008">
          <w:rPr>
            <w:rPrChange w:id="948" w:author="gz y" w:date="2016-11-17T16:18:00Z">
              <w:rPr>
                <w:rStyle w:val="a5"/>
                <w:noProof/>
              </w:rPr>
            </w:rPrChange>
          </w:rPr>
          <w:delText>4.10.1.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49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获取拨号方案信息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29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5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51" w:author="gz y" w:date="2016-11-17T16:18:00Z">
        <w:r w:rsidRPr="00BD3008" w:rsidDel="00BD3008">
          <w:rPr>
            <w:rPrChange w:id="952" w:author="gz y" w:date="2016-11-17T16:18:00Z">
              <w:rPr>
                <w:rStyle w:val="a5"/>
                <w:noProof/>
              </w:rPr>
            </w:rPrChange>
          </w:rPr>
          <w:delText>4.10.2.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53" w:author="gz y" w:date="2016-11-17T16:18:00Z">
              <w:rPr>
                <w:rStyle w:val="a5"/>
                <w:rFonts w:hint="eastAsia"/>
                <w:noProof/>
              </w:rPr>
            </w:rPrChange>
          </w:rPr>
          <w:delText>添加拨号方案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29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5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55" w:author="gz y" w:date="2016-11-17T16:18:00Z">
        <w:r w:rsidRPr="00BD3008" w:rsidDel="00BD3008">
          <w:rPr>
            <w:rPrChange w:id="956" w:author="gz y" w:date="2016-11-17T16:18:00Z">
              <w:rPr>
                <w:rStyle w:val="a5"/>
                <w:noProof/>
              </w:rPr>
            </w:rPrChange>
          </w:rPr>
          <w:delText>4.10.3.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57" w:author="gz y" w:date="2016-11-17T16:18:00Z">
              <w:rPr>
                <w:rStyle w:val="a5"/>
                <w:rFonts w:hint="eastAsia"/>
                <w:noProof/>
              </w:rPr>
            </w:rPrChange>
          </w:rPr>
          <w:delText>修改拨号方案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30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5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59" w:author="gz y" w:date="2016-11-17T16:18:00Z">
        <w:r w:rsidRPr="00BD3008" w:rsidDel="00BD3008">
          <w:rPr>
            <w:rPrChange w:id="960" w:author="gz y" w:date="2016-11-17T16:18:00Z">
              <w:rPr>
                <w:rStyle w:val="a5"/>
                <w:noProof/>
              </w:rPr>
            </w:rPrChange>
          </w:rPr>
          <w:delText>4.10.4.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61" w:author="gz y" w:date="2016-11-17T16:18:00Z">
              <w:rPr>
                <w:rStyle w:val="a5"/>
                <w:rFonts w:hint="eastAsia"/>
                <w:noProof/>
              </w:rPr>
            </w:rPrChange>
          </w:rPr>
          <w:delText>删除拨号方案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30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96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63" w:author="gz y" w:date="2016-11-17T16:18:00Z">
        <w:r w:rsidRPr="00BD3008" w:rsidDel="00BD3008">
          <w:rPr>
            <w:rPrChange w:id="964" w:author="gz y" w:date="2016-11-17T16:18:00Z">
              <w:rPr>
                <w:rStyle w:val="a5"/>
                <w:noProof/>
              </w:rPr>
            </w:rPrChange>
          </w:rPr>
          <w:delText>4.11.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65" w:author="gz y" w:date="2016-11-17T16:18:00Z">
              <w:rPr>
                <w:rStyle w:val="a5"/>
                <w:rFonts w:hint="eastAsia"/>
                <w:noProof/>
              </w:rPr>
            </w:rPrChange>
          </w:rPr>
          <w:delText>拨号规则信息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30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6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67" w:author="gz y" w:date="2016-11-17T16:18:00Z">
        <w:r w:rsidRPr="00BD3008" w:rsidDel="00BD3008">
          <w:rPr>
            <w:rPrChange w:id="968" w:author="gz y" w:date="2016-11-17T16:18:00Z">
              <w:rPr>
                <w:rStyle w:val="a5"/>
                <w:noProof/>
              </w:rPr>
            </w:rPrChange>
          </w:rPr>
          <w:delText>4.11.1.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69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获取拨号规则信息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30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7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71" w:author="gz y" w:date="2016-11-17T16:18:00Z">
        <w:r w:rsidRPr="00BD3008" w:rsidDel="00BD3008">
          <w:rPr>
            <w:rPrChange w:id="972" w:author="gz y" w:date="2016-11-17T16:18:00Z">
              <w:rPr>
                <w:rStyle w:val="a5"/>
                <w:noProof/>
              </w:rPr>
            </w:rPrChange>
          </w:rPr>
          <w:delText>4.11.2.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73" w:author="gz y" w:date="2016-11-17T16:18:00Z">
              <w:rPr>
                <w:rStyle w:val="a5"/>
                <w:rFonts w:hint="eastAsia"/>
                <w:noProof/>
              </w:rPr>
            </w:rPrChange>
          </w:rPr>
          <w:delText>添加拨号规则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31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7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75" w:author="gz y" w:date="2016-11-17T16:18:00Z">
        <w:r w:rsidRPr="00BD3008" w:rsidDel="00BD3008">
          <w:rPr>
            <w:rPrChange w:id="976" w:author="gz y" w:date="2016-11-17T16:18:00Z">
              <w:rPr>
                <w:rStyle w:val="a5"/>
                <w:noProof/>
              </w:rPr>
            </w:rPrChange>
          </w:rPr>
          <w:delText>4.11.3.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77" w:author="gz y" w:date="2016-11-17T16:18:00Z">
              <w:rPr>
                <w:rStyle w:val="a5"/>
                <w:rFonts w:hint="eastAsia"/>
                <w:noProof/>
              </w:rPr>
            </w:rPrChange>
          </w:rPr>
          <w:delText>修改拨号规则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32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7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79" w:author="gz y" w:date="2016-11-17T16:18:00Z">
        <w:r w:rsidRPr="00BD3008" w:rsidDel="00BD3008">
          <w:rPr>
            <w:rPrChange w:id="980" w:author="gz y" w:date="2016-11-17T16:18:00Z">
              <w:rPr>
                <w:rStyle w:val="a5"/>
                <w:noProof/>
              </w:rPr>
            </w:rPrChange>
          </w:rPr>
          <w:delText>4.11.4.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81" w:author="gz y" w:date="2016-11-17T16:18:00Z">
              <w:rPr>
                <w:rStyle w:val="a5"/>
                <w:rFonts w:hint="eastAsia"/>
                <w:noProof/>
              </w:rPr>
            </w:rPrChange>
          </w:rPr>
          <w:delText>删除拨号规则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32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98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83" w:author="gz y" w:date="2016-11-17T16:18:00Z">
        <w:r w:rsidRPr="00BD3008" w:rsidDel="00BD3008">
          <w:rPr>
            <w:rPrChange w:id="984" w:author="gz y" w:date="2016-11-17T16:18:00Z">
              <w:rPr>
                <w:rStyle w:val="a5"/>
                <w:noProof/>
              </w:rPr>
            </w:rPrChange>
          </w:rPr>
          <w:delText>4.12.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85" w:author="gz y" w:date="2016-11-17T16:18:00Z">
              <w:rPr>
                <w:rStyle w:val="a5"/>
                <w:rFonts w:hint="eastAsia"/>
                <w:noProof/>
              </w:rPr>
            </w:rPrChange>
          </w:rPr>
          <w:delText>响铃组信息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33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8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87" w:author="gz y" w:date="2016-11-17T16:18:00Z">
        <w:r w:rsidRPr="00BD3008" w:rsidDel="00BD3008">
          <w:rPr>
            <w:rPrChange w:id="988" w:author="gz y" w:date="2016-11-17T16:18:00Z">
              <w:rPr>
                <w:rStyle w:val="a5"/>
                <w:noProof/>
              </w:rPr>
            </w:rPrChange>
          </w:rPr>
          <w:delText>4.12.1.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89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获取响铃组信息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33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9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91" w:author="gz y" w:date="2016-11-17T16:18:00Z">
        <w:r w:rsidRPr="00BD3008" w:rsidDel="00BD3008">
          <w:rPr>
            <w:rPrChange w:id="992" w:author="gz y" w:date="2016-11-17T16:18:00Z">
              <w:rPr>
                <w:rStyle w:val="a5"/>
                <w:noProof/>
              </w:rPr>
            </w:rPrChange>
          </w:rPr>
          <w:delText>4.12.2.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93" w:author="gz y" w:date="2016-11-17T16:18:00Z">
              <w:rPr>
                <w:rStyle w:val="a5"/>
                <w:rFonts w:hint="eastAsia"/>
                <w:noProof/>
              </w:rPr>
            </w:rPrChange>
          </w:rPr>
          <w:delText>添加响铃组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33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9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95" w:author="gz y" w:date="2016-11-17T16:18:00Z">
        <w:r w:rsidRPr="00BD3008" w:rsidDel="00BD3008">
          <w:rPr>
            <w:rPrChange w:id="996" w:author="gz y" w:date="2016-11-17T16:18:00Z">
              <w:rPr>
                <w:rStyle w:val="a5"/>
                <w:noProof/>
              </w:rPr>
            </w:rPrChange>
          </w:rPr>
          <w:delText>4.12.3.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997" w:author="gz y" w:date="2016-11-17T16:18:00Z">
              <w:rPr>
                <w:rStyle w:val="a5"/>
                <w:rFonts w:hint="eastAsia"/>
                <w:noProof/>
              </w:rPr>
            </w:rPrChange>
          </w:rPr>
          <w:delText>修改响铃组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34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99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999" w:author="gz y" w:date="2016-11-17T16:18:00Z">
        <w:r w:rsidRPr="00BD3008" w:rsidDel="00BD3008">
          <w:rPr>
            <w:rPrChange w:id="1000" w:author="gz y" w:date="2016-11-17T16:18:00Z">
              <w:rPr>
                <w:rStyle w:val="a5"/>
                <w:noProof/>
              </w:rPr>
            </w:rPrChange>
          </w:rPr>
          <w:delText>4.12.4.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01" w:author="gz y" w:date="2016-11-17T16:18:00Z">
              <w:rPr>
                <w:rStyle w:val="a5"/>
                <w:rFonts w:hint="eastAsia"/>
                <w:noProof/>
              </w:rPr>
            </w:rPrChange>
          </w:rPr>
          <w:delText>删除响铃组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34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00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03" w:author="gz y" w:date="2016-11-17T16:18:00Z">
        <w:r w:rsidRPr="00BD3008" w:rsidDel="00BD3008">
          <w:rPr>
            <w:rPrChange w:id="1004" w:author="gz y" w:date="2016-11-17T16:18:00Z">
              <w:rPr>
                <w:rStyle w:val="a5"/>
                <w:noProof/>
              </w:rPr>
            </w:rPrChange>
          </w:rPr>
          <w:delText>4.13.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05" w:author="gz y" w:date="2016-11-17T16:18:00Z">
              <w:rPr>
                <w:rStyle w:val="a5"/>
                <w:rFonts w:hint="eastAsia"/>
                <w:noProof/>
              </w:rPr>
            </w:rPrChange>
          </w:rPr>
          <w:delText>会议信息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35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0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07" w:author="gz y" w:date="2016-11-17T16:18:00Z">
        <w:r w:rsidRPr="00BD3008" w:rsidDel="00BD3008">
          <w:rPr>
            <w:rPrChange w:id="1008" w:author="gz y" w:date="2016-11-17T16:18:00Z">
              <w:rPr>
                <w:rStyle w:val="a5"/>
                <w:noProof/>
              </w:rPr>
            </w:rPrChange>
          </w:rPr>
          <w:delText>4.13.1.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09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获取会议室信息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35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1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11" w:author="gz y" w:date="2016-11-17T16:18:00Z">
        <w:r w:rsidRPr="00BD3008" w:rsidDel="00BD3008">
          <w:rPr>
            <w:rPrChange w:id="1012" w:author="gz y" w:date="2016-11-17T16:18:00Z">
              <w:rPr>
                <w:rStyle w:val="a5"/>
                <w:noProof/>
              </w:rPr>
            </w:rPrChange>
          </w:rPr>
          <w:delText>4.13.2.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13" w:author="gz y" w:date="2016-11-17T16:18:00Z">
              <w:rPr>
                <w:rStyle w:val="a5"/>
                <w:rFonts w:hint="eastAsia"/>
                <w:noProof/>
              </w:rPr>
            </w:rPrChange>
          </w:rPr>
          <w:delText>添加会议室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35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1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15" w:author="gz y" w:date="2016-11-17T16:18:00Z">
        <w:r w:rsidRPr="00BD3008" w:rsidDel="00BD3008">
          <w:rPr>
            <w:rPrChange w:id="1016" w:author="gz y" w:date="2016-11-17T16:18:00Z">
              <w:rPr>
                <w:rStyle w:val="a5"/>
                <w:noProof/>
              </w:rPr>
            </w:rPrChange>
          </w:rPr>
          <w:delText>4.13.3.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17" w:author="gz y" w:date="2016-11-17T16:18:00Z">
              <w:rPr>
                <w:rStyle w:val="a5"/>
                <w:rFonts w:hint="eastAsia"/>
                <w:noProof/>
              </w:rPr>
            </w:rPrChange>
          </w:rPr>
          <w:delText>修改会议室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36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1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19" w:author="gz y" w:date="2016-11-17T16:18:00Z">
        <w:r w:rsidRPr="00BD3008" w:rsidDel="00BD3008">
          <w:rPr>
            <w:rPrChange w:id="1020" w:author="gz y" w:date="2016-11-17T16:18:00Z">
              <w:rPr>
                <w:rStyle w:val="a5"/>
                <w:noProof/>
              </w:rPr>
            </w:rPrChange>
          </w:rPr>
          <w:delText>4.13.4.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21" w:author="gz y" w:date="2016-11-17T16:18:00Z">
              <w:rPr>
                <w:rStyle w:val="a5"/>
                <w:rFonts w:hint="eastAsia"/>
                <w:noProof/>
              </w:rPr>
            </w:rPrChange>
          </w:rPr>
          <w:delText>删除会议室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36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02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23" w:author="gz y" w:date="2016-11-17T16:18:00Z">
        <w:r w:rsidRPr="00BD3008" w:rsidDel="00BD3008">
          <w:rPr>
            <w:rPrChange w:id="1024" w:author="gz y" w:date="2016-11-17T16:18:00Z">
              <w:rPr>
                <w:rStyle w:val="a5"/>
                <w:noProof/>
              </w:rPr>
            </w:rPrChange>
          </w:rPr>
          <w:delText>4.14.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25" w:author="gz y" w:date="2016-11-17T16:18:00Z">
              <w:rPr>
                <w:rStyle w:val="a5"/>
                <w:rFonts w:hint="eastAsia"/>
                <w:noProof/>
              </w:rPr>
            </w:rPrChange>
          </w:rPr>
          <w:delText>语音信箱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37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2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27" w:author="gz y" w:date="2016-11-17T16:18:00Z">
        <w:r w:rsidRPr="00BD3008" w:rsidDel="00BD3008">
          <w:rPr>
            <w:rPrChange w:id="1028" w:author="gz y" w:date="2016-11-17T16:18:00Z">
              <w:rPr>
                <w:rStyle w:val="a5"/>
                <w:noProof/>
              </w:rPr>
            </w:rPrChange>
          </w:rPr>
          <w:delText>4.14.1.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29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获取语音信箱配置信息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37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3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31" w:author="gz y" w:date="2016-11-17T16:18:00Z">
        <w:r w:rsidRPr="00BD3008" w:rsidDel="00BD3008">
          <w:rPr>
            <w:rPrChange w:id="1032" w:author="gz y" w:date="2016-11-17T16:18:00Z">
              <w:rPr>
                <w:rStyle w:val="a5"/>
                <w:noProof/>
              </w:rPr>
            </w:rPrChange>
          </w:rPr>
          <w:delText>4.14.2.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33" w:author="gz y" w:date="2016-11-17T16:18:00Z">
              <w:rPr>
                <w:rStyle w:val="a5"/>
                <w:rFonts w:hint="eastAsia"/>
                <w:noProof/>
              </w:rPr>
            </w:rPrChange>
          </w:rPr>
          <w:delText>配置语音信箱参数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37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03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35" w:author="gz y" w:date="2016-11-17T16:18:00Z">
        <w:r w:rsidRPr="00BD3008" w:rsidDel="00BD3008">
          <w:rPr>
            <w:rPrChange w:id="1036" w:author="gz y" w:date="2016-11-17T16:18:00Z">
              <w:rPr>
                <w:rStyle w:val="a5"/>
                <w:noProof/>
              </w:rPr>
            </w:rPrChange>
          </w:rPr>
          <w:delText>4.15.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37" w:author="gz y" w:date="2016-11-17T16:18:00Z">
              <w:rPr>
                <w:rStyle w:val="a5"/>
                <w:rFonts w:hint="eastAsia"/>
                <w:noProof/>
              </w:rPr>
            </w:rPrChange>
          </w:rPr>
          <w:delText>呼叫特征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38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3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39" w:author="gz y" w:date="2016-11-17T16:18:00Z">
        <w:r w:rsidRPr="00BD3008" w:rsidDel="00BD3008">
          <w:rPr>
            <w:rPrChange w:id="1040" w:author="gz y" w:date="2016-11-17T16:18:00Z">
              <w:rPr>
                <w:rStyle w:val="a5"/>
                <w:noProof/>
              </w:rPr>
            </w:rPrChange>
          </w:rPr>
          <w:delText>4.15.1.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41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获取呼叫特征信息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38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4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43" w:author="gz y" w:date="2016-11-17T16:18:00Z">
        <w:r w:rsidRPr="00BD3008" w:rsidDel="00BD3008">
          <w:rPr>
            <w:rPrChange w:id="1044" w:author="gz y" w:date="2016-11-17T16:18:00Z">
              <w:rPr>
                <w:rStyle w:val="a5"/>
                <w:noProof/>
              </w:rPr>
            </w:rPrChange>
          </w:rPr>
          <w:delText>4.15.2.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45" w:author="gz y" w:date="2016-11-17T16:18:00Z">
              <w:rPr>
                <w:rStyle w:val="a5"/>
                <w:rFonts w:hint="eastAsia"/>
                <w:noProof/>
              </w:rPr>
            </w:rPrChange>
          </w:rPr>
          <w:delText>设置呼叫特征信息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38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04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47" w:author="gz y" w:date="2016-11-17T16:18:00Z">
        <w:r w:rsidRPr="00BD3008" w:rsidDel="00BD3008">
          <w:rPr>
            <w:rPrChange w:id="1048" w:author="gz y" w:date="2016-11-17T16:18:00Z">
              <w:rPr>
                <w:rStyle w:val="a5"/>
                <w:noProof/>
              </w:rPr>
            </w:rPrChange>
          </w:rPr>
          <w:delText>4.16.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PrChange w:id="1049" w:author="gz y" w:date="2016-11-17T16:18:00Z">
              <w:rPr>
                <w:rStyle w:val="a5"/>
                <w:noProof/>
              </w:rPr>
            </w:rPrChange>
          </w:rPr>
          <w:delText>MOH</w:delText>
        </w:r>
        <w:r w:rsidRPr="00BD3008" w:rsidDel="00BD3008">
          <w:rPr>
            <w:rFonts w:hint="eastAsia"/>
            <w:rPrChange w:id="1050" w:author="gz y" w:date="2016-11-17T16:18:00Z">
              <w:rPr>
                <w:rStyle w:val="a5"/>
                <w:rFonts w:hint="eastAsia"/>
                <w:noProof/>
              </w:rPr>
            </w:rPrChange>
          </w:rPr>
          <w:delText>设置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39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5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52" w:author="gz y" w:date="2016-11-17T16:18:00Z">
        <w:r w:rsidRPr="00BD3008" w:rsidDel="00BD3008">
          <w:rPr>
            <w:rPrChange w:id="1053" w:author="gz y" w:date="2016-11-17T16:18:00Z">
              <w:rPr>
                <w:rStyle w:val="a5"/>
                <w:noProof/>
              </w:rPr>
            </w:rPrChange>
          </w:rPr>
          <w:delText>4.16.1.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54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</w:delText>
        </w:r>
        <w:r w:rsidRPr="00BD3008" w:rsidDel="00BD3008">
          <w:rPr>
            <w:rPrChange w:id="1055" w:author="gz y" w:date="2016-11-17T16:18:00Z">
              <w:rPr>
                <w:rStyle w:val="a5"/>
                <w:noProof/>
              </w:rPr>
            </w:rPrChange>
          </w:rPr>
          <w:delText>MOH</w:delText>
        </w:r>
        <w:r w:rsidRPr="00BD3008" w:rsidDel="00BD3008">
          <w:rPr>
            <w:rFonts w:hint="eastAsia"/>
            <w:rPrChange w:id="1056" w:author="gz y" w:date="2016-11-17T16:18:00Z">
              <w:rPr>
                <w:rStyle w:val="a5"/>
                <w:rFonts w:hint="eastAsia"/>
                <w:noProof/>
              </w:rPr>
            </w:rPrChange>
          </w:rPr>
          <w:delText>设置信息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39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5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58" w:author="gz y" w:date="2016-11-17T16:18:00Z">
        <w:r w:rsidRPr="00BD3008" w:rsidDel="00BD3008">
          <w:rPr>
            <w:rPrChange w:id="1059" w:author="gz y" w:date="2016-11-17T16:18:00Z">
              <w:rPr>
                <w:rStyle w:val="a5"/>
                <w:noProof/>
              </w:rPr>
            </w:rPrChange>
          </w:rPr>
          <w:delText>4.16.2.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60" w:author="gz y" w:date="2016-11-17T16:18:00Z">
              <w:rPr>
                <w:rStyle w:val="a5"/>
                <w:rFonts w:hint="eastAsia"/>
                <w:noProof/>
              </w:rPr>
            </w:rPrChange>
          </w:rPr>
          <w:delText>创建</w:delText>
        </w:r>
        <w:r w:rsidRPr="00BD3008" w:rsidDel="00BD3008">
          <w:rPr>
            <w:rPrChange w:id="1061" w:author="gz y" w:date="2016-11-17T16:18:00Z">
              <w:rPr>
                <w:rStyle w:val="a5"/>
                <w:noProof/>
              </w:rPr>
            </w:rPrChange>
          </w:rPr>
          <w:delText>MOH</w:delText>
        </w:r>
        <w:r w:rsidRPr="00BD3008" w:rsidDel="00BD3008">
          <w:rPr>
            <w:rFonts w:hint="eastAsia"/>
            <w:rPrChange w:id="1062" w:author="gz y" w:date="2016-11-17T16:18:00Z">
              <w:rPr>
                <w:rStyle w:val="a5"/>
                <w:rFonts w:hint="eastAsia"/>
                <w:noProof/>
              </w:rPr>
            </w:rPrChange>
          </w:rPr>
          <w:delText>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40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6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64" w:author="gz y" w:date="2016-11-17T16:18:00Z">
        <w:r w:rsidRPr="00BD3008" w:rsidDel="00BD3008">
          <w:rPr>
            <w:rPrChange w:id="1065" w:author="gz y" w:date="2016-11-17T16:18:00Z">
              <w:rPr>
                <w:rStyle w:val="a5"/>
                <w:noProof/>
              </w:rPr>
            </w:rPrChange>
          </w:rPr>
          <w:delText>4.16.3.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66" w:author="gz y" w:date="2016-11-17T16:18:00Z">
              <w:rPr>
                <w:rStyle w:val="a5"/>
                <w:rFonts w:hint="eastAsia"/>
                <w:noProof/>
              </w:rPr>
            </w:rPrChange>
          </w:rPr>
          <w:delText>修改</w:delText>
        </w:r>
        <w:r w:rsidRPr="00BD3008" w:rsidDel="00BD3008">
          <w:rPr>
            <w:rPrChange w:id="1067" w:author="gz y" w:date="2016-11-17T16:18:00Z">
              <w:rPr>
                <w:rStyle w:val="a5"/>
                <w:noProof/>
              </w:rPr>
            </w:rPrChange>
          </w:rPr>
          <w:delText>MOH</w:delText>
        </w:r>
        <w:r w:rsidRPr="00BD3008" w:rsidDel="00BD3008">
          <w:rPr>
            <w:rFonts w:hint="eastAsia"/>
            <w:rPrChange w:id="1068" w:author="gz y" w:date="2016-11-17T16:18:00Z">
              <w:rPr>
                <w:rStyle w:val="a5"/>
                <w:rFonts w:hint="eastAsia"/>
                <w:noProof/>
              </w:rPr>
            </w:rPrChange>
          </w:rPr>
          <w:delText>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41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6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70" w:author="gz y" w:date="2016-11-17T16:18:00Z">
        <w:r w:rsidRPr="00BD3008" w:rsidDel="00BD3008">
          <w:rPr>
            <w:rPrChange w:id="1071" w:author="gz y" w:date="2016-11-17T16:18:00Z">
              <w:rPr>
                <w:rStyle w:val="a5"/>
                <w:noProof/>
              </w:rPr>
            </w:rPrChange>
          </w:rPr>
          <w:delText>4.16.4.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72" w:author="gz y" w:date="2016-11-17T16:18:00Z">
              <w:rPr>
                <w:rStyle w:val="a5"/>
                <w:rFonts w:hint="eastAsia"/>
                <w:noProof/>
              </w:rPr>
            </w:rPrChange>
          </w:rPr>
          <w:delText>删除</w:delText>
        </w:r>
        <w:r w:rsidRPr="00BD3008" w:rsidDel="00BD3008">
          <w:rPr>
            <w:rPrChange w:id="1073" w:author="gz y" w:date="2016-11-17T16:18:00Z">
              <w:rPr>
                <w:rStyle w:val="a5"/>
                <w:noProof/>
              </w:rPr>
            </w:rPrChange>
          </w:rPr>
          <w:delText>MOH</w:delText>
        </w:r>
        <w:r w:rsidRPr="00BD3008" w:rsidDel="00BD3008">
          <w:rPr>
            <w:rFonts w:hint="eastAsia"/>
            <w:rPrChange w:id="1074" w:author="gz y" w:date="2016-11-17T16:18:00Z">
              <w:rPr>
                <w:rStyle w:val="a5"/>
                <w:rFonts w:hint="eastAsia"/>
                <w:noProof/>
              </w:rPr>
            </w:rPrChange>
          </w:rPr>
          <w:delText>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41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07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76" w:author="gz y" w:date="2016-11-17T16:18:00Z">
        <w:r w:rsidRPr="00BD3008" w:rsidDel="00BD3008">
          <w:rPr>
            <w:rPrChange w:id="1077" w:author="gz y" w:date="2016-11-17T16:18:00Z">
              <w:rPr>
                <w:rStyle w:val="a5"/>
                <w:noProof/>
              </w:rPr>
            </w:rPrChange>
          </w:rPr>
          <w:delText>4.17.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PrChange w:id="1078" w:author="gz y" w:date="2016-11-17T16:18:00Z">
              <w:rPr>
                <w:rStyle w:val="a5"/>
                <w:noProof/>
              </w:rPr>
            </w:rPrChange>
          </w:rPr>
          <w:delText>SIP</w:delText>
        </w:r>
        <w:r w:rsidRPr="00BD3008" w:rsidDel="00BD3008">
          <w:rPr>
            <w:rFonts w:hint="eastAsia"/>
            <w:rPrChange w:id="1079" w:author="gz y" w:date="2016-11-17T16:18:00Z">
              <w:rPr>
                <w:rStyle w:val="a5"/>
                <w:rFonts w:hint="eastAsia"/>
                <w:noProof/>
              </w:rPr>
            </w:rPrChange>
          </w:rPr>
          <w:delText>设置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41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8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81" w:author="gz y" w:date="2016-11-17T16:18:00Z">
        <w:r w:rsidRPr="00BD3008" w:rsidDel="00BD3008">
          <w:rPr>
            <w:rPrChange w:id="1082" w:author="gz y" w:date="2016-11-17T16:18:00Z">
              <w:rPr>
                <w:rStyle w:val="a5"/>
                <w:noProof/>
              </w:rPr>
            </w:rPrChange>
          </w:rPr>
          <w:delText>4.17.1.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83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</w:delText>
        </w:r>
        <w:r w:rsidRPr="00BD3008" w:rsidDel="00BD3008">
          <w:rPr>
            <w:rPrChange w:id="1084" w:author="gz y" w:date="2016-11-17T16:18:00Z">
              <w:rPr>
                <w:rStyle w:val="a5"/>
                <w:noProof/>
              </w:rPr>
            </w:rPrChange>
          </w:rPr>
          <w:delText>SIP</w:delText>
        </w:r>
        <w:r w:rsidRPr="00BD3008" w:rsidDel="00BD3008">
          <w:rPr>
            <w:rFonts w:hint="eastAsia"/>
            <w:rPrChange w:id="1085" w:author="gz y" w:date="2016-11-17T16:18:00Z">
              <w:rPr>
                <w:rStyle w:val="a5"/>
                <w:rFonts w:hint="eastAsia"/>
                <w:noProof/>
              </w:rPr>
            </w:rPrChange>
          </w:rPr>
          <w:delText>配置信息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41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8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87" w:author="gz y" w:date="2016-11-17T16:18:00Z">
        <w:r w:rsidRPr="00BD3008" w:rsidDel="00BD3008">
          <w:rPr>
            <w:rPrChange w:id="1088" w:author="gz y" w:date="2016-11-17T16:18:00Z">
              <w:rPr>
                <w:rStyle w:val="a5"/>
                <w:noProof/>
              </w:rPr>
            </w:rPrChange>
          </w:rPr>
          <w:delText>4.17.2.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89" w:author="gz y" w:date="2016-11-17T16:18:00Z">
              <w:rPr>
                <w:rStyle w:val="a5"/>
                <w:rFonts w:hint="eastAsia"/>
                <w:noProof/>
              </w:rPr>
            </w:rPrChange>
          </w:rPr>
          <w:delText>配置</w:delText>
        </w:r>
        <w:r w:rsidRPr="00BD3008" w:rsidDel="00BD3008">
          <w:rPr>
            <w:rPrChange w:id="1090" w:author="gz y" w:date="2016-11-17T16:18:00Z">
              <w:rPr>
                <w:rStyle w:val="a5"/>
                <w:noProof/>
              </w:rPr>
            </w:rPrChange>
          </w:rPr>
          <w:delText>SIP</w:delText>
        </w:r>
        <w:r w:rsidRPr="00BD3008" w:rsidDel="00BD3008">
          <w:rPr>
            <w:rFonts w:hint="eastAsia"/>
            <w:rPrChange w:id="1091" w:author="gz y" w:date="2016-11-17T16:18:00Z">
              <w:rPr>
                <w:rStyle w:val="a5"/>
                <w:rFonts w:hint="eastAsia"/>
                <w:noProof/>
              </w:rPr>
            </w:rPrChange>
          </w:rPr>
          <w:delText>参数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42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09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93" w:author="gz y" w:date="2016-11-17T16:18:00Z">
        <w:r w:rsidRPr="00BD3008" w:rsidDel="00BD3008">
          <w:rPr>
            <w:rPrChange w:id="1094" w:author="gz y" w:date="2016-11-17T16:18:00Z">
              <w:rPr>
                <w:rStyle w:val="a5"/>
                <w:noProof/>
              </w:rPr>
            </w:rPrChange>
          </w:rPr>
          <w:delText>4.18.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95" w:author="gz y" w:date="2016-11-17T16:18:00Z">
              <w:rPr>
                <w:rStyle w:val="a5"/>
                <w:rFonts w:hint="eastAsia"/>
                <w:noProof/>
              </w:rPr>
            </w:rPrChange>
          </w:rPr>
          <w:delText>通话记录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42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09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097" w:author="gz y" w:date="2016-11-17T16:18:00Z">
        <w:r w:rsidRPr="00BD3008" w:rsidDel="00BD3008">
          <w:rPr>
            <w:rPrChange w:id="1098" w:author="gz y" w:date="2016-11-17T16:18:00Z">
              <w:rPr>
                <w:rStyle w:val="a5"/>
                <w:noProof/>
              </w:rPr>
            </w:rPrChange>
          </w:rPr>
          <w:delText>4.18.1.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099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获取通话记录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42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0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01" w:author="gz y" w:date="2016-11-17T16:18:00Z">
        <w:r w:rsidRPr="00BD3008" w:rsidDel="00BD3008">
          <w:rPr>
            <w:rPrChange w:id="1102" w:author="gz y" w:date="2016-11-17T16:18:00Z">
              <w:rPr>
                <w:rStyle w:val="a5"/>
                <w:noProof/>
              </w:rPr>
            </w:rPrChange>
          </w:rPr>
          <w:delText>4.18.2.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03" w:author="gz y" w:date="2016-11-17T16:18:00Z">
              <w:rPr>
                <w:rStyle w:val="a5"/>
                <w:rFonts w:hint="eastAsia"/>
                <w:noProof/>
              </w:rPr>
            </w:rPrChange>
          </w:rPr>
          <w:delText>删除通话记录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43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10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05" w:author="gz y" w:date="2016-11-17T16:18:00Z">
        <w:r w:rsidRPr="00BD3008" w:rsidDel="00BD3008">
          <w:rPr>
            <w:rPrChange w:id="1106" w:author="gz y" w:date="2016-11-17T16:18:00Z">
              <w:rPr>
                <w:rStyle w:val="a5"/>
                <w:noProof/>
              </w:rPr>
            </w:rPrChange>
          </w:rPr>
          <w:delText>4.19.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07" w:author="gz y" w:date="2016-11-17T16:18:00Z">
              <w:rPr>
                <w:rStyle w:val="a5"/>
                <w:rFonts w:hint="eastAsia"/>
                <w:noProof/>
              </w:rPr>
            </w:rPrChange>
          </w:rPr>
          <w:delText>语言设置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43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0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09" w:author="gz y" w:date="2016-11-17T16:18:00Z">
        <w:r w:rsidRPr="00BD3008" w:rsidDel="00BD3008">
          <w:rPr>
            <w:rPrChange w:id="1110" w:author="gz y" w:date="2016-11-17T16:18:00Z">
              <w:rPr>
                <w:rStyle w:val="a5"/>
                <w:noProof/>
              </w:rPr>
            </w:rPrChange>
          </w:rPr>
          <w:delText>4.19.1.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11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获取当前语言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43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1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13" w:author="gz y" w:date="2016-11-17T16:18:00Z">
        <w:r w:rsidRPr="00BD3008" w:rsidDel="00BD3008">
          <w:rPr>
            <w:rPrChange w:id="1114" w:author="gz y" w:date="2016-11-17T16:18:00Z">
              <w:rPr>
                <w:rStyle w:val="a5"/>
                <w:noProof/>
              </w:rPr>
            </w:rPrChange>
          </w:rPr>
          <w:delText>4.19.2.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15" w:author="gz y" w:date="2016-11-17T16:18:00Z">
              <w:rPr>
                <w:rStyle w:val="a5"/>
                <w:rFonts w:hint="eastAsia"/>
                <w:noProof/>
              </w:rPr>
            </w:rPrChange>
          </w:rPr>
          <w:delText>设置当前语言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44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11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17" w:author="gz y" w:date="2016-11-17T16:18:00Z">
        <w:r w:rsidRPr="00BD3008" w:rsidDel="00BD3008">
          <w:rPr>
            <w:rPrChange w:id="1118" w:author="gz y" w:date="2016-11-17T16:18:00Z">
              <w:rPr>
                <w:rStyle w:val="a5"/>
                <w:noProof/>
              </w:rPr>
            </w:rPrChange>
          </w:rPr>
          <w:delText>4.20.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19" w:author="gz y" w:date="2016-11-17T16:18:00Z">
              <w:rPr>
                <w:rStyle w:val="a5"/>
                <w:rFonts w:hint="eastAsia"/>
                <w:noProof/>
              </w:rPr>
            </w:rPrChange>
          </w:rPr>
          <w:delText>网络设置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44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2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21" w:author="gz y" w:date="2016-11-17T16:18:00Z">
        <w:r w:rsidRPr="00BD3008" w:rsidDel="00BD3008">
          <w:rPr>
            <w:rPrChange w:id="1122" w:author="gz y" w:date="2016-11-17T16:18:00Z">
              <w:rPr>
                <w:rStyle w:val="a5"/>
                <w:noProof/>
              </w:rPr>
            </w:rPrChange>
          </w:rPr>
          <w:delText>4.20.1.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23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获取网络信息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44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2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25" w:author="gz y" w:date="2016-11-17T16:18:00Z">
        <w:r w:rsidRPr="00BD3008" w:rsidDel="00BD3008">
          <w:rPr>
            <w:rPrChange w:id="1126" w:author="gz y" w:date="2016-11-17T16:18:00Z">
              <w:rPr>
                <w:rStyle w:val="a5"/>
                <w:noProof/>
              </w:rPr>
            </w:rPrChange>
          </w:rPr>
          <w:delText>4.20.2.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27" w:author="gz y" w:date="2016-11-17T16:18:00Z">
              <w:rPr>
                <w:rStyle w:val="a5"/>
                <w:rFonts w:hint="eastAsia"/>
                <w:noProof/>
              </w:rPr>
            </w:rPrChange>
          </w:rPr>
          <w:delText>设置网络信息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44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12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29" w:author="gz y" w:date="2016-11-17T16:18:00Z">
        <w:r w:rsidRPr="00BD3008" w:rsidDel="00BD3008">
          <w:rPr>
            <w:rPrChange w:id="1130" w:author="gz y" w:date="2016-11-17T16:18:00Z">
              <w:rPr>
                <w:rStyle w:val="a5"/>
                <w:noProof/>
              </w:rPr>
            </w:rPrChange>
          </w:rPr>
          <w:delText>4.21.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31" w:author="gz y" w:date="2016-11-17T16:18:00Z">
              <w:rPr>
                <w:rStyle w:val="a5"/>
                <w:rFonts w:hint="eastAsia"/>
                <w:noProof/>
              </w:rPr>
            </w:rPrChange>
          </w:rPr>
          <w:delText>日期时间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45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3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33" w:author="gz y" w:date="2016-11-17T16:18:00Z">
        <w:r w:rsidRPr="00BD3008" w:rsidDel="00BD3008">
          <w:rPr>
            <w:rPrChange w:id="1134" w:author="gz y" w:date="2016-11-17T16:18:00Z">
              <w:rPr>
                <w:rStyle w:val="a5"/>
                <w:noProof/>
              </w:rPr>
            </w:rPrChange>
          </w:rPr>
          <w:delText>4.21.1.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35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获取日期时间设置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45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3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37" w:author="gz y" w:date="2016-11-17T16:18:00Z">
        <w:r w:rsidRPr="00BD3008" w:rsidDel="00BD3008">
          <w:rPr>
            <w:rPrChange w:id="1138" w:author="gz y" w:date="2016-11-17T16:18:00Z">
              <w:rPr>
                <w:rStyle w:val="a5"/>
                <w:noProof/>
              </w:rPr>
            </w:rPrChange>
          </w:rPr>
          <w:delText>4.21.2.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39" w:author="gz y" w:date="2016-11-17T16:18:00Z">
              <w:rPr>
                <w:rStyle w:val="a5"/>
                <w:rFonts w:hint="eastAsia"/>
                <w:noProof/>
              </w:rPr>
            </w:rPrChange>
          </w:rPr>
          <w:delText>设置日期时间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45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14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41" w:author="gz y" w:date="2016-11-17T16:18:00Z">
        <w:r w:rsidRPr="00BD3008" w:rsidDel="00BD3008">
          <w:rPr>
            <w:rPrChange w:id="1142" w:author="gz y" w:date="2016-11-17T16:18:00Z">
              <w:rPr>
                <w:rStyle w:val="a5"/>
                <w:noProof/>
              </w:rPr>
            </w:rPrChange>
          </w:rPr>
          <w:delText>4.22.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43" w:author="gz y" w:date="2016-11-17T16:18:00Z">
              <w:rPr>
                <w:rStyle w:val="a5"/>
                <w:rFonts w:hint="eastAsia"/>
                <w:noProof/>
              </w:rPr>
            </w:rPrChange>
          </w:rPr>
          <w:delText>系统升级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46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4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45" w:author="gz y" w:date="2016-11-17T16:18:00Z">
        <w:r w:rsidRPr="00BD3008" w:rsidDel="00BD3008">
          <w:rPr>
            <w:rPrChange w:id="1146" w:author="gz y" w:date="2016-11-17T16:18:00Z">
              <w:rPr>
                <w:rStyle w:val="a5"/>
                <w:noProof/>
              </w:rPr>
            </w:rPrChange>
          </w:rPr>
          <w:delText>4.22.1.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47" w:author="gz y" w:date="2016-11-17T16:18:00Z">
              <w:rPr>
                <w:rStyle w:val="a5"/>
                <w:rFonts w:hint="eastAsia"/>
                <w:noProof/>
              </w:rPr>
            </w:rPrChange>
          </w:rPr>
          <w:delText>手动升级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46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14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49" w:author="gz y" w:date="2016-11-17T16:18:00Z">
        <w:r w:rsidRPr="00BD3008" w:rsidDel="00BD3008">
          <w:rPr>
            <w:rPrChange w:id="1150" w:author="gz y" w:date="2016-11-17T16:18:00Z">
              <w:rPr>
                <w:rStyle w:val="a5"/>
                <w:noProof/>
              </w:rPr>
            </w:rPrChange>
          </w:rPr>
          <w:delText>4.23.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51" w:author="gz y" w:date="2016-11-17T16:18:00Z">
              <w:rPr>
                <w:rStyle w:val="a5"/>
                <w:rFonts w:hint="eastAsia"/>
                <w:noProof/>
              </w:rPr>
            </w:rPrChange>
          </w:rPr>
          <w:delText>恢复出厂设置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46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15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53" w:author="gz y" w:date="2016-11-17T16:18:00Z">
        <w:r w:rsidRPr="00BD3008" w:rsidDel="00BD3008">
          <w:rPr>
            <w:rPrChange w:id="1154" w:author="gz y" w:date="2016-11-17T16:18:00Z">
              <w:rPr>
                <w:rStyle w:val="a5"/>
                <w:noProof/>
              </w:rPr>
            </w:rPrChange>
          </w:rPr>
          <w:delText>4.24.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55" w:author="gz y" w:date="2016-11-17T16:18:00Z">
              <w:rPr>
                <w:rStyle w:val="a5"/>
                <w:rFonts w:hint="eastAsia"/>
                <w:noProof/>
              </w:rPr>
            </w:rPrChange>
          </w:rPr>
          <w:delText>重启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47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15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57" w:author="gz y" w:date="2016-11-17T16:18:00Z">
        <w:r w:rsidRPr="00BD3008" w:rsidDel="00BD3008">
          <w:rPr>
            <w:rPrChange w:id="1158" w:author="gz y" w:date="2016-11-17T16:18:00Z">
              <w:rPr>
                <w:rStyle w:val="a5"/>
                <w:noProof/>
              </w:rPr>
            </w:rPrChange>
          </w:rPr>
          <w:delText>4.25.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59" w:author="gz y" w:date="2016-11-17T16:18:00Z">
              <w:rPr>
                <w:rStyle w:val="a5"/>
                <w:rFonts w:hint="eastAsia"/>
                <w:noProof/>
              </w:rPr>
            </w:rPrChange>
          </w:rPr>
          <w:delText>备份还原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47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6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61" w:author="gz y" w:date="2016-11-17T16:18:00Z">
        <w:r w:rsidRPr="00BD3008" w:rsidDel="00BD3008">
          <w:rPr>
            <w:rPrChange w:id="1162" w:author="gz y" w:date="2016-11-17T16:18:00Z">
              <w:rPr>
                <w:rStyle w:val="a5"/>
                <w:noProof/>
              </w:rPr>
            </w:rPrChange>
          </w:rPr>
          <w:delText>4.25.1.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63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获取备份列表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47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6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65" w:author="gz y" w:date="2016-11-17T16:18:00Z">
        <w:r w:rsidRPr="00BD3008" w:rsidDel="00BD3008">
          <w:rPr>
            <w:rPrChange w:id="1166" w:author="gz y" w:date="2016-11-17T16:18:00Z">
              <w:rPr>
                <w:rStyle w:val="a5"/>
                <w:noProof/>
              </w:rPr>
            </w:rPrChange>
          </w:rPr>
          <w:delText>4.25.2.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67" w:author="gz y" w:date="2016-11-17T16:18:00Z">
              <w:rPr>
                <w:rStyle w:val="a5"/>
                <w:rFonts w:hint="eastAsia"/>
                <w:noProof/>
              </w:rPr>
            </w:rPrChange>
          </w:rPr>
          <w:delText>创建备份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48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6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69" w:author="gz y" w:date="2016-11-17T16:18:00Z">
        <w:r w:rsidRPr="00BD3008" w:rsidDel="00BD3008">
          <w:rPr>
            <w:rPrChange w:id="1170" w:author="gz y" w:date="2016-11-17T16:18:00Z">
              <w:rPr>
                <w:rStyle w:val="a5"/>
                <w:noProof/>
              </w:rPr>
            </w:rPrChange>
          </w:rPr>
          <w:delText>4.25.3.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71" w:author="gz y" w:date="2016-11-17T16:18:00Z">
              <w:rPr>
                <w:rStyle w:val="a5"/>
                <w:rFonts w:hint="eastAsia"/>
                <w:noProof/>
              </w:rPr>
            </w:rPrChange>
          </w:rPr>
          <w:delText>恢复备份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48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7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73" w:author="gz y" w:date="2016-11-17T16:18:00Z">
        <w:r w:rsidRPr="00BD3008" w:rsidDel="00BD3008">
          <w:rPr>
            <w:rPrChange w:id="1174" w:author="gz y" w:date="2016-11-17T16:18:00Z">
              <w:rPr>
                <w:rStyle w:val="a5"/>
                <w:noProof/>
              </w:rPr>
            </w:rPrChange>
          </w:rPr>
          <w:delText>4.25.4.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75" w:author="gz y" w:date="2016-11-17T16:18:00Z">
              <w:rPr>
                <w:rStyle w:val="a5"/>
                <w:rFonts w:hint="eastAsia"/>
                <w:noProof/>
              </w:rPr>
            </w:rPrChange>
          </w:rPr>
          <w:delText>删除备份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48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17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77" w:author="gz y" w:date="2016-11-17T16:18:00Z">
        <w:r w:rsidRPr="00BD3008" w:rsidDel="00BD3008">
          <w:rPr>
            <w:rPrChange w:id="1178" w:author="gz y" w:date="2016-11-17T16:18:00Z">
              <w:rPr>
                <w:rStyle w:val="a5"/>
                <w:noProof/>
              </w:rPr>
            </w:rPrChange>
          </w:rPr>
          <w:delText>4.26.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79" w:author="gz y" w:date="2016-11-17T16:18:00Z">
              <w:rPr>
                <w:rStyle w:val="a5"/>
                <w:rFonts w:hint="eastAsia"/>
                <w:noProof/>
              </w:rPr>
            </w:rPrChange>
          </w:rPr>
          <w:delText>防火墙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49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8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81" w:author="gz y" w:date="2016-11-17T16:18:00Z">
        <w:r w:rsidRPr="00BD3008" w:rsidDel="00BD3008">
          <w:rPr>
            <w:rPrChange w:id="1182" w:author="gz y" w:date="2016-11-17T16:18:00Z">
              <w:rPr>
                <w:rStyle w:val="a5"/>
                <w:noProof/>
              </w:rPr>
            </w:rPrChange>
          </w:rPr>
          <w:delText>4.26.1.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83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获取防火墙过滤列表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49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8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85" w:author="gz y" w:date="2016-11-17T16:18:00Z">
        <w:r w:rsidRPr="00BD3008" w:rsidDel="00BD3008">
          <w:rPr>
            <w:rPrChange w:id="1186" w:author="gz y" w:date="2016-11-17T16:18:00Z">
              <w:rPr>
                <w:rStyle w:val="a5"/>
                <w:noProof/>
              </w:rPr>
            </w:rPrChange>
          </w:rPr>
          <w:delText>4.26.2.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87" w:author="gz y" w:date="2016-11-17T16:18:00Z">
              <w:rPr>
                <w:rStyle w:val="a5"/>
                <w:rFonts w:hint="eastAsia"/>
                <w:noProof/>
              </w:rPr>
            </w:rPrChange>
          </w:rPr>
          <w:delText>添加防火墙过滤规则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49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8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89" w:author="gz y" w:date="2016-11-17T16:18:00Z">
        <w:r w:rsidRPr="00BD3008" w:rsidDel="00BD3008">
          <w:rPr>
            <w:rPrChange w:id="1190" w:author="gz y" w:date="2016-11-17T16:18:00Z">
              <w:rPr>
                <w:rStyle w:val="a5"/>
                <w:noProof/>
              </w:rPr>
            </w:rPrChange>
          </w:rPr>
          <w:delText>4.26.3.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91" w:author="gz y" w:date="2016-11-17T16:18:00Z">
              <w:rPr>
                <w:rStyle w:val="a5"/>
                <w:rFonts w:hint="eastAsia"/>
                <w:noProof/>
              </w:rPr>
            </w:rPrChange>
          </w:rPr>
          <w:delText>修改防火墙过滤规则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50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19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93" w:author="gz y" w:date="2016-11-17T16:18:00Z">
        <w:r w:rsidRPr="00BD3008" w:rsidDel="00BD3008">
          <w:rPr>
            <w:rPrChange w:id="1194" w:author="gz y" w:date="2016-11-17T16:18:00Z">
              <w:rPr>
                <w:rStyle w:val="a5"/>
                <w:noProof/>
              </w:rPr>
            </w:rPrChange>
          </w:rPr>
          <w:delText>4.26.4.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95" w:author="gz y" w:date="2016-11-17T16:18:00Z">
              <w:rPr>
                <w:rStyle w:val="a5"/>
                <w:rFonts w:hint="eastAsia"/>
                <w:noProof/>
              </w:rPr>
            </w:rPrChange>
          </w:rPr>
          <w:delText>删除防火墙过滤规则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50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19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197" w:author="gz y" w:date="2016-11-17T16:18:00Z">
        <w:r w:rsidRPr="00BD3008" w:rsidDel="00BD3008">
          <w:rPr>
            <w:rPrChange w:id="1198" w:author="gz y" w:date="2016-11-17T16:18:00Z">
              <w:rPr>
                <w:rStyle w:val="a5"/>
                <w:noProof/>
              </w:rPr>
            </w:rPrChange>
          </w:rPr>
          <w:delText>4.27.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199" w:author="gz y" w:date="2016-11-17T16:18:00Z">
              <w:rPr>
                <w:rStyle w:val="a5"/>
                <w:rFonts w:hint="eastAsia"/>
                <w:noProof/>
              </w:rPr>
            </w:rPrChange>
          </w:rPr>
          <w:delText>日志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51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0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01" w:author="gz y" w:date="2016-11-17T16:18:00Z">
        <w:r w:rsidRPr="00BD3008" w:rsidDel="00BD3008">
          <w:rPr>
            <w:rPrChange w:id="1202" w:author="gz y" w:date="2016-11-17T16:18:00Z">
              <w:rPr>
                <w:rStyle w:val="a5"/>
                <w:noProof/>
              </w:rPr>
            </w:rPrChange>
          </w:rPr>
          <w:delText>4.27.1.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03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获取日志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51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20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05" w:author="gz y" w:date="2016-11-17T16:18:00Z">
        <w:r w:rsidRPr="00BD3008" w:rsidDel="00BD3008">
          <w:rPr>
            <w:rPrChange w:id="1206" w:author="gz y" w:date="2016-11-17T16:18:00Z">
              <w:rPr>
                <w:rStyle w:val="a5"/>
                <w:noProof/>
              </w:rPr>
            </w:rPrChange>
          </w:rPr>
          <w:delText>4.28.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07" w:author="gz y" w:date="2016-11-17T16:18:00Z">
              <w:rPr>
                <w:rStyle w:val="a5"/>
                <w:rFonts w:hint="eastAsia"/>
                <w:noProof/>
              </w:rPr>
            </w:rPrChange>
          </w:rPr>
          <w:delText>用户设置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51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0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09" w:author="gz y" w:date="2016-11-17T16:18:00Z">
        <w:r w:rsidRPr="00BD3008" w:rsidDel="00BD3008">
          <w:rPr>
            <w:rPrChange w:id="1210" w:author="gz y" w:date="2016-11-17T16:18:00Z">
              <w:rPr>
                <w:rStyle w:val="a5"/>
                <w:noProof/>
              </w:rPr>
            </w:rPrChange>
          </w:rPr>
          <w:delText>4.28.1.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11" w:author="gz y" w:date="2016-11-17T16:18:00Z">
              <w:rPr>
                <w:rStyle w:val="a5"/>
                <w:rFonts w:hint="eastAsia"/>
                <w:noProof/>
              </w:rPr>
            </w:rPrChange>
          </w:rPr>
          <w:delText>获取用户信息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51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1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13" w:author="gz y" w:date="2016-11-17T16:18:00Z">
        <w:r w:rsidRPr="00BD3008" w:rsidDel="00BD3008">
          <w:rPr>
            <w:rPrChange w:id="1214" w:author="gz y" w:date="2016-11-17T16:18:00Z">
              <w:rPr>
                <w:rStyle w:val="a5"/>
                <w:noProof/>
              </w:rPr>
            </w:rPrChange>
          </w:rPr>
          <w:delText>4.28.2.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15" w:author="gz y" w:date="2016-11-17T16:18:00Z">
              <w:rPr>
                <w:rStyle w:val="a5"/>
                <w:rFonts w:hint="eastAsia"/>
                <w:noProof/>
              </w:rPr>
            </w:rPrChange>
          </w:rPr>
          <w:delText>添加用户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52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1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17" w:author="gz y" w:date="2016-11-17T16:18:00Z">
        <w:r w:rsidRPr="00BD3008" w:rsidDel="00BD3008">
          <w:rPr>
            <w:rPrChange w:id="1218" w:author="gz y" w:date="2016-11-17T16:18:00Z">
              <w:rPr>
                <w:rStyle w:val="a5"/>
                <w:noProof/>
              </w:rPr>
            </w:rPrChange>
          </w:rPr>
          <w:delText>4.28.3.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19" w:author="gz y" w:date="2016-11-17T16:18:00Z">
              <w:rPr>
                <w:rStyle w:val="a5"/>
                <w:rFonts w:hint="eastAsia"/>
                <w:noProof/>
              </w:rPr>
            </w:rPrChange>
          </w:rPr>
          <w:delText>修改用户信息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52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2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21" w:author="gz y" w:date="2016-11-17T16:18:00Z">
        <w:r w:rsidRPr="00BD3008" w:rsidDel="00BD3008">
          <w:rPr>
            <w:rPrChange w:id="1222" w:author="gz y" w:date="2016-11-17T16:18:00Z">
              <w:rPr>
                <w:rStyle w:val="a5"/>
                <w:noProof/>
              </w:rPr>
            </w:rPrChange>
          </w:rPr>
          <w:delText>4.28.4.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23" w:author="gz y" w:date="2016-11-17T16:18:00Z">
              <w:rPr>
                <w:rStyle w:val="a5"/>
                <w:rFonts w:hint="eastAsia"/>
                <w:noProof/>
              </w:rPr>
            </w:rPrChange>
          </w:rPr>
          <w:delText>删除用户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53</w:delText>
        </w:r>
      </w:del>
    </w:p>
    <w:p w:rsidR="00930F36" w:rsidDel="00BD3008" w:rsidRDefault="00930F36">
      <w:pPr>
        <w:pStyle w:val="12"/>
        <w:tabs>
          <w:tab w:val="left" w:pos="420"/>
          <w:tab w:val="right" w:leader="dot" w:pos="8495"/>
        </w:tabs>
        <w:rPr>
          <w:del w:id="122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25" w:author="gz y" w:date="2016-11-17T16:18:00Z">
        <w:r w:rsidRPr="00BD3008" w:rsidDel="00BD3008">
          <w:rPr>
            <w:rPrChange w:id="1226" w:author="gz y" w:date="2016-11-17T16:18:00Z">
              <w:rPr>
                <w:rStyle w:val="a5"/>
                <w:noProof/>
              </w:rPr>
            </w:rPrChange>
          </w:rPr>
          <w:delText>5.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PrChange w:id="1227" w:author="gz y" w:date="2016-11-17T16:18:00Z">
              <w:rPr>
                <w:rStyle w:val="a5"/>
                <w:noProof/>
              </w:rPr>
            </w:rPrChange>
          </w:rPr>
          <w:delText>Web GUI</w:delText>
        </w:r>
        <w:r w:rsidRPr="00BD3008" w:rsidDel="00BD3008">
          <w:rPr>
            <w:rFonts w:hint="eastAsia"/>
            <w:rPrChange w:id="1228" w:author="gz y" w:date="2016-11-17T16:18:00Z">
              <w:rPr>
                <w:rStyle w:val="a5"/>
                <w:rFonts w:hint="eastAsia"/>
                <w:noProof/>
              </w:rPr>
            </w:rPrChange>
          </w:rPr>
          <w:delText>设计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54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22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30" w:author="gz y" w:date="2016-11-17T16:18:00Z">
        <w:r w:rsidRPr="00BD3008" w:rsidDel="00BD3008">
          <w:rPr>
            <w:rPrChange w:id="1231" w:author="gz y" w:date="2016-11-17T16:18:00Z">
              <w:rPr>
                <w:rStyle w:val="a5"/>
                <w:noProof/>
              </w:rPr>
            </w:rPrChange>
          </w:rPr>
          <w:delText>5.1.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32" w:author="gz y" w:date="2016-11-17T16:18:00Z">
              <w:rPr>
                <w:rStyle w:val="a5"/>
                <w:rFonts w:hint="eastAsia"/>
                <w:noProof/>
              </w:rPr>
            </w:rPrChange>
          </w:rPr>
          <w:delText>页面概述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54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23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34" w:author="gz y" w:date="2016-11-17T16:18:00Z">
        <w:r w:rsidRPr="00BD3008" w:rsidDel="00BD3008">
          <w:rPr>
            <w:rPrChange w:id="1235" w:author="gz y" w:date="2016-11-17T16:18:00Z">
              <w:rPr>
                <w:rStyle w:val="a5"/>
                <w:noProof/>
              </w:rPr>
            </w:rPrChange>
          </w:rPr>
          <w:delText>5.2.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36" w:author="gz y" w:date="2016-11-17T16:18:00Z">
              <w:rPr>
                <w:rStyle w:val="a5"/>
                <w:rFonts w:hint="eastAsia"/>
                <w:noProof/>
              </w:rPr>
            </w:rPrChange>
          </w:rPr>
          <w:delText>公共元素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54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23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38" w:author="gz y" w:date="2016-11-17T16:18:00Z">
        <w:r w:rsidRPr="00BD3008" w:rsidDel="00BD3008">
          <w:rPr>
            <w:rPrChange w:id="1239" w:author="gz y" w:date="2016-11-17T16:18:00Z">
              <w:rPr>
                <w:rStyle w:val="a5"/>
                <w:noProof/>
              </w:rPr>
            </w:rPrChange>
          </w:rPr>
          <w:delText>5.3.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40" w:author="gz y" w:date="2016-11-17T16:18:00Z">
              <w:rPr>
                <w:rStyle w:val="a5"/>
                <w:rFonts w:hint="eastAsia"/>
                <w:noProof/>
              </w:rPr>
            </w:rPrChange>
          </w:rPr>
          <w:delText>页面设计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55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4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42" w:author="gz y" w:date="2016-11-17T16:18:00Z">
        <w:r w:rsidRPr="00BD3008" w:rsidDel="00BD3008">
          <w:rPr>
            <w:rPrChange w:id="1243" w:author="gz y" w:date="2016-11-17T16:18:00Z">
              <w:rPr>
                <w:rStyle w:val="a5"/>
                <w:noProof/>
              </w:rPr>
            </w:rPrChange>
          </w:rPr>
          <w:delText>5.3.1.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44" w:author="gz y" w:date="2016-11-17T16:18:00Z">
              <w:rPr>
                <w:rStyle w:val="a5"/>
                <w:rFonts w:hint="eastAsia"/>
                <w:noProof/>
              </w:rPr>
            </w:rPrChange>
          </w:rPr>
          <w:delText>登录页面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55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4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46" w:author="gz y" w:date="2016-11-17T16:18:00Z">
        <w:r w:rsidRPr="00BD3008" w:rsidDel="00BD3008">
          <w:rPr>
            <w:rPrChange w:id="1247" w:author="gz y" w:date="2016-11-17T16:18:00Z">
              <w:rPr>
                <w:rStyle w:val="a5"/>
                <w:noProof/>
              </w:rPr>
            </w:rPrChange>
          </w:rPr>
          <w:delText>5.3.2.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48" w:author="gz y" w:date="2016-11-17T16:18:00Z">
              <w:rPr>
                <w:rStyle w:val="a5"/>
                <w:rFonts w:hint="eastAsia"/>
                <w:noProof/>
              </w:rPr>
            </w:rPrChange>
          </w:rPr>
          <w:delText>分机状态页面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55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4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50" w:author="gz y" w:date="2016-11-17T16:18:00Z">
        <w:r w:rsidRPr="00BD3008" w:rsidDel="00BD3008">
          <w:rPr>
            <w:rPrChange w:id="1251" w:author="gz y" w:date="2016-11-17T16:18:00Z">
              <w:rPr>
                <w:rStyle w:val="a5"/>
                <w:noProof/>
              </w:rPr>
            </w:rPrChange>
          </w:rPr>
          <w:delText>5.3.3.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52" w:author="gz y" w:date="2016-11-17T16:18:00Z">
              <w:rPr>
                <w:rStyle w:val="a5"/>
                <w:rFonts w:hint="eastAsia"/>
                <w:noProof/>
              </w:rPr>
            </w:rPrChange>
          </w:rPr>
          <w:delText>中继状态页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55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5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54" w:author="gz y" w:date="2016-11-17T16:18:00Z">
        <w:r w:rsidRPr="00BD3008" w:rsidDel="00BD3008">
          <w:rPr>
            <w:rPrChange w:id="1255" w:author="gz y" w:date="2016-11-17T16:18:00Z">
              <w:rPr>
                <w:rStyle w:val="a5"/>
                <w:noProof/>
              </w:rPr>
            </w:rPrChange>
          </w:rPr>
          <w:delText>5.3.4.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PrChange w:id="1256" w:author="gz y" w:date="2016-11-17T16:18:00Z">
              <w:rPr>
                <w:rStyle w:val="a5"/>
                <w:noProof/>
              </w:rPr>
            </w:rPrChange>
          </w:rPr>
          <w:delText>Parking</w:delText>
        </w:r>
        <w:r w:rsidRPr="00BD3008" w:rsidDel="00BD3008">
          <w:rPr>
            <w:rFonts w:hint="eastAsia"/>
            <w:rPrChange w:id="1257" w:author="gz y" w:date="2016-11-17T16:18:00Z">
              <w:rPr>
                <w:rStyle w:val="a5"/>
                <w:rFonts w:hint="eastAsia"/>
                <w:noProof/>
              </w:rPr>
            </w:rPrChange>
          </w:rPr>
          <w:delText>状态页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56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5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59" w:author="gz y" w:date="2016-11-17T16:18:00Z">
        <w:r w:rsidRPr="00BD3008" w:rsidDel="00BD3008">
          <w:rPr>
            <w:rPrChange w:id="1260" w:author="gz y" w:date="2016-11-17T16:18:00Z">
              <w:rPr>
                <w:rStyle w:val="a5"/>
                <w:noProof/>
              </w:rPr>
            </w:rPrChange>
          </w:rPr>
          <w:delText>5.3.5.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61" w:author="gz y" w:date="2016-11-17T16:18:00Z">
              <w:rPr>
                <w:rStyle w:val="a5"/>
                <w:rFonts w:hint="eastAsia"/>
                <w:noProof/>
              </w:rPr>
            </w:rPrChange>
          </w:rPr>
          <w:delText>会议室状态页面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56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62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63" w:author="gz y" w:date="2016-11-17T16:18:00Z">
        <w:r w:rsidRPr="00BD3008" w:rsidDel="00BD3008">
          <w:rPr>
            <w:rPrChange w:id="1264" w:author="gz y" w:date="2016-11-17T16:18:00Z">
              <w:rPr>
                <w:rStyle w:val="a5"/>
                <w:noProof/>
              </w:rPr>
            </w:rPrChange>
          </w:rPr>
          <w:delText>5.3.6.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65" w:author="gz y" w:date="2016-11-17T16:18:00Z">
              <w:rPr>
                <w:rStyle w:val="a5"/>
                <w:rFonts w:hint="eastAsia"/>
                <w:noProof/>
              </w:rPr>
            </w:rPrChange>
          </w:rPr>
          <w:delText>系统状态页面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56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66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67" w:author="gz y" w:date="2016-11-17T16:18:00Z">
        <w:r w:rsidRPr="00BD3008" w:rsidDel="00BD3008">
          <w:rPr>
            <w:rPrChange w:id="1268" w:author="gz y" w:date="2016-11-17T16:18:00Z">
              <w:rPr>
                <w:rStyle w:val="a5"/>
                <w:noProof/>
              </w:rPr>
            </w:rPrChange>
          </w:rPr>
          <w:delText>5.3.7.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69" w:author="gz y" w:date="2016-11-17T16:18:00Z">
              <w:rPr>
                <w:rStyle w:val="a5"/>
                <w:rFonts w:hint="eastAsia"/>
                <w:noProof/>
              </w:rPr>
            </w:rPrChange>
          </w:rPr>
          <w:delText>分机设置页面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57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70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71" w:author="gz y" w:date="2016-11-17T16:18:00Z">
        <w:r w:rsidRPr="00BD3008" w:rsidDel="00BD3008">
          <w:rPr>
            <w:rPrChange w:id="1272" w:author="gz y" w:date="2016-11-17T16:18:00Z">
              <w:rPr>
                <w:rStyle w:val="a5"/>
                <w:noProof/>
              </w:rPr>
            </w:rPrChange>
          </w:rPr>
          <w:delText>5.3.8.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73" w:author="gz y" w:date="2016-11-17T16:18:00Z">
              <w:rPr>
                <w:rStyle w:val="a5"/>
                <w:rFonts w:hint="eastAsia"/>
                <w:noProof/>
              </w:rPr>
            </w:rPrChange>
          </w:rPr>
          <w:delText>中继设置页面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58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74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75" w:author="gz y" w:date="2016-11-17T16:18:00Z">
        <w:r w:rsidRPr="00BD3008" w:rsidDel="00BD3008">
          <w:rPr>
            <w:rPrChange w:id="1276" w:author="gz y" w:date="2016-11-17T16:18:00Z">
              <w:rPr>
                <w:rStyle w:val="a5"/>
                <w:noProof/>
              </w:rPr>
            </w:rPrChange>
          </w:rPr>
          <w:delText>5.3.9.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PrChange w:id="1277" w:author="gz y" w:date="2016-11-17T16:18:00Z">
              <w:rPr>
                <w:rStyle w:val="a5"/>
                <w:noProof/>
              </w:rPr>
            </w:rPrChange>
          </w:rPr>
          <w:delText>IVR</w:delText>
        </w:r>
        <w:r w:rsidRPr="00BD3008" w:rsidDel="00BD3008">
          <w:rPr>
            <w:rFonts w:hint="eastAsia"/>
            <w:rPrChange w:id="1278" w:author="gz y" w:date="2016-11-17T16:18:00Z">
              <w:rPr>
                <w:rStyle w:val="a5"/>
                <w:rFonts w:hint="eastAsia"/>
                <w:noProof/>
              </w:rPr>
            </w:rPrChange>
          </w:rPr>
          <w:delText>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59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7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80" w:author="gz y" w:date="2016-11-17T16:18:00Z">
        <w:r w:rsidRPr="00BD3008" w:rsidDel="00BD3008">
          <w:rPr>
            <w:rPrChange w:id="1281" w:author="gz y" w:date="2016-11-17T16:18:00Z">
              <w:rPr>
                <w:rStyle w:val="a5"/>
                <w:noProof/>
              </w:rPr>
            </w:rPrChange>
          </w:rPr>
          <w:delText>5.3.10.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82" w:author="gz y" w:date="2016-11-17T16:18:00Z">
              <w:rPr>
                <w:rStyle w:val="a5"/>
                <w:rFonts w:hint="eastAsia"/>
                <w:noProof/>
              </w:rPr>
            </w:rPrChange>
          </w:rPr>
          <w:delText>拨号方案设置页面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60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8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84" w:author="gz y" w:date="2016-11-17T16:18:00Z">
        <w:r w:rsidRPr="00BD3008" w:rsidDel="00BD3008">
          <w:rPr>
            <w:rPrChange w:id="1285" w:author="gz y" w:date="2016-11-17T16:18:00Z">
              <w:rPr>
                <w:rStyle w:val="a5"/>
                <w:noProof/>
              </w:rPr>
            </w:rPrChange>
          </w:rPr>
          <w:delText>5.3.11.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86" w:author="gz y" w:date="2016-11-17T16:18:00Z">
              <w:rPr>
                <w:rStyle w:val="a5"/>
                <w:rFonts w:hint="eastAsia"/>
                <w:noProof/>
              </w:rPr>
            </w:rPrChange>
          </w:rPr>
          <w:delText>拨号规则设置页面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61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8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88" w:author="gz y" w:date="2016-11-17T16:18:00Z">
        <w:r w:rsidRPr="00BD3008" w:rsidDel="00BD3008">
          <w:rPr>
            <w:rPrChange w:id="1289" w:author="gz y" w:date="2016-11-17T16:18:00Z">
              <w:rPr>
                <w:rStyle w:val="a5"/>
                <w:noProof/>
              </w:rPr>
            </w:rPrChange>
          </w:rPr>
          <w:delText>5.3.12.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90" w:author="gz y" w:date="2016-11-17T16:18:00Z">
              <w:rPr>
                <w:rStyle w:val="a5"/>
                <w:rFonts w:hint="eastAsia"/>
                <w:noProof/>
              </w:rPr>
            </w:rPrChange>
          </w:rPr>
          <w:delText>响铃组设置页面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62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9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92" w:author="gz y" w:date="2016-11-17T16:18:00Z">
        <w:r w:rsidRPr="00BD3008" w:rsidDel="00BD3008">
          <w:rPr>
            <w:rPrChange w:id="1293" w:author="gz y" w:date="2016-11-17T16:18:00Z">
              <w:rPr>
                <w:rStyle w:val="a5"/>
                <w:noProof/>
              </w:rPr>
            </w:rPrChange>
          </w:rPr>
          <w:delText>5.3.13.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94" w:author="gz y" w:date="2016-11-17T16:18:00Z">
              <w:rPr>
                <w:rStyle w:val="a5"/>
                <w:rFonts w:hint="eastAsia"/>
                <w:noProof/>
              </w:rPr>
            </w:rPrChange>
          </w:rPr>
          <w:delText>会议室设置页面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63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9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296" w:author="gz y" w:date="2016-11-17T16:18:00Z">
        <w:r w:rsidRPr="00BD3008" w:rsidDel="00BD3008">
          <w:rPr>
            <w:rPrChange w:id="1297" w:author="gz y" w:date="2016-11-17T16:18:00Z">
              <w:rPr>
                <w:rStyle w:val="a5"/>
                <w:noProof/>
              </w:rPr>
            </w:rPrChange>
          </w:rPr>
          <w:delText>5.3.14.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298" w:author="gz y" w:date="2016-11-17T16:18:00Z">
              <w:rPr>
                <w:rStyle w:val="a5"/>
                <w:rFonts w:hint="eastAsia"/>
                <w:noProof/>
              </w:rPr>
            </w:rPrChange>
          </w:rPr>
          <w:delText>语音信箱设置页面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64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29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00" w:author="gz y" w:date="2016-11-17T16:18:00Z">
        <w:r w:rsidRPr="00BD3008" w:rsidDel="00BD3008">
          <w:rPr>
            <w:rPrChange w:id="1301" w:author="gz y" w:date="2016-11-17T16:18:00Z">
              <w:rPr>
                <w:rStyle w:val="a5"/>
                <w:noProof/>
              </w:rPr>
            </w:rPrChange>
          </w:rPr>
          <w:delText>5.3.15.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02" w:author="gz y" w:date="2016-11-17T16:18:00Z">
              <w:rPr>
                <w:rStyle w:val="a5"/>
                <w:rFonts w:hint="eastAsia"/>
                <w:noProof/>
              </w:rPr>
            </w:rPrChange>
          </w:rPr>
          <w:delText>呼叫特征设置页面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64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0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04" w:author="gz y" w:date="2016-11-17T16:18:00Z">
        <w:r w:rsidRPr="00BD3008" w:rsidDel="00BD3008">
          <w:rPr>
            <w:rPrChange w:id="1305" w:author="gz y" w:date="2016-11-17T16:18:00Z">
              <w:rPr>
                <w:rStyle w:val="a5"/>
                <w:noProof/>
              </w:rPr>
            </w:rPrChange>
          </w:rPr>
          <w:delText>5.3.16.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PrChange w:id="1306" w:author="gz y" w:date="2016-11-17T16:18:00Z">
              <w:rPr>
                <w:rStyle w:val="a5"/>
                <w:noProof/>
              </w:rPr>
            </w:rPrChange>
          </w:rPr>
          <w:delText>MOH</w:delText>
        </w:r>
        <w:r w:rsidRPr="00BD3008" w:rsidDel="00BD3008">
          <w:rPr>
            <w:rFonts w:hint="eastAsia"/>
            <w:rPrChange w:id="1307" w:author="gz y" w:date="2016-11-17T16:18:00Z">
              <w:rPr>
                <w:rStyle w:val="a5"/>
                <w:rFonts w:hint="eastAsia"/>
                <w:noProof/>
              </w:rPr>
            </w:rPrChange>
          </w:rPr>
          <w:delText>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64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08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09" w:author="gz y" w:date="2016-11-17T16:18:00Z">
        <w:r w:rsidRPr="00BD3008" w:rsidDel="00BD3008">
          <w:rPr>
            <w:rPrChange w:id="1310" w:author="gz y" w:date="2016-11-17T16:18:00Z">
              <w:rPr>
                <w:rStyle w:val="a5"/>
                <w:noProof/>
              </w:rPr>
            </w:rPrChange>
          </w:rPr>
          <w:delText>5.3.17.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PrChange w:id="1311" w:author="gz y" w:date="2016-11-17T16:18:00Z">
              <w:rPr>
                <w:rStyle w:val="a5"/>
                <w:noProof/>
              </w:rPr>
            </w:rPrChange>
          </w:rPr>
          <w:delText>SIP</w:delText>
        </w:r>
        <w:r w:rsidRPr="00BD3008" w:rsidDel="00BD3008">
          <w:rPr>
            <w:rFonts w:hint="eastAsia"/>
            <w:rPrChange w:id="1312" w:author="gz y" w:date="2016-11-17T16:18:00Z">
              <w:rPr>
                <w:rStyle w:val="a5"/>
                <w:rFonts w:hint="eastAsia"/>
                <w:noProof/>
              </w:rPr>
            </w:rPrChange>
          </w:rPr>
          <w:delText>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65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1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14" w:author="gz y" w:date="2016-11-17T16:18:00Z">
        <w:r w:rsidRPr="00BD3008" w:rsidDel="00BD3008">
          <w:rPr>
            <w:rPrChange w:id="1315" w:author="gz y" w:date="2016-11-17T16:18:00Z">
              <w:rPr>
                <w:rStyle w:val="a5"/>
                <w:noProof/>
              </w:rPr>
            </w:rPrChange>
          </w:rPr>
          <w:delText>5.3.18.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16" w:author="gz y" w:date="2016-11-17T16:18:00Z">
              <w:rPr>
                <w:rStyle w:val="a5"/>
                <w:rFonts w:hint="eastAsia"/>
                <w:noProof/>
              </w:rPr>
            </w:rPrChange>
          </w:rPr>
          <w:delText>通话记录页面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66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1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18" w:author="gz y" w:date="2016-11-17T16:18:00Z">
        <w:r w:rsidRPr="00BD3008" w:rsidDel="00BD3008">
          <w:rPr>
            <w:rPrChange w:id="1319" w:author="gz y" w:date="2016-11-17T16:18:00Z">
              <w:rPr>
                <w:rStyle w:val="a5"/>
                <w:noProof/>
              </w:rPr>
            </w:rPrChange>
          </w:rPr>
          <w:delText>5.3.19.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20" w:author="gz y" w:date="2016-11-17T16:18:00Z">
              <w:rPr>
                <w:rStyle w:val="a5"/>
                <w:rFonts w:hint="eastAsia"/>
                <w:noProof/>
              </w:rPr>
            </w:rPrChange>
          </w:rPr>
          <w:delText>语言设置页面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66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2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22" w:author="gz y" w:date="2016-11-17T16:18:00Z">
        <w:r w:rsidRPr="00BD3008" w:rsidDel="00BD3008">
          <w:rPr>
            <w:rPrChange w:id="1323" w:author="gz y" w:date="2016-11-17T16:18:00Z">
              <w:rPr>
                <w:rStyle w:val="a5"/>
                <w:noProof/>
              </w:rPr>
            </w:rPrChange>
          </w:rPr>
          <w:delText>5.3.20.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24" w:author="gz y" w:date="2016-11-17T16:18:00Z">
              <w:rPr>
                <w:rStyle w:val="a5"/>
                <w:rFonts w:hint="eastAsia"/>
                <w:noProof/>
              </w:rPr>
            </w:rPrChange>
          </w:rPr>
          <w:delText>网络设置页面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66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2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26" w:author="gz y" w:date="2016-11-17T16:18:00Z">
        <w:r w:rsidRPr="00BD3008" w:rsidDel="00BD3008">
          <w:rPr>
            <w:rPrChange w:id="1327" w:author="gz y" w:date="2016-11-17T16:18:00Z">
              <w:rPr>
                <w:rStyle w:val="a5"/>
                <w:noProof/>
              </w:rPr>
            </w:rPrChange>
          </w:rPr>
          <w:delText>5.3.21.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28" w:author="gz y" w:date="2016-11-17T16:18:00Z">
              <w:rPr>
                <w:rStyle w:val="a5"/>
                <w:rFonts w:hint="eastAsia"/>
                <w:noProof/>
              </w:rPr>
            </w:rPrChange>
          </w:rPr>
          <w:delText>日期时间设置页面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67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2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30" w:author="gz y" w:date="2016-11-17T16:18:00Z">
        <w:r w:rsidRPr="00BD3008" w:rsidDel="00BD3008">
          <w:rPr>
            <w:rPrChange w:id="1331" w:author="gz y" w:date="2016-11-17T16:18:00Z">
              <w:rPr>
                <w:rStyle w:val="a5"/>
                <w:noProof/>
              </w:rPr>
            </w:rPrChange>
          </w:rPr>
          <w:delText>5.3.22.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32" w:author="gz y" w:date="2016-11-17T16:18:00Z">
              <w:rPr>
                <w:rStyle w:val="a5"/>
                <w:rFonts w:hint="eastAsia"/>
                <w:noProof/>
              </w:rPr>
            </w:rPrChange>
          </w:rPr>
          <w:delText>用户设置页面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67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3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34" w:author="gz y" w:date="2016-11-17T16:18:00Z">
        <w:r w:rsidRPr="00BD3008" w:rsidDel="00BD3008">
          <w:rPr>
            <w:rPrChange w:id="1335" w:author="gz y" w:date="2016-11-17T16:18:00Z">
              <w:rPr>
                <w:rStyle w:val="a5"/>
                <w:noProof/>
              </w:rPr>
            </w:rPrChange>
          </w:rPr>
          <w:delText>5.3.23.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36" w:author="gz y" w:date="2016-11-17T16:18:00Z">
              <w:rPr>
                <w:rStyle w:val="a5"/>
                <w:rFonts w:hint="eastAsia"/>
                <w:noProof/>
              </w:rPr>
            </w:rPrChange>
          </w:rPr>
          <w:delText>系统升级页面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68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3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38" w:author="gz y" w:date="2016-11-17T16:18:00Z">
        <w:r w:rsidRPr="00BD3008" w:rsidDel="00BD3008">
          <w:rPr>
            <w:rPrChange w:id="1339" w:author="gz y" w:date="2016-11-17T16:18:00Z">
              <w:rPr>
                <w:rStyle w:val="a5"/>
                <w:noProof/>
              </w:rPr>
            </w:rPrChange>
          </w:rPr>
          <w:delText>5.3.24.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40" w:author="gz y" w:date="2016-11-17T16:18:00Z">
              <w:rPr>
                <w:rStyle w:val="a5"/>
                <w:rFonts w:hint="eastAsia"/>
                <w:noProof/>
              </w:rPr>
            </w:rPrChange>
          </w:rPr>
          <w:delText>恢复出厂设置页面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68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4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42" w:author="gz y" w:date="2016-11-17T16:18:00Z">
        <w:r w:rsidRPr="00BD3008" w:rsidDel="00BD3008">
          <w:rPr>
            <w:rPrChange w:id="1343" w:author="gz y" w:date="2016-11-17T16:18:00Z">
              <w:rPr>
                <w:rStyle w:val="a5"/>
                <w:noProof/>
              </w:rPr>
            </w:rPrChange>
          </w:rPr>
          <w:delText>5.3.25.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44" w:author="gz y" w:date="2016-11-17T16:18:00Z">
              <w:rPr>
                <w:rStyle w:val="a5"/>
                <w:rFonts w:hint="eastAsia"/>
                <w:noProof/>
              </w:rPr>
            </w:rPrChange>
          </w:rPr>
          <w:delText>重启页面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68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4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46" w:author="gz y" w:date="2016-11-17T16:18:00Z">
        <w:r w:rsidRPr="00BD3008" w:rsidDel="00BD3008">
          <w:rPr>
            <w:rPrChange w:id="1347" w:author="gz y" w:date="2016-11-17T16:18:00Z">
              <w:rPr>
                <w:rStyle w:val="a5"/>
                <w:noProof/>
              </w:rPr>
            </w:rPrChange>
          </w:rPr>
          <w:delText>5.3.26.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48" w:author="gz y" w:date="2016-11-17T16:18:00Z">
              <w:rPr>
                <w:rStyle w:val="a5"/>
                <w:rFonts w:hint="eastAsia"/>
                <w:noProof/>
              </w:rPr>
            </w:rPrChange>
          </w:rPr>
          <w:delText>备份还原页面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69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4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50" w:author="gz y" w:date="2016-11-17T16:18:00Z">
        <w:r w:rsidRPr="00BD3008" w:rsidDel="00BD3008">
          <w:rPr>
            <w:rPrChange w:id="1351" w:author="gz y" w:date="2016-11-17T16:18:00Z">
              <w:rPr>
                <w:rStyle w:val="a5"/>
                <w:noProof/>
              </w:rPr>
            </w:rPrChange>
          </w:rPr>
          <w:delText>5.3.27.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52" w:author="gz y" w:date="2016-11-17T16:18:00Z">
              <w:rPr>
                <w:rStyle w:val="a5"/>
                <w:rFonts w:hint="eastAsia"/>
                <w:noProof/>
              </w:rPr>
            </w:rPrChange>
          </w:rPr>
          <w:delText>防火墙设置页面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69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5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54" w:author="gz y" w:date="2016-11-17T16:18:00Z">
        <w:r w:rsidRPr="00BD3008" w:rsidDel="00BD3008">
          <w:rPr>
            <w:rPrChange w:id="1355" w:author="gz y" w:date="2016-11-17T16:18:00Z">
              <w:rPr>
                <w:rStyle w:val="a5"/>
                <w:noProof/>
              </w:rPr>
            </w:rPrChange>
          </w:rPr>
          <w:delText>5.3.28.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56" w:author="gz y" w:date="2016-11-17T16:18:00Z">
              <w:rPr>
                <w:rStyle w:val="a5"/>
                <w:rFonts w:hint="eastAsia"/>
                <w:noProof/>
              </w:rPr>
            </w:rPrChange>
          </w:rPr>
          <w:delText>日志页面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70</w:delText>
        </w:r>
      </w:del>
    </w:p>
    <w:p w:rsidR="00930F36" w:rsidDel="00BD3008" w:rsidRDefault="00930F36">
      <w:pPr>
        <w:pStyle w:val="21"/>
        <w:tabs>
          <w:tab w:val="left" w:pos="1260"/>
          <w:tab w:val="right" w:leader="dot" w:pos="8495"/>
        </w:tabs>
        <w:rPr>
          <w:del w:id="135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58" w:author="gz y" w:date="2016-11-17T16:18:00Z">
        <w:r w:rsidRPr="00BD3008" w:rsidDel="00BD3008">
          <w:rPr>
            <w:rPrChange w:id="1359" w:author="gz y" w:date="2016-11-17T16:18:00Z">
              <w:rPr>
                <w:rStyle w:val="a5"/>
                <w:noProof/>
              </w:rPr>
            </w:rPrChange>
          </w:rPr>
          <w:delText>5.4.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60" w:author="gz y" w:date="2016-11-17T16:18:00Z">
              <w:rPr>
                <w:rStyle w:val="a5"/>
                <w:rFonts w:hint="eastAsia"/>
                <w:noProof/>
              </w:rPr>
            </w:rPrChange>
          </w:rPr>
          <w:delText>公共元素设计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70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6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62" w:author="gz y" w:date="2016-11-17T16:18:00Z">
        <w:r w:rsidRPr="00BD3008" w:rsidDel="00BD3008">
          <w:rPr>
            <w:rPrChange w:id="1363" w:author="gz y" w:date="2016-11-17T16:18:00Z">
              <w:rPr>
                <w:rStyle w:val="a5"/>
                <w:noProof/>
              </w:rPr>
            </w:rPrChange>
          </w:rPr>
          <w:delText>5.4.1.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64" w:author="gz y" w:date="2016-11-17T16:18:00Z">
              <w:rPr>
                <w:rStyle w:val="a5"/>
                <w:rFonts w:hint="eastAsia"/>
                <w:noProof/>
              </w:rPr>
            </w:rPrChange>
          </w:rPr>
          <w:delText>软件名称</w:delText>
        </w:r>
        <w:r w:rsidRPr="00BD3008" w:rsidDel="00BD3008">
          <w:rPr>
            <w:rPrChange w:id="1365" w:author="gz y" w:date="2016-11-17T16:18:00Z">
              <w:rPr>
                <w:rStyle w:val="a5"/>
                <w:noProof/>
              </w:rPr>
            </w:rPrChange>
          </w:rPr>
          <w:delText>/</w:delText>
        </w:r>
        <w:r w:rsidRPr="00BD3008" w:rsidDel="00BD3008">
          <w:rPr>
            <w:rFonts w:hint="eastAsia"/>
            <w:rPrChange w:id="1366" w:author="gz y" w:date="2016-11-17T16:18:00Z">
              <w:rPr>
                <w:rStyle w:val="a5"/>
                <w:rFonts w:hint="eastAsia"/>
                <w:noProof/>
              </w:rPr>
            </w:rPrChange>
          </w:rPr>
          <w:delText>图标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70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6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68" w:author="gz y" w:date="2016-11-17T16:18:00Z">
        <w:r w:rsidRPr="00BD3008" w:rsidDel="00BD3008">
          <w:rPr>
            <w:rPrChange w:id="1369" w:author="gz y" w:date="2016-11-17T16:18:00Z">
              <w:rPr>
                <w:rStyle w:val="a5"/>
                <w:noProof/>
              </w:rPr>
            </w:rPrChange>
          </w:rPr>
          <w:delText>5.4.2.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70" w:author="gz y" w:date="2016-11-17T16:18:00Z">
              <w:rPr>
                <w:rStyle w:val="a5"/>
                <w:rFonts w:hint="eastAsia"/>
                <w:noProof/>
              </w:rPr>
            </w:rPrChange>
          </w:rPr>
          <w:delText>导航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70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71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72" w:author="gz y" w:date="2016-11-17T16:18:00Z">
        <w:r w:rsidRPr="00BD3008" w:rsidDel="00BD3008">
          <w:rPr>
            <w:rPrChange w:id="1373" w:author="gz y" w:date="2016-11-17T16:18:00Z">
              <w:rPr>
                <w:rStyle w:val="a5"/>
                <w:noProof/>
              </w:rPr>
            </w:rPrChange>
          </w:rPr>
          <w:delText>5.4.3.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74" w:author="gz y" w:date="2016-11-17T16:18:00Z">
              <w:rPr>
                <w:rStyle w:val="a5"/>
                <w:rFonts w:hint="eastAsia"/>
                <w:noProof/>
              </w:rPr>
            </w:rPrChange>
          </w:rPr>
          <w:delText>用户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71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75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76" w:author="gz y" w:date="2016-11-17T16:18:00Z">
        <w:r w:rsidRPr="00BD3008" w:rsidDel="00BD3008">
          <w:rPr>
            <w:rPrChange w:id="1377" w:author="gz y" w:date="2016-11-17T16:18:00Z">
              <w:rPr>
                <w:rStyle w:val="a5"/>
                <w:noProof/>
              </w:rPr>
            </w:rPrChange>
          </w:rPr>
          <w:delText>5.4.4.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78" w:author="gz y" w:date="2016-11-17T16:18:00Z">
              <w:rPr>
                <w:rStyle w:val="a5"/>
                <w:rFonts w:hint="eastAsia"/>
                <w:noProof/>
              </w:rPr>
            </w:rPrChange>
          </w:rPr>
          <w:delText>退出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71</w:delText>
        </w:r>
      </w:del>
    </w:p>
    <w:p w:rsidR="00930F36" w:rsidDel="00BD3008" w:rsidRDefault="00930F36">
      <w:pPr>
        <w:pStyle w:val="30"/>
        <w:tabs>
          <w:tab w:val="left" w:pos="1680"/>
          <w:tab w:val="right" w:leader="dot" w:pos="8495"/>
        </w:tabs>
        <w:rPr>
          <w:del w:id="1379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80" w:author="gz y" w:date="2016-11-17T16:18:00Z">
        <w:r w:rsidRPr="00BD3008" w:rsidDel="00BD3008">
          <w:rPr>
            <w:rPrChange w:id="1381" w:author="gz y" w:date="2016-11-17T16:18:00Z">
              <w:rPr>
                <w:rStyle w:val="a5"/>
                <w:noProof/>
              </w:rPr>
            </w:rPrChange>
          </w:rPr>
          <w:delText>5.4.5.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82" w:author="gz y" w:date="2016-11-17T16:18:00Z">
              <w:rPr>
                <w:rStyle w:val="a5"/>
                <w:rFonts w:hint="eastAsia"/>
                <w:noProof/>
              </w:rPr>
            </w:rPrChange>
          </w:rPr>
          <w:delText>帮助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71</w:delText>
        </w:r>
      </w:del>
    </w:p>
    <w:p w:rsidR="00930F36" w:rsidDel="00BD3008" w:rsidRDefault="00930F36">
      <w:pPr>
        <w:pStyle w:val="12"/>
        <w:tabs>
          <w:tab w:val="left" w:pos="420"/>
          <w:tab w:val="right" w:leader="dot" w:pos="8495"/>
        </w:tabs>
        <w:rPr>
          <w:del w:id="1383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84" w:author="gz y" w:date="2016-11-17T16:18:00Z">
        <w:r w:rsidRPr="00BD3008" w:rsidDel="00BD3008">
          <w:rPr>
            <w:rPrChange w:id="1385" w:author="gz y" w:date="2016-11-17T16:18:00Z">
              <w:rPr>
                <w:rStyle w:val="a5"/>
                <w:noProof/>
              </w:rPr>
            </w:rPrChange>
          </w:rPr>
          <w:delText>6.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86" w:author="gz y" w:date="2016-11-17T16:18:00Z">
              <w:rPr>
                <w:rStyle w:val="a5"/>
                <w:rFonts w:hint="eastAsia"/>
                <w:noProof/>
              </w:rPr>
            </w:rPrChange>
          </w:rPr>
          <w:delText>配置脚本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71</w:delText>
        </w:r>
      </w:del>
    </w:p>
    <w:p w:rsidR="00930F36" w:rsidDel="00BD3008" w:rsidRDefault="00930F36">
      <w:pPr>
        <w:pStyle w:val="12"/>
        <w:tabs>
          <w:tab w:val="left" w:pos="420"/>
          <w:tab w:val="right" w:leader="dot" w:pos="8495"/>
        </w:tabs>
        <w:rPr>
          <w:del w:id="1387" w:author="gz y" w:date="2016-11-17T16:18:00Z"/>
          <w:rFonts w:asciiTheme="minorHAnsi" w:eastAsiaTheme="minorEastAsia" w:hAnsiTheme="minorHAnsi" w:cstheme="minorBidi"/>
          <w:noProof/>
          <w:szCs w:val="22"/>
        </w:rPr>
      </w:pPr>
      <w:del w:id="1388" w:author="gz y" w:date="2016-11-17T16:18:00Z">
        <w:r w:rsidRPr="00BD3008" w:rsidDel="00BD3008">
          <w:rPr>
            <w:rPrChange w:id="1389" w:author="gz y" w:date="2016-11-17T16:18:00Z">
              <w:rPr>
                <w:rStyle w:val="a5"/>
                <w:noProof/>
              </w:rPr>
            </w:rPrChange>
          </w:rPr>
          <w:delText>7.</w:delText>
        </w:r>
        <w:r w:rsidDel="00BD30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3008" w:rsidDel="00BD3008">
          <w:rPr>
            <w:rFonts w:hint="eastAsia"/>
            <w:rPrChange w:id="1390" w:author="gz y" w:date="2016-11-17T16:18:00Z">
              <w:rPr>
                <w:rStyle w:val="a5"/>
                <w:rFonts w:hint="eastAsia"/>
                <w:noProof/>
              </w:rPr>
            </w:rPrChange>
          </w:rPr>
          <w:delText>辅助程序和第三方服务</w:delText>
        </w:r>
        <w:r w:rsidDel="00BD3008">
          <w:rPr>
            <w:noProof/>
          </w:rPr>
          <w:tab/>
        </w:r>
        <w:r w:rsidR="00CB3EEC" w:rsidDel="00BD3008">
          <w:rPr>
            <w:noProof/>
          </w:rPr>
          <w:delText>71</w:delText>
        </w:r>
      </w:del>
    </w:p>
    <w:p w:rsidR="00CE7C75" w:rsidRDefault="00290084">
      <w:pPr>
        <w:sectPr w:rsidR="00CE7C75">
          <w:pgSz w:w="11907" w:h="16840"/>
          <w:pgMar w:top="1134" w:right="1701" w:bottom="1134" w:left="1701" w:header="623" w:footer="660" w:gutter="0"/>
          <w:cols w:space="720"/>
        </w:sectPr>
      </w:pPr>
      <w:r>
        <w:rPr>
          <w:rFonts w:hint="eastAsia"/>
        </w:rPr>
        <w:fldChar w:fldCharType="end"/>
      </w:r>
    </w:p>
    <w:p w:rsidR="00C26D62" w:rsidRDefault="00C26D62" w:rsidP="00ED2835">
      <w:pPr>
        <w:pStyle w:val="1"/>
        <w:numPr>
          <w:ilvl w:val="0"/>
          <w:numId w:val="2"/>
        </w:numPr>
      </w:pPr>
      <w:bookmarkStart w:id="1391" w:name="_Toc471397785"/>
      <w:bookmarkStart w:id="1392" w:name="_Toc784"/>
      <w:r>
        <w:rPr>
          <w:rFonts w:hint="eastAsia"/>
        </w:rPr>
        <w:lastRenderedPageBreak/>
        <w:t>引言</w:t>
      </w:r>
      <w:bookmarkEnd w:id="1391"/>
    </w:p>
    <w:p w:rsidR="00A0578C" w:rsidRPr="00995BD9" w:rsidRDefault="00A0578C" w:rsidP="00ED2835">
      <w:pPr>
        <w:pStyle w:val="2"/>
        <w:numPr>
          <w:ilvl w:val="1"/>
          <w:numId w:val="2"/>
        </w:numPr>
      </w:pPr>
      <w:bookmarkStart w:id="1393" w:name="_Toc471397786"/>
      <w:r>
        <w:rPr>
          <w:rFonts w:hint="eastAsia"/>
        </w:rPr>
        <w:t>编写目的</w:t>
      </w:r>
      <w:bookmarkEnd w:id="1393"/>
    </w:p>
    <w:p w:rsidR="00B86261" w:rsidRPr="00B86261" w:rsidRDefault="00B86261" w:rsidP="00B86261">
      <w:r>
        <w:rPr>
          <w:rFonts w:hint="eastAsia"/>
        </w:rPr>
        <w:t>供研发人员参考。</w:t>
      </w:r>
    </w:p>
    <w:p w:rsidR="000859B2" w:rsidRDefault="000859B2" w:rsidP="00ED2835">
      <w:pPr>
        <w:pStyle w:val="2"/>
        <w:numPr>
          <w:ilvl w:val="1"/>
          <w:numId w:val="2"/>
        </w:numPr>
      </w:pPr>
      <w:bookmarkStart w:id="1394" w:name="_Toc471397787"/>
      <w:r>
        <w:rPr>
          <w:rFonts w:hint="eastAsia"/>
        </w:rPr>
        <w:t>背景</w:t>
      </w:r>
      <w:bookmarkEnd w:id="1394"/>
    </w:p>
    <w:p w:rsidR="001515FD" w:rsidRDefault="001E5336" w:rsidP="00ED2835">
      <w:pPr>
        <w:pStyle w:val="aa"/>
        <w:numPr>
          <w:ilvl w:val="0"/>
          <w:numId w:val="3"/>
        </w:numPr>
        <w:spacing w:line="360" w:lineRule="auto"/>
        <w:ind w:hangingChars="200"/>
      </w:pPr>
      <w:r>
        <w:rPr>
          <w:rFonts w:hint="eastAsia"/>
        </w:rPr>
        <w:t>系统</w:t>
      </w:r>
      <w:r w:rsidR="001515FD">
        <w:rPr>
          <w:rFonts w:hint="eastAsia"/>
        </w:rPr>
        <w:t>名称</w:t>
      </w:r>
      <w:r w:rsidR="00975670">
        <w:rPr>
          <w:rFonts w:hint="eastAsia"/>
        </w:rPr>
        <w:t>：</w:t>
      </w:r>
      <w:r w:rsidR="007F46A6">
        <w:rPr>
          <w:rFonts w:hint="eastAsia"/>
        </w:rPr>
        <w:t>Office</w:t>
      </w:r>
      <w:r w:rsidR="007F46A6">
        <w:t>Link</w:t>
      </w:r>
    </w:p>
    <w:p w:rsidR="00087E12" w:rsidRDefault="00CC3617" w:rsidP="00ED2835">
      <w:pPr>
        <w:pStyle w:val="aa"/>
        <w:numPr>
          <w:ilvl w:val="0"/>
          <w:numId w:val="3"/>
        </w:numPr>
        <w:spacing w:line="360" w:lineRule="auto"/>
        <w:ind w:hangingChars="200"/>
      </w:pPr>
      <w:r>
        <w:rPr>
          <w:rFonts w:hint="eastAsia"/>
        </w:rPr>
        <w:t>相关人员</w:t>
      </w:r>
      <w:r w:rsidR="00087E12">
        <w:rPr>
          <w:rFonts w:hint="eastAsia"/>
        </w:rPr>
        <w:t>：</w:t>
      </w:r>
    </w:p>
    <w:p w:rsidR="004801BF" w:rsidRDefault="004801BF" w:rsidP="004801BF">
      <w:pPr>
        <w:spacing w:line="360" w:lineRule="auto"/>
      </w:pPr>
    </w:p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709"/>
        <w:gridCol w:w="3681"/>
        <w:gridCol w:w="3402"/>
      </w:tblGrid>
      <w:tr w:rsidR="002242F9" w:rsidRPr="006E5746" w:rsidTr="00660BFD">
        <w:trPr>
          <w:trHeight w:val="285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5746"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5746">
              <w:rPr>
                <w:rFonts w:ascii="宋体" w:hAnsi="宋体" w:cs="宋体" w:hint="eastAsia"/>
                <w:kern w:val="0"/>
                <w:sz w:val="24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5746">
              <w:rPr>
                <w:rFonts w:ascii="宋体" w:hAnsi="宋体" w:cs="宋体" w:hint="eastAsia"/>
                <w:kern w:val="0"/>
                <w:sz w:val="24"/>
              </w:rPr>
              <w:t>人员</w:t>
            </w:r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产品经理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6E5746">
              <w:rPr>
                <w:rFonts w:ascii="宋体" w:hAnsi="宋体" w:cs="宋体" w:hint="eastAsia"/>
                <w:kern w:val="0"/>
                <w:szCs w:val="21"/>
              </w:rPr>
              <w:t>程立兵</w:t>
            </w:r>
            <w:proofErr w:type="gramEnd"/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技术主管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田永</w:t>
            </w:r>
            <w:proofErr w:type="gramStart"/>
            <w:r w:rsidRPr="006E5746">
              <w:rPr>
                <w:rFonts w:ascii="宋体" w:hAnsi="宋体" w:cs="宋体" w:hint="eastAsia"/>
                <w:kern w:val="0"/>
                <w:szCs w:val="21"/>
              </w:rPr>
              <w:t>浩</w:t>
            </w:r>
            <w:proofErr w:type="gramEnd"/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项目经理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杨国正</w:t>
            </w:r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美工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6E5746">
              <w:rPr>
                <w:rFonts w:ascii="宋体" w:hAnsi="宋体" w:cs="宋体" w:hint="eastAsia"/>
                <w:kern w:val="0"/>
                <w:szCs w:val="21"/>
              </w:rPr>
              <w:t>丁湘楠</w:t>
            </w:r>
            <w:proofErr w:type="gramEnd"/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软件工程师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高欣</w:t>
            </w:r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软件工程师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陈晨</w:t>
            </w:r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7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硬件工程师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张艳玲</w:t>
            </w:r>
          </w:p>
        </w:tc>
      </w:tr>
      <w:tr w:rsidR="00736A1B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Pr="006E5746" w:rsidRDefault="00736A1B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8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Pr="006E5746" w:rsidRDefault="00736A1B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结构工程师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Pr="006E5746" w:rsidRDefault="00736A1B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6E5746">
              <w:rPr>
                <w:rFonts w:ascii="宋体" w:hAnsi="宋体" w:cs="宋体" w:hint="eastAsia"/>
                <w:kern w:val="0"/>
                <w:szCs w:val="21"/>
              </w:rPr>
              <w:t>牛夕源</w:t>
            </w:r>
            <w:proofErr w:type="gramEnd"/>
          </w:p>
        </w:tc>
      </w:tr>
      <w:tr w:rsidR="00736A1B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Default="00736A1B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9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Pr="006E5746" w:rsidRDefault="00736A1B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测试工程师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Pr="006E5746" w:rsidRDefault="00736A1B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张新玲</w:t>
            </w:r>
          </w:p>
        </w:tc>
      </w:tr>
      <w:tr w:rsidR="00736A1B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Default="00736A1B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10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Default="00736A1B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测试工程师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Pr="006E5746" w:rsidRDefault="00736A1B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崔娟</w:t>
            </w:r>
          </w:p>
        </w:tc>
      </w:tr>
    </w:tbl>
    <w:p w:rsidR="00C32DEE" w:rsidRDefault="00C32DEE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bookmarkStart w:id="1395" w:name="_Toc433016238"/>
      <w:bookmarkStart w:id="1396" w:name="_Toc10031"/>
      <w:bookmarkEnd w:id="1392"/>
    </w:p>
    <w:p w:rsidR="00C32DEE" w:rsidRDefault="00C32DEE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:rsidR="00CE7C75" w:rsidRDefault="00290084" w:rsidP="00ED2835">
      <w:pPr>
        <w:pStyle w:val="2"/>
        <w:numPr>
          <w:ilvl w:val="1"/>
          <w:numId w:val="2"/>
        </w:numPr>
      </w:pPr>
      <w:bookmarkStart w:id="1397" w:name="_Toc471397788"/>
      <w:r>
        <w:rPr>
          <w:rFonts w:hint="eastAsia"/>
        </w:rPr>
        <w:lastRenderedPageBreak/>
        <w:t>定义</w:t>
      </w:r>
      <w:bookmarkEnd w:id="1395"/>
      <w:bookmarkEnd w:id="1396"/>
      <w:bookmarkEnd w:id="1397"/>
    </w:p>
    <w:p w:rsidR="00A55E05" w:rsidRDefault="00A55E05" w:rsidP="00A55E0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96"/>
        <w:gridCol w:w="4971"/>
      </w:tblGrid>
      <w:tr w:rsidR="00592700" w:rsidTr="00592700">
        <w:trPr>
          <w:jc w:val="center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:rsidR="00592700" w:rsidRDefault="00592700" w:rsidP="007244C6">
            <w:r>
              <w:rPr>
                <w:rFonts w:hint="eastAsia"/>
              </w:rPr>
              <w:t>序号</w:t>
            </w:r>
          </w:p>
        </w:tc>
        <w:tc>
          <w:tcPr>
            <w:tcW w:w="1996" w:type="dxa"/>
            <w:shd w:val="clear" w:color="auto" w:fill="BFBFBF" w:themeFill="background1" w:themeFillShade="BF"/>
            <w:vAlign w:val="center"/>
          </w:tcPr>
          <w:p w:rsidR="00592700" w:rsidRDefault="00592700" w:rsidP="007244C6">
            <w:r>
              <w:rPr>
                <w:rFonts w:hint="eastAsia"/>
              </w:rPr>
              <w:t>名称</w:t>
            </w:r>
          </w:p>
        </w:tc>
        <w:tc>
          <w:tcPr>
            <w:tcW w:w="4971" w:type="dxa"/>
            <w:shd w:val="clear" w:color="auto" w:fill="BFBFBF" w:themeFill="background1" w:themeFillShade="BF"/>
            <w:vAlign w:val="center"/>
          </w:tcPr>
          <w:p w:rsidR="00592700" w:rsidRDefault="00592700" w:rsidP="007244C6">
            <w:r>
              <w:rPr>
                <w:rFonts w:hint="eastAsia"/>
              </w:rPr>
              <w:t>描述</w:t>
            </w:r>
          </w:p>
        </w:tc>
      </w:tr>
      <w:tr w:rsidR="00592700" w:rsidTr="007F2B25">
        <w:trPr>
          <w:trHeight w:val="1172"/>
          <w:jc w:val="center"/>
        </w:trPr>
        <w:tc>
          <w:tcPr>
            <w:tcW w:w="704" w:type="dxa"/>
            <w:vAlign w:val="center"/>
          </w:tcPr>
          <w:p w:rsidR="00592700" w:rsidRDefault="00573387" w:rsidP="007244C6">
            <w:r>
              <w:rPr>
                <w:rFonts w:hint="eastAsia"/>
              </w:rPr>
              <w:t>1</w:t>
            </w:r>
          </w:p>
        </w:tc>
        <w:tc>
          <w:tcPr>
            <w:tcW w:w="1996" w:type="dxa"/>
            <w:vAlign w:val="center"/>
          </w:tcPr>
          <w:p w:rsidR="00592700" w:rsidRDefault="00592700" w:rsidP="007244C6">
            <w:r w:rsidRPr="00592700">
              <w:t>VoIP</w:t>
            </w:r>
          </w:p>
        </w:tc>
        <w:tc>
          <w:tcPr>
            <w:tcW w:w="4971" w:type="dxa"/>
            <w:vAlign w:val="center"/>
          </w:tcPr>
          <w:p w:rsidR="00592700" w:rsidRDefault="00210E8D" w:rsidP="007244C6">
            <w:r w:rsidRPr="00210E8D">
              <w:rPr>
                <w:rFonts w:hint="eastAsia"/>
              </w:rPr>
              <w:t>Voice over Internet Protocol</w:t>
            </w:r>
            <w:r w:rsidRPr="00210E8D">
              <w:rPr>
                <w:rFonts w:hint="eastAsia"/>
              </w:rPr>
              <w:t>，就是将模拟信号（</w:t>
            </w:r>
            <w:r w:rsidRPr="00210E8D">
              <w:rPr>
                <w:rFonts w:hint="eastAsia"/>
              </w:rPr>
              <w:t>Voice</w:t>
            </w:r>
            <w:r w:rsidRPr="00210E8D">
              <w:rPr>
                <w:rFonts w:hint="eastAsia"/>
              </w:rPr>
              <w:t>）数字化，以数据封包（</w:t>
            </w:r>
            <w:r w:rsidRPr="00210E8D">
              <w:rPr>
                <w:rFonts w:hint="eastAsia"/>
              </w:rPr>
              <w:t>Data Packet</w:t>
            </w:r>
            <w:r w:rsidRPr="00210E8D">
              <w:rPr>
                <w:rFonts w:hint="eastAsia"/>
              </w:rPr>
              <w:t>）的形式在</w:t>
            </w:r>
            <w:r w:rsidRPr="00210E8D">
              <w:rPr>
                <w:rFonts w:hint="eastAsia"/>
              </w:rPr>
              <w:t>IP</w:t>
            </w:r>
            <w:r w:rsidRPr="00210E8D">
              <w:rPr>
                <w:rFonts w:hint="eastAsia"/>
              </w:rPr>
              <w:t>网络</w:t>
            </w:r>
            <w:r w:rsidRPr="00210E8D">
              <w:rPr>
                <w:rFonts w:hint="eastAsia"/>
              </w:rPr>
              <w:t>(IP Network</w:t>
            </w:r>
            <w:r w:rsidRPr="00210E8D">
              <w:rPr>
                <w:rFonts w:hint="eastAsia"/>
              </w:rPr>
              <w:t>）上做实时传递。</w:t>
            </w:r>
          </w:p>
        </w:tc>
      </w:tr>
      <w:tr w:rsidR="00592700" w:rsidTr="007F2B25">
        <w:trPr>
          <w:trHeight w:val="990"/>
          <w:jc w:val="center"/>
        </w:trPr>
        <w:tc>
          <w:tcPr>
            <w:tcW w:w="704" w:type="dxa"/>
            <w:vAlign w:val="center"/>
          </w:tcPr>
          <w:p w:rsidR="00592700" w:rsidRDefault="00573387" w:rsidP="007244C6">
            <w:r>
              <w:rPr>
                <w:rFonts w:hint="eastAsia"/>
              </w:rPr>
              <w:t>2</w:t>
            </w:r>
          </w:p>
        </w:tc>
        <w:tc>
          <w:tcPr>
            <w:tcW w:w="1996" w:type="dxa"/>
            <w:vAlign w:val="center"/>
          </w:tcPr>
          <w:p w:rsidR="00592700" w:rsidRDefault="00592700" w:rsidP="007244C6">
            <w:r w:rsidRPr="00592700">
              <w:t>SIP</w:t>
            </w:r>
          </w:p>
        </w:tc>
        <w:tc>
          <w:tcPr>
            <w:tcW w:w="4971" w:type="dxa"/>
            <w:vAlign w:val="center"/>
          </w:tcPr>
          <w:p w:rsidR="00592700" w:rsidRDefault="00210E8D" w:rsidP="007244C6">
            <w:r w:rsidRPr="00210E8D">
              <w:rPr>
                <w:rFonts w:hint="eastAsia"/>
              </w:rPr>
              <w:t>Session Initiation Protocol</w:t>
            </w:r>
            <w:r w:rsidRPr="00210E8D">
              <w:rPr>
                <w:rFonts w:hint="eastAsia"/>
              </w:rPr>
              <w:t>，会话初始协议，是由</w:t>
            </w:r>
            <w:r w:rsidRPr="00210E8D">
              <w:rPr>
                <w:rFonts w:hint="eastAsia"/>
              </w:rPr>
              <w:t>IETF</w:t>
            </w:r>
            <w:r w:rsidRPr="00210E8D">
              <w:rPr>
                <w:rFonts w:hint="eastAsia"/>
              </w:rPr>
              <w:t>（</w:t>
            </w:r>
            <w:r w:rsidRPr="00210E8D">
              <w:rPr>
                <w:rFonts w:hint="eastAsia"/>
              </w:rPr>
              <w:t>Internet Engineering Task Force</w:t>
            </w:r>
            <w:r w:rsidRPr="00210E8D">
              <w:rPr>
                <w:rFonts w:hint="eastAsia"/>
              </w:rPr>
              <w:t>，因特网工程任务组）制定的多媒体通信协议。</w:t>
            </w:r>
          </w:p>
        </w:tc>
      </w:tr>
      <w:tr w:rsidR="00592700" w:rsidTr="007F2B25">
        <w:trPr>
          <w:trHeight w:val="1132"/>
          <w:jc w:val="center"/>
        </w:trPr>
        <w:tc>
          <w:tcPr>
            <w:tcW w:w="704" w:type="dxa"/>
            <w:vAlign w:val="center"/>
          </w:tcPr>
          <w:p w:rsidR="00592700" w:rsidRDefault="00573387" w:rsidP="007244C6">
            <w:r>
              <w:rPr>
                <w:rFonts w:hint="eastAsia"/>
              </w:rPr>
              <w:t>3</w:t>
            </w:r>
          </w:p>
        </w:tc>
        <w:tc>
          <w:tcPr>
            <w:tcW w:w="1996" w:type="dxa"/>
            <w:vAlign w:val="center"/>
          </w:tcPr>
          <w:p w:rsidR="00592700" w:rsidRDefault="00592700" w:rsidP="007244C6">
            <w:r>
              <w:rPr>
                <w:spacing w:val="20"/>
                <w:szCs w:val="21"/>
              </w:rPr>
              <w:t>PSTN</w:t>
            </w:r>
          </w:p>
        </w:tc>
        <w:tc>
          <w:tcPr>
            <w:tcW w:w="4971" w:type="dxa"/>
            <w:vAlign w:val="center"/>
          </w:tcPr>
          <w:p w:rsidR="00592700" w:rsidRDefault="00210E8D" w:rsidP="007244C6">
            <w:r w:rsidRPr="00210E8D">
              <w:rPr>
                <w:rFonts w:hint="eastAsia"/>
              </w:rPr>
              <w:t>Public Switched Telephone Network</w:t>
            </w:r>
            <w:r w:rsidRPr="00210E8D">
              <w:rPr>
                <w:rFonts w:hint="eastAsia"/>
              </w:rPr>
              <w:t>，公共交换电话网络，一种常用旧式电话系统。即我们日常生活中常用的电话网。</w:t>
            </w:r>
          </w:p>
        </w:tc>
      </w:tr>
      <w:tr w:rsidR="00592700" w:rsidTr="007F2B25">
        <w:trPr>
          <w:trHeight w:val="978"/>
          <w:jc w:val="center"/>
        </w:trPr>
        <w:tc>
          <w:tcPr>
            <w:tcW w:w="704" w:type="dxa"/>
            <w:vAlign w:val="center"/>
          </w:tcPr>
          <w:p w:rsidR="00592700" w:rsidRPr="00F86F6F" w:rsidRDefault="00573387" w:rsidP="007244C6">
            <w:r>
              <w:rPr>
                <w:rFonts w:hint="eastAsia"/>
              </w:rPr>
              <w:t>4</w:t>
            </w:r>
          </w:p>
        </w:tc>
        <w:tc>
          <w:tcPr>
            <w:tcW w:w="1996" w:type="dxa"/>
            <w:vAlign w:val="center"/>
          </w:tcPr>
          <w:p w:rsidR="00592700" w:rsidRDefault="00592700" w:rsidP="007244C6">
            <w:r w:rsidRPr="00592700">
              <w:rPr>
                <w:rFonts w:hint="eastAsia"/>
              </w:rPr>
              <w:t>VoIP</w:t>
            </w:r>
            <w:r w:rsidRPr="00592700">
              <w:rPr>
                <w:rFonts w:hint="eastAsia"/>
              </w:rPr>
              <w:t>客户端</w:t>
            </w:r>
          </w:p>
        </w:tc>
        <w:tc>
          <w:tcPr>
            <w:tcW w:w="4971" w:type="dxa"/>
            <w:vAlign w:val="center"/>
          </w:tcPr>
          <w:p w:rsidR="00592700" w:rsidRDefault="00210E8D" w:rsidP="007244C6">
            <w:r w:rsidRPr="00210E8D">
              <w:rPr>
                <w:rFonts w:hint="eastAsia"/>
              </w:rPr>
              <w:t>可以通过</w:t>
            </w:r>
            <w:r w:rsidRPr="00210E8D">
              <w:rPr>
                <w:rFonts w:hint="eastAsia"/>
              </w:rPr>
              <w:t>IP</w:t>
            </w:r>
            <w:r w:rsidRPr="00210E8D">
              <w:rPr>
                <w:rFonts w:hint="eastAsia"/>
              </w:rPr>
              <w:t>网络和另一端的</w:t>
            </w:r>
            <w:r w:rsidRPr="00210E8D">
              <w:rPr>
                <w:rFonts w:hint="eastAsia"/>
              </w:rPr>
              <w:t>VoIP</w:t>
            </w:r>
            <w:r w:rsidRPr="00210E8D">
              <w:rPr>
                <w:rFonts w:hint="eastAsia"/>
              </w:rPr>
              <w:t>客户端进行通信的软件。</w:t>
            </w:r>
          </w:p>
        </w:tc>
      </w:tr>
      <w:tr w:rsidR="00592700" w:rsidTr="007F2B25">
        <w:trPr>
          <w:trHeight w:val="412"/>
          <w:jc w:val="center"/>
        </w:trPr>
        <w:tc>
          <w:tcPr>
            <w:tcW w:w="704" w:type="dxa"/>
            <w:vAlign w:val="center"/>
          </w:tcPr>
          <w:p w:rsidR="00592700" w:rsidRPr="00F86F6F" w:rsidRDefault="00573387" w:rsidP="007244C6">
            <w:r>
              <w:rPr>
                <w:rFonts w:hint="eastAsia"/>
              </w:rPr>
              <w:t>5</w:t>
            </w:r>
          </w:p>
        </w:tc>
        <w:tc>
          <w:tcPr>
            <w:tcW w:w="1996" w:type="dxa"/>
            <w:vAlign w:val="center"/>
          </w:tcPr>
          <w:p w:rsidR="00592700" w:rsidRDefault="00645F2C" w:rsidP="007244C6">
            <w:r w:rsidRPr="00645F2C">
              <w:t>APP</w:t>
            </w:r>
          </w:p>
        </w:tc>
        <w:tc>
          <w:tcPr>
            <w:tcW w:w="4971" w:type="dxa"/>
            <w:vAlign w:val="center"/>
          </w:tcPr>
          <w:p w:rsidR="00592700" w:rsidRDefault="00210E8D" w:rsidP="007244C6">
            <w:r w:rsidRPr="00210E8D">
              <w:rPr>
                <w:rFonts w:hint="eastAsia"/>
              </w:rPr>
              <w:t>拥有</w:t>
            </w:r>
            <w:r w:rsidRPr="00210E8D">
              <w:rPr>
                <w:rFonts w:hint="eastAsia"/>
              </w:rPr>
              <w:t>VoIP</w:t>
            </w:r>
            <w:r w:rsidRPr="00210E8D">
              <w:rPr>
                <w:rFonts w:hint="eastAsia"/>
              </w:rPr>
              <w:t>客户端功能的软件。</w:t>
            </w:r>
          </w:p>
        </w:tc>
      </w:tr>
      <w:tr w:rsidR="00592700" w:rsidTr="007F2B25">
        <w:trPr>
          <w:trHeight w:val="417"/>
          <w:jc w:val="center"/>
        </w:trPr>
        <w:tc>
          <w:tcPr>
            <w:tcW w:w="704" w:type="dxa"/>
            <w:vAlign w:val="center"/>
          </w:tcPr>
          <w:p w:rsidR="00592700" w:rsidRDefault="00573387" w:rsidP="007244C6">
            <w:r>
              <w:rPr>
                <w:rFonts w:hint="eastAsia"/>
              </w:rPr>
              <w:t>6</w:t>
            </w:r>
          </w:p>
        </w:tc>
        <w:tc>
          <w:tcPr>
            <w:tcW w:w="1996" w:type="dxa"/>
            <w:vAlign w:val="center"/>
          </w:tcPr>
          <w:p w:rsidR="00592700" w:rsidRDefault="00645F2C" w:rsidP="007244C6">
            <w:r w:rsidRPr="00645F2C">
              <w:rPr>
                <w:rFonts w:hint="eastAsia"/>
              </w:rPr>
              <w:t>SIP</w:t>
            </w:r>
            <w:r w:rsidRPr="00645F2C">
              <w:rPr>
                <w:rFonts w:hint="eastAsia"/>
              </w:rPr>
              <w:t>用户</w:t>
            </w:r>
          </w:p>
        </w:tc>
        <w:tc>
          <w:tcPr>
            <w:tcW w:w="4971" w:type="dxa"/>
            <w:vAlign w:val="center"/>
          </w:tcPr>
          <w:p w:rsidR="00592700" w:rsidRDefault="00210E8D" w:rsidP="007244C6">
            <w:r w:rsidRPr="00210E8D">
              <w:rPr>
                <w:rFonts w:hint="eastAsia"/>
              </w:rPr>
              <w:t>VoIP</w:t>
            </w:r>
            <w:r w:rsidRPr="00210E8D">
              <w:rPr>
                <w:rFonts w:hint="eastAsia"/>
              </w:rPr>
              <w:t>通话时使用的用户信息。</w:t>
            </w:r>
          </w:p>
        </w:tc>
      </w:tr>
      <w:tr w:rsidR="00645F2C" w:rsidTr="007F2B25">
        <w:trPr>
          <w:trHeight w:val="551"/>
          <w:jc w:val="center"/>
        </w:trPr>
        <w:tc>
          <w:tcPr>
            <w:tcW w:w="704" w:type="dxa"/>
            <w:vAlign w:val="center"/>
          </w:tcPr>
          <w:p w:rsidR="00645F2C" w:rsidRDefault="00573387" w:rsidP="007244C6">
            <w:r>
              <w:rPr>
                <w:rFonts w:hint="eastAsia"/>
              </w:rPr>
              <w:t>7</w:t>
            </w:r>
          </w:p>
        </w:tc>
        <w:tc>
          <w:tcPr>
            <w:tcW w:w="1996" w:type="dxa"/>
            <w:vAlign w:val="center"/>
          </w:tcPr>
          <w:p w:rsidR="00645F2C" w:rsidRPr="00645F2C" w:rsidRDefault="005D74DF" w:rsidP="007244C6">
            <w:r w:rsidRPr="005D74DF">
              <w:rPr>
                <w:rFonts w:hint="eastAsia"/>
              </w:rPr>
              <w:t>拨号方案</w:t>
            </w:r>
          </w:p>
        </w:tc>
        <w:tc>
          <w:tcPr>
            <w:tcW w:w="4971" w:type="dxa"/>
            <w:vAlign w:val="center"/>
          </w:tcPr>
          <w:p w:rsidR="00645F2C" w:rsidRDefault="00210E8D" w:rsidP="007244C6">
            <w:r w:rsidRPr="00210E8D">
              <w:rPr>
                <w:rFonts w:hint="eastAsia"/>
              </w:rPr>
              <w:t>电话呼入呼出时拨号规则的集合。</w:t>
            </w:r>
          </w:p>
        </w:tc>
      </w:tr>
      <w:tr w:rsidR="00645F2C" w:rsidTr="007F2B25">
        <w:trPr>
          <w:trHeight w:val="842"/>
          <w:jc w:val="center"/>
        </w:trPr>
        <w:tc>
          <w:tcPr>
            <w:tcW w:w="704" w:type="dxa"/>
            <w:vAlign w:val="center"/>
          </w:tcPr>
          <w:p w:rsidR="00645F2C" w:rsidRDefault="00573387" w:rsidP="007244C6">
            <w:r>
              <w:rPr>
                <w:rFonts w:hint="eastAsia"/>
              </w:rPr>
              <w:t>8</w:t>
            </w:r>
          </w:p>
        </w:tc>
        <w:tc>
          <w:tcPr>
            <w:tcW w:w="1996" w:type="dxa"/>
            <w:vAlign w:val="center"/>
          </w:tcPr>
          <w:p w:rsidR="00645F2C" w:rsidRPr="00645F2C" w:rsidRDefault="005D74DF" w:rsidP="007244C6">
            <w:r w:rsidRPr="005D74DF">
              <w:t>OfficeLink</w:t>
            </w:r>
          </w:p>
        </w:tc>
        <w:tc>
          <w:tcPr>
            <w:tcW w:w="4971" w:type="dxa"/>
            <w:vAlign w:val="center"/>
          </w:tcPr>
          <w:p w:rsidR="00645F2C" w:rsidRDefault="00210E8D" w:rsidP="007244C6">
            <w:r w:rsidRPr="00210E8D">
              <w:rPr>
                <w:rFonts w:hint="eastAsia"/>
              </w:rPr>
              <w:t>可运行</w:t>
            </w:r>
            <w:r w:rsidRPr="00210E8D">
              <w:rPr>
                <w:rFonts w:hint="eastAsia"/>
              </w:rPr>
              <w:t>OfficeLink</w:t>
            </w:r>
            <w:r w:rsidRPr="00210E8D">
              <w:rPr>
                <w:rFonts w:hint="eastAsia"/>
              </w:rPr>
              <w:t>系统的硬件设备</w:t>
            </w:r>
            <w:r w:rsidRPr="00210E8D">
              <w:rPr>
                <w:rFonts w:hint="eastAsia"/>
              </w:rPr>
              <w:t>,</w:t>
            </w:r>
            <w:r w:rsidRPr="00210E8D">
              <w:rPr>
                <w:rFonts w:hint="eastAsia"/>
              </w:rPr>
              <w:t>或</w:t>
            </w:r>
            <w:r w:rsidRPr="00210E8D">
              <w:rPr>
                <w:rFonts w:hint="eastAsia"/>
              </w:rPr>
              <w:t>OfficeLink</w:t>
            </w:r>
            <w:r w:rsidRPr="00210E8D">
              <w:rPr>
                <w:rFonts w:hint="eastAsia"/>
              </w:rPr>
              <w:t>系统。</w:t>
            </w:r>
          </w:p>
        </w:tc>
      </w:tr>
      <w:tr w:rsidR="00645F2C" w:rsidTr="007F2B25">
        <w:trPr>
          <w:trHeight w:val="557"/>
          <w:jc w:val="center"/>
        </w:trPr>
        <w:tc>
          <w:tcPr>
            <w:tcW w:w="704" w:type="dxa"/>
            <w:vAlign w:val="center"/>
          </w:tcPr>
          <w:p w:rsidR="00645F2C" w:rsidRDefault="00573387" w:rsidP="007244C6">
            <w:r>
              <w:rPr>
                <w:rFonts w:hint="eastAsia"/>
              </w:rPr>
              <w:t>9</w:t>
            </w:r>
          </w:p>
        </w:tc>
        <w:tc>
          <w:tcPr>
            <w:tcW w:w="1996" w:type="dxa"/>
            <w:vAlign w:val="center"/>
          </w:tcPr>
          <w:p w:rsidR="00645F2C" w:rsidRPr="00645F2C" w:rsidRDefault="005D74DF" w:rsidP="007244C6">
            <w:r w:rsidRPr="005D74DF">
              <w:t>OfficeLink-Server</w:t>
            </w:r>
          </w:p>
        </w:tc>
        <w:tc>
          <w:tcPr>
            <w:tcW w:w="4971" w:type="dxa"/>
            <w:vAlign w:val="center"/>
          </w:tcPr>
          <w:p w:rsidR="00645F2C" w:rsidRDefault="00210E8D" w:rsidP="007244C6">
            <w:r w:rsidRPr="00210E8D">
              <w:rPr>
                <w:rFonts w:hint="eastAsia"/>
              </w:rPr>
              <w:t>运行</w:t>
            </w:r>
            <w:r w:rsidRPr="00210E8D">
              <w:rPr>
                <w:rFonts w:hint="eastAsia"/>
              </w:rPr>
              <w:t>OfficeLink</w:t>
            </w:r>
            <w:r w:rsidRPr="00210E8D">
              <w:rPr>
                <w:rFonts w:hint="eastAsia"/>
              </w:rPr>
              <w:t>系统的公共网络中的服务器。</w:t>
            </w:r>
          </w:p>
        </w:tc>
      </w:tr>
      <w:tr w:rsidR="00645F2C" w:rsidTr="007F2B25">
        <w:trPr>
          <w:trHeight w:val="551"/>
          <w:jc w:val="center"/>
        </w:trPr>
        <w:tc>
          <w:tcPr>
            <w:tcW w:w="704" w:type="dxa"/>
            <w:vAlign w:val="center"/>
          </w:tcPr>
          <w:p w:rsidR="00645F2C" w:rsidRDefault="00573387" w:rsidP="007244C6">
            <w:r>
              <w:rPr>
                <w:rFonts w:hint="eastAsia"/>
              </w:rPr>
              <w:t>10</w:t>
            </w:r>
          </w:p>
        </w:tc>
        <w:tc>
          <w:tcPr>
            <w:tcW w:w="1996" w:type="dxa"/>
            <w:vAlign w:val="center"/>
          </w:tcPr>
          <w:p w:rsidR="00645F2C" w:rsidRPr="00645F2C" w:rsidRDefault="005D74DF" w:rsidP="007244C6">
            <w:r w:rsidRPr="005D74DF">
              <w:t>OfficeLink GUI</w:t>
            </w:r>
          </w:p>
        </w:tc>
        <w:tc>
          <w:tcPr>
            <w:tcW w:w="4971" w:type="dxa"/>
            <w:vAlign w:val="center"/>
          </w:tcPr>
          <w:p w:rsidR="00645F2C" w:rsidRDefault="00210E8D" w:rsidP="007244C6">
            <w:r w:rsidRPr="00210E8D">
              <w:rPr>
                <w:rFonts w:hint="eastAsia"/>
              </w:rPr>
              <w:t>OfficeLink</w:t>
            </w:r>
            <w:r w:rsidRPr="00210E8D">
              <w:rPr>
                <w:rFonts w:hint="eastAsia"/>
              </w:rPr>
              <w:t>系统提供的</w:t>
            </w:r>
            <w:r w:rsidRPr="00210E8D">
              <w:rPr>
                <w:rFonts w:hint="eastAsia"/>
              </w:rPr>
              <w:t>Web</w:t>
            </w:r>
            <w:r w:rsidRPr="00210E8D">
              <w:rPr>
                <w:rFonts w:hint="eastAsia"/>
              </w:rPr>
              <w:t>管理界面。</w:t>
            </w:r>
          </w:p>
        </w:tc>
      </w:tr>
      <w:tr w:rsidR="00645F2C" w:rsidTr="007F2B25">
        <w:trPr>
          <w:trHeight w:val="1707"/>
          <w:jc w:val="center"/>
        </w:trPr>
        <w:tc>
          <w:tcPr>
            <w:tcW w:w="704" w:type="dxa"/>
            <w:vAlign w:val="center"/>
          </w:tcPr>
          <w:p w:rsidR="00645F2C" w:rsidRDefault="00573387" w:rsidP="007244C6">
            <w:r>
              <w:rPr>
                <w:rFonts w:hint="eastAsia"/>
              </w:rPr>
              <w:t>11</w:t>
            </w:r>
          </w:p>
        </w:tc>
        <w:tc>
          <w:tcPr>
            <w:tcW w:w="1996" w:type="dxa"/>
            <w:vAlign w:val="center"/>
          </w:tcPr>
          <w:p w:rsidR="00645F2C" w:rsidRPr="00645F2C" w:rsidRDefault="005D74DF" w:rsidP="007244C6">
            <w:r w:rsidRPr="005D74DF">
              <w:t>Caller ID</w:t>
            </w:r>
          </w:p>
        </w:tc>
        <w:tc>
          <w:tcPr>
            <w:tcW w:w="4971" w:type="dxa"/>
            <w:vAlign w:val="center"/>
          </w:tcPr>
          <w:p w:rsidR="00645F2C" w:rsidRDefault="00863E8D" w:rsidP="007244C6">
            <w:r w:rsidRPr="00863E8D">
              <w:rPr>
                <w:rFonts w:hint="eastAsia"/>
              </w:rPr>
              <w:t>Caller ID (caller identification ,CID)</w:t>
            </w:r>
            <w:r w:rsidRPr="00863E8D">
              <w:rPr>
                <w:rFonts w:hint="eastAsia"/>
              </w:rPr>
              <w:t>，也被叫做</w:t>
            </w:r>
            <w:r w:rsidRPr="00863E8D">
              <w:rPr>
                <w:rFonts w:hint="eastAsia"/>
              </w:rPr>
              <w:t>Calling line identification (CLID)</w:t>
            </w:r>
            <w:r w:rsidRPr="00863E8D">
              <w:rPr>
                <w:rFonts w:hint="eastAsia"/>
              </w:rPr>
              <w:t>或者</w:t>
            </w:r>
            <w:r w:rsidRPr="00863E8D">
              <w:rPr>
                <w:rFonts w:hint="eastAsia"/>
              </w:rPr>
              <w:t xml:space="preserve"> calling caller ID(CNID)</w:t>
            </w:r>
            <w:r w:rsidRPr="00863E8D">
              <w:rPr>
                <w:rFonts w:hint="eastAsia"/>
              </w:rPr>
              <w:t>，它是一种电话服务，在模拟电话、电子电话系统、和符合</w:t>
            </w:r>
            <w:r w:rsidRPr="00863E8D">
              <w:rPr>
                <w:rFonts w:hint="eastAsia"/>
              </w:rPr>
              <w:t>VoIP</w:t>
            </w:r>
            <w:r w:rsidRPr="00863E8D">
              <w:rPr>
                <w:rFonts w:hint="eastAsia"/>
              </w:rPr>
              <w:t>（</w:t>
            </w:r>
            <w:r w:rsidRPr="00863E8D">
              <w:rPr>
                <w:rFonts w:hint="eastAsia"/>
              </w:rPr>
              <w:t>Voice over Internet Protocol</w:t>
            </w:r>
            <w:r w:rsidRPr="00863E8D">
              <w:rPr>
                <w:rFonts w:hint="eastAsia"/>
              </w:rPr>
              <w:t>）等的应用中经常见到。</w:t>
            </w:r>
          </w:p>
        </w:tc>
      </w:tr>
      <w:tr w:rsidR="00645F2C" w:rsidTr="007F2B25">
        <w:trPr>
          <w:trHeight w:val="1108"/>
          <w:jc w:val="center"/>
        </w:trPr>
        <w:tc>
          <w:tcPr>
            <w:tcW w:w="704" w:type="dxa"/>
            <w:vAlign w:val="center"/>
          </w:tcPr>
          <w:p w:rsidR="00645F2C" w:rsidRDefault="00573387" w:rsidP="007244C6">
            <w:r>
              <w:rPr>
                <w:rFonts w:hint="eastAsia"/>
              </w:rPr>
              <w:t>12</w:t>
            </w:r>
          </w:p>
        </w:tc>
        <w:tc>
          <w:tcPr>
            <w:tcW w:w="1996" w:type="dxa"/>
            <w:vAlign w:val="center"/>
          </w:tcPr>
          <w:p w:rsidR="00645F2C" w:rsidRPr="00645F2C" w:rsidRDefault="005D74DF" w:rsidP="007244C6">
            <w:r w:rsidRPr="005D74DF">
              <w:t>Call Park</w:t>
            </w:r>
          </w:p>
        </w:tc>
        <w:tc>
          <w:tcPr>
            <w:tcW w:w="4971" w:type="dxa"/>
            <w:vAlign w:val="center"/>
          </w:tcPr>
          <w:p w:rsidR="00645F2C" w:rsidRDefault="00863E8D" w:rsidP="007244C6">
            <w:r w:rsidRPr="00863E8D">
              <w:rPr>
                <w:rFonts w:hint="eastAsia"/>
              </w:rPr>
              <w:t xml:space="preserve">Call Park </w:t>
            </w:r>
            <w:r w:rsidRPr="00863E8D">
              <w:rPr>
                <w:rFonts w:hint="eastAsia"/>
              </w:rPr>
              <w:t>电话系统的一种功能特性，用于将一个通话保持在这台电话上保持起来，然后再另外的话机上继续通话。</w:t>
            </w:r>
          </w:p>
        </w:tc>
      </w:tr>
      <w:tr w:rsidR="00645F2C" w:rsidTr="007F2B25">
        <w:trPr>
          <w:trHeight w:val="2272"/>
          <w:jc w:val="center"/>
        </w:trPr>
        <w:tc>
          <w:tcPr>
            <w:tcW w:w="704" w:type="dxa"/>
            <w:vAlign w:val="center"/>
          </w:tcPr>
          <w:p w:rsidR="00645F2C" w:rsidRDefault="00573387" w:rsidP="007244C6">
            <w:r>
              <w:rPr>
                <w:rFonts w:hint="eastAsia"/>
              </w:rPr>
              <w:t>13</w:t>
            </w:r>
          </w:p>
        </w:tc>
        <w:tc>
          <w:tcPr>
            <w:tcW w:w="1996" w:type="dxa"/>
            <w:vAlign w:val="center"/>
          </w:tcPr>
          <w:p w:rsidR="00645F2C" w:rsidRPr="00645F2C" w:rsidRDefault="005D74DF" w:rsidP="007244C6">
            <w:r w:rsidRPr="005D74DF">
              <w:t>H.264</w:t>
            </w:r>
          </w:p>
        </w:tc>
        <w:tc>
          <w:tcPr>
            <w:tcW w:w="4971" w:type="dxa"/>
            <w:vAlign w:val="center"/>
          </w:tcPr>
          <w:p w:rsidR="00645F2C" w:rsidRDefault="005D0DA5" w:rsidP="007244C6">
            <w:r w:rsidRPr="005D0DA5">
              <w:rPr>
                <w:rFonts w:hint="eastAsia"/>
              </w:rPr>
              <w:t>H.264</w:t>
            </w:r>
            <w:r w:rsidRPr="005D0DA5">
              <w:rPr>
                <w:rFonts w:hint="eastAsia"/>
              </w:rPr>
              <w:t>，同时也是</w:t>
            </w:r>
            <w:r w:rsidRPr="005D0DA5">
              <w:rPr>
                <w:rFonts w:hint="eastAsia"/>
              </w:rPr>
              <w:t>MPEG-4</w:t>
            </w:r>
            <w:r w:rsidRPr="005D0DA5">
              <w:rPr>
                <w:rFonts w:hint="eastAsia"/>
              </w:rPr>
              <w:t>第十部分，是由</w:t>
            </w:r>
            <w:r w:rsidRPr="005D0DA5">
              <w:rPr>
                <w:rFonts w:hint="eastAsia"/>
              </w:rPr>
              <w:t>ITU-T</w:t>
            </w:r>
            <w:r w:rsidRPr="005D0DA5">
              <w:rPr>
                <w:rFonts w:hint="eastAsia"/>
              </w:rPr>
              <w:t>视频编码专家组（</w:t>
            </w:r>
            <w:r w:rsidRPr="005D0DA5">
              <w:rPr>
                <w:rFonts w:hint="eastAsia"/>
              </w:rPr>
              <w:t>VCEG</w:t>
            </w:r>
            <w:r w:rsidRPr="005D0DA5">
              <w:rPr>
                <w:rFonts w:hint="eastAsia"/>
              </w:rPr>
              <w:t>）和</w:t>
            </w:r>
            <w:r w:rsidRPr="005D0DA5">
              <w:rPr>
                <w:rFonts w:hint="eastAsia"/>
              </w:rPr>
              <w:t>ISO/IEC</w:t>
            </w:r>
            <w:r w:rsidRPr="005D0DA5">
              <w:rPr>
                <w:rFonts w:hint="eastAsia"/>
              </w:rPr>
              <w:t>动态图像专家组（</w:t>
            </w:r>
            <w:r w:rsidRPr="005D0DA5">
              <w:rPr>
                <w:rFonts w:hint="eastAsia"/>
              </w:rPr>
              <w:t>MPEG</w:t>
            </w:r>
            <w:r w:rsidRPr="005D0DA5">
              <w:rPr>
                <w:rFonts w:hint="eastAsia"/>
              </w:rPr>
              <w:t>）联合组成的联合视频组（</w:t>
            </w:r>
            <w:r w:rsidRPr="005D0DA5">
              <w:rPr>
                <w:rFonts w:hint="eastAsia"/>
              </w:rPr>
              <w:t>JVT</w:t>
            </w:r>
            <w:r w:rsidRPr="005D0DA5">
              <w:rPr>
                <w:rFonts w:hint="eastAsia"/>
              </w:rPr>
              <w:t>，</w:t>
            </w:r>
            <w:r w:rsidRPr="005D0DA5">
              <w:rPr>
                <w:rFonts w:hint="eastAsia"/>
              </w:rPr>
              <w:t>Joint Video Team</w:t>
            </w:r>
            <w:r w:rsidRPr="005D0DA5">
              <w:rPr>
                <w:rFonts w:hint="eastAsia"/>
              </w:rPr>
              <w:t>）提出的高度压缩数字视频编解码器标准。这个标准通常被称之为</w:t>
            </w:r>
            <w:r w:rsidRPr="005D0DA5">
              <w:rPr>
                <w:rFonts w:hint="eastAsia"/>
              </w:rPr>
              <w:t>H.264/AVC</w:t>
            </w:r>
            <w:r w:rsidRPr="005D0DA5">
              <w:rPr>
                <w:rFonts w:hint="eastAsia"/>
              </w:rPr>
              <w:t>（或者</w:t>
            </w:r>
            <w:r w:rsidRPr="005D0DA5">
              <w:rPr>
                <w:rFonts w:hint="eastAsia"/>
              </w:rPr>
              <w:t>AVC/H.264</w:t>
            </w:r>
            <w:r w:rsidRPr="005D0DA5">
              <w:rPr>
                <w:rFonts w:hint="eastAsia"/>
              </w:rPr>
              <w:t>或者</w:t>
            </w:r>
            <w:r w:rsidRPr="005D0DA5">
              <w:rPr>
                <w:rFonts w:hint="eastAsia"/>
              </w:rPr>
              <w:t>H.264/MPEG-4 AVC</w:t>
            </w:r>
            <w:r w:rsidRPr="005D0DA5">
              <w:rPr>
                <w:rFonts w:hint="eastAsia"/>
              </w:rPr>
              <w:t>或</w:t>
            </w:r>
            <w:r w:rsidRPr="005D0DA5">
              <w:rPr>
                <w:rFonts w:hint="eastAsia"/>
              </w:rPr>
              <w:t>MPEG-4/H.264 AVC</w:t>
            </w:r>
            <w:r w:rsidRPr="005D0DA5">
              <w:rPr>
                <w:rFonts w:hint="eastAsia"/>
              </w:rPr>
              <w:t>）而明确的说明它两方面的开发者。</w:t>
            </w:r>
          </w:p>
        </w:tc>
      </w:tr>
    </w:tbl>
    <w:p w:rsidR="00135A98" w:rsidRPr="00AF226E" w:rsidRDefault="00135A98" w:rsidP="00135A98">
      <w:pPr>
        <w:spacing w:line="360" w:lineRule="auto"/>
        <w:rPr>
          <w:spacing w:val="20"/>
          <w:sz w:val="24"/>
        </w:rPr>
      </w:pPr>
    </w:p>
    <w:p w:rsidR="00CE7C75" w:rsidRDefault="00290084" w:rsidP="00ED2835">
      <w:pPr>
        <w:pStyle w:val="2"/>
        <w:numPr>
          <w:ilvl w:val="1"/>
          <w:numId w:val="2"/>
        </w:numPr>
      </w:pPr>
      <w:bookmarkStart w:id="1398" w:name="_Toc28874"/>
      <w:bookmarkStart w:id="1399" w:name="_Toc471397789"/>
      <w:r>
        <w:rPr>
          <w:rFonts w:hint="eastAsia"/>
        </w:rPr>
        <w:t>参考资料</w:t>
      </w:r>
      <w:bookmarkEnd w:id="1398"/>
      <w:bookmarkEnd w:id="1399"/>
    </w:p>
    <w:p w:rsidR="00CE7C75" w:rsidRPr="00C41AA2" w:rsidRDefault="000A1D1D" w:rsidP="00ED2835">
      <w:pPr>
        <w:numPr>
          <w:ilvl w:val="0"/>
          <w:numId w:val="1"/>
        </w:numPr>
        <w:rPr>
          <w:sz w:val="24"/>
        </w:rPr>
      </w:pPr>
      <w:r w:rsidRPr="00C41AA2">
        <w:rPr>
          <w:rFonts w:hint="eastAsia"/>
          <w:sz w:val="24"/>
        </w:rPr>
        <w:t>OFFICE-LINK</w:t>
      </w:r>
      <w:r w:rsidRPr="00C41AA2">
        <w:rPr>
          <w:rFonts w:hint="eastAsia"/>
          <w:sz w:val="24"/>
        </w:rPr>
        <w:t>应用功能说明</w:t>
      </w:r>
      <w:r w:rsidRPr="00C41AA2">
        <w:rPr>
          <w:rFonts w:hint="eastAsia"/>
          <w:sz w:val="24"/>
        </w:rPr>
        <w:t>.pdf</w:t>
      </w:r>
    </w:p>
    <w:p w:rsidR="00CE7C75" w:rsidRPr="00C41AA2" w:rsidRDefault="00290084" w:rsidP="00ED2835">
      <w:pPr>
        <w:numPr>
          <w:ilvl w:val="0"/>
          <w:numId w:val="1"/>
        </w:numPr>
        <w:tabs>
          <w:tab w:val="left" w:pos="425"/>
        </w:tabs>
        <w:rPr>
          <w:sz w:val="24"/>
        </w:rPr>
      </w:pPr>
      <w:r w:rsidRPr="00C41AA2">
        <w:rPr>
          <w:rFonts w:hint="eastAsia"/>
          <w:sz w:val="24"/>
        </w:rPr>
        <w:t>HomeLink</w:t>
      </w:r>
      <w:r w:rsidRPr="00C41AA2">
        <w:rPr>
          <w:rFonts w:hint="eastAsia"/>
          <w:sz w:val="24"/>
        </w:rPr>
        <w:t>架构设计</w:t>
      </w:r>
      <w:r w:rsidRPr="00C41AA2">
        <w:rPr>
          <w:rFonts w:hint="eastAsia"/>
          <w:sz w:val="24"/>
        </w:rPr>
        <w:t>.doc</w:t>
      </w:r>
    </w:p>
    <w:p w:rsidR="00F021C4" w:rsidRPr="00C32DEE" w:rsidRDefault="008D1F70" w:rsidP="00ED2835">
      <w:pPr>
        <w:numPr>
          <w:ilvl w:val="0"/>
          <w:numId w:val="1"/>
        </w:numPr>
        <w:rPr>
          <w:sz w:val="24"/>
        </w:rPr>
      </w:pPr>
      <w:r w:rsidRPr="00C41AA2">
        <w:rPr>
          <w:rFonts w:hint="eastAsia"/>
          <w:sz w:val="24"/>
        </w:rPr>
        <w:t>OfficeLink</w:t>
      </w:r>
      <w:r w:rsidRPr="00C41AA2">
        <w:rPr>
          <w:rFonts w:hint="eastAsia"/>
          <w:sz w:val="24"/>
        </w:rPr>
        <w:t>设计输入</w:t>
      </w:r>
      <w:r w:rsidRPr="00C41AA2">
        <w:rPr>
          <w:rFonts w:hint="eastAsia"/>
          <w:sz w:val="24"/>
        </w:rPr>
        <w:t>v1.1.xlsx</w:t>
      </w:r>
      <w:bookmarkStart w:id="1400" w:name="_Toc14980"/>
    </w:p>
    <w:p w:rsidR="00CE7C75" w:rsidRDefault="00152915" w:rsidP="00ED2835">
      <w:pPr>
        <w:pStyle w:val="1"/>
        <w:numPr>
          <w:ilvl w:val="0"/>
          <w:numId w:val="2"/>
        </w:numPr>
      </w:pPr>
      <w:bookmarkStart w:id="1401" w:name="_Toc471397790"/>
      <w:r>
        <w:rPr>
          <w:rFonts w:hint="eastAsia"/>
        </w:rPr>
        <w:t>总统体设计</w:t>
      </w:r>
      <w:bookmarkEnd w:id="1401"/>
    </w:p>
    <w:p w:rsidR="00CE7C75" w:rsidRDefault="005966C1" w:rsidP="00ED2835">
      <w:pPr>
        <w:pStyle w:val="2"/>
        <w:numPr>
          <w:ilvl w:val="1"/>
          <w:numId w:val="2"/>
        </w:numPr>
      </w:pPr>
      <w:bookmarkStart w:id="1402" w:name="_Toc471397791"/>
      <w:r>
        <w:rPr>
          <w:rFonts w:hint="eastAsia"/>
        </w:rPr>
        <w:t>需求规定</w:t>
      </w:r>
      <w:bookmarkEnd w:id="1402"/>
    </w:p>
    <w:p w:rsidR="00B71779" w:rsidRPr="00A924C1" w:rsidRDefault="00B71779" w:rsidP="00ED2835">
      <w:pPr>
        <w:pStyle w:val="2"/>
        <w:numPr>
          <w:ilvl w:val="1"/>
          <w:numId w:val="2"/>
        </w:numPr>
      </w:pPr>
      <w:bookmarkStart w:id="1403" w:name="_Toc471397792"/>
      <w:r w:rsidRPr="00A924C1">
        <w:rPr>
          <w:rFonts w:hint="eastAsia"/>
        </w:rPr>
        <w:t>应用场景</w:t>
      </w:r>
      <w:bookmarkEnd w:id="1403"/>
    </w:p>
    <w:p w:rsidR="00CE7C75" w:rsidRDefault="00EF432F" w:rsidP="0036560B">
      <w:pPr>
        <w:jc w:val="center"/>
      </w:pPr>
      <w:r>
        <w:rPr>
          <w:noProof/>
        </w:rPr>
        <w:drawing>
          <wp:inline distT="0" distB="0" distL="0" distR="0" wp14:anchorId="24CD18F2" wp14:editId="6B42AFFD">
            <wp:extent cx="5400675" cy="3656082"/>
            <wp:effectExtent l="0" t="0" r="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55" w:rsidRDefault="00472F55" w:rsidP="0036560B">
      <w:pPr>
        <w:jc w:val="center"/>
      </w:pPr>
    </w:p>
    <w:p w:rsidR="00C021EB" w:rsidRDefault="00C021EB" w:rsidP="00C021EB">
      <w:pPr>
        <w:spacing w:line="360" w:lineRule="auto"/>
        <w:ind w:firstLineChars="200" w:firstLine="420"/>
        <w:jc w:val="left"/>
      </w:pPr>
      <w:r w:rsidRPr="00C021EB">
        <w:rPr>
          <w:rFonts w:hint="eastAsia"/>
        </w:rPr>
        <w:t>OfficeLink</w:t>
      </w:r>
      <w:r w:rsidRPr="00C021EB">
        <w:rPr>
          <w:rFonts w:hint="eastAsia"/>
        </w:rPr>
        <w:t>系统是一套可应用于办公环境的</w:t>
      </w:r>
      <w:r w:rsidRPr="00C021EB">
        <w:rPr>
          <w:rFonts w:hint="eastAsia"/>
        </w:rPr>
        <w:t>VoIP PBX</w:t>
      </w:r>
      <w:r w:rsidRPr="00C021EB">
        <w:rPr>
          <w:rFonts w:hint="eastAsia"/>
        </w:rPr>
        <w:t>系统。第一可以作为</w:t>
      </w:r>
      <w:r w:rsidRPr="00C021EB">
        <w:rPr>
          <w:rFonts w:hint="eastAsia"/>
        </w:rPr>
        <w:t xml:space="preserve"> IP </w:t>
      </w:r>
      <w:r w:rsidRPr="00C021EB">
        <w:rPr>
          <w:rFonts w:hint="eastAsia"/>
        </w:rPr>
        <w:t>或混合的</w:t>
      </w:r>
      <w:r w:rsidRPr="00C021EB">
        <w:rPr>
          <w:rFonts w:hint="eastAsia"/>
        </w:rPr>
        <w:t xml:space="preserve"> PBX </w:t>
      </w:r>
      <w:r w:rsidRPr="00C021EB">
        <w:rPr>
          <w:rFonts w:hint="eastAsia"/>
        </w:rPr>
        <w:t>的核心：交换呼叫、管理路由、使能特性，以及通过</w:t>
      </w:r>
      <w:r w:rsidRPr="00C021EB">
        <w:rPr>
          <w:rFonts w:hint="eastAsia"/>
        </w:rPr>
        <w:t xml:space="preserve"> IP</w:t>
      </w:r>
      <w:r w:rsidRPr="00C021EB">
        <w:rPr>
          <w:rFonts w:hint="eastAsia"/>
        </w:rPr>
        <w:t>、模拟线路（</w:t>
      </w:r>
      <w:r w:rsidRPr="00C021EB">
        <w:rPr>
          <w:rFonts w:hint="eastAsia"/>
        </w:rPr>
        <w:t>POTS</w:t>
      </w:r>
      <w:r w:rsidRPr="00C021EB">
        <w:rPr>
          <w:rFonts w:hint="eastAsia"/>
        </w:rPr>
        <w:t>）、以及数字（</w:t>
      </w:r>
      <w:r w:rsidRPr="00C021EB">
        <w:rPr>
          <w:rFonts w:hint="eastAsia"/>
        </w:rPr>
        <w:t>T1/E1</w:t>
      </w:r>
      <w:r w:rsidRPr="00C021EB">
        <w:rPr>
          <w:rFonts w:hint="eastAsia"/>
        </w:rPr>
        <w:t>）的联系同外部呼叫链接在一起；第二可作为呼叫中心：</w:t>
      </w:r>
      <w:r w:rsidRPr="00C021EB">
        <w:rPr>
          <w:rFonts w:hint="eastAsia"/>
        </w:rPr>
        <w:t>IVR</w:t>
      </w:r>
      <w:r w:rsidRPr="00C021EB">
        <w:rPr>
          <w:rFonts w:hint="eastAsia"/>
        </w:rPr>
        <w:t>（交互式语音呼叫中心流程应答系统）、</w:t>
      </w:r>
      <w:r w:rsidRPr="00C021EB">
        <w:rPr>
          <w:rFonts w:hint="eastAsia"/>
        </w:rPr>
        <w:t>ACD</w:t>
      </w:r>
      <w:r w:rsidRPr="00C021EB">
        <w:rPr>
          <w:rFonts w:hint="eastAsia"/>
        </w:rPr>
        <w:t>（自动呼叫分配系统）；第三可用于公共网络：互联网电话服务、语音信箱系统等。</w:t>
      </w:r>
    </w:p>
    <w:p w:rsidR="00B85342" w:rsidRPr="00A924C1" w:rsidRDefault="00B85342" w:rsidP="00ED2835">
      <w:pPr>
        <w:pStyle w:val="2"/>
        <w:numPr>
          <w:ilvl w:val="1"/>
          <w:numId w:val="2"/>
        </w:numPr>
      </w:pPr>
      <w:bookmarkStart w:id="1404" w:name="_Toc471397793"/>
      <w:r w:rsidRPr="00A924C1">
        <w:rPr>
          <w:rFonts w:hint="eastAsia"/>
        </w:rPr>
        <w:lastRenderedPageBreak/>
        <w:t>功能概述</w:t>
      </w:r>
      <w:bookmarkEnd w:id="1404"/>
    </w:p>
    <w:bookmarkEnd w:id="1400"/>
    <w:p w:rsidR="00D7638D" w:rsidRDefault="00AF7B91" w:rsidP="005B51BA">
      <w:r>
        <w:object w:dxaOrig="8033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414.75pt" o:ole="">
            <v:imagedata r:id="rId10" o:title=""/>
          </v:shape>
          <o:OLEObject Type="Embed" ProgID="Visio.Drawing.11" ShapeID="_x0000_i1025" DrawAspect="Content" ObjectID="_1549200133" r:id="rId11"/>
        </w:object>
      </w:r>
    </w:p>
    <w:p w:rsidR="00AF7B91" w:rsidRDefault="00AF7B91" w:rsidP="005B51BA"/>
    <w:p w:rsidR="00C67514" w:rsidRPr="00A924C1" w:rsidRDefault="00C67514" w:rsidP="00ED2835">
      <w:pPr>
        <w:pStyle w:val="2"/>
        <w:numPr>
          <w:ilvl w:val="1"/>
          <w:numId w:val="2"/>
        </w:numPr>
      </w:pPr>
      <w:bookmarkStart w:id="1405" w:name="_Toc471397794"/>
      <w:r w:rsidRPr="00A924C1">
        <w:rPr>
          <w:rFonts w:hint="eastAsia"/>
        </w:rPr>
        <w:t>运行环境</w:t>
      </w:r>
      <w:bookmarkEnd w:id="1405"/>
    </w:p>
    <w:p w:rsidR="00016A0A" w:rsidRDefault="006E58A5" w:rsidP="00016A0A">
      <w:r>
        <w:rPr>
          <w:rFonts w:hint="eastAsia"/>
        </w:rPr>
        <w:t>Linux</w:t>
      </w:r>
      <w:r>
        <w:rPr>
          <w:rFonts w:hint="eastAsia"/>
        </w:rPr>
        <w:t>操作系统，</w:t>
      </w:r>
      <w:r w:rsidR="00F50756">
        <w:rPr>
          <w:rFonts w:hint="eastAsia"/>
        </w:rPr>
        <w:t>支持</w:t>
      </w:r>
      <w:r w:rsidR="00016A0A">
        <w:rPr>
          <w:rFonts w:hint="eastAsia"/>
        </w:rPr>
        <w:t>嵌入式</w:t>
      </w:r>
      <w:r w:rsidR="00670229">
        <w:rPr>
          <w:rFonts w:hint="eastAsia"/>
        </w:rPr>
        <w:t>设备</w:t>
      </w:r>
      <w:r w:rsidR="00C50028">
        <w:rPr>
          <w:rFonts w:hint="eastAsia"/>
        </w:rPr>
        <w:t>、</w:t>
      </w:r>
      <w:r w:rsidR="00016A0A">
        <w:rPr>
          <w:rFonts w:hint="eastAsia"/>
        </w:rPr>
        <w:t>台式机</w:t>
      </w:r>
      <w:r w:rsidR="00C50028">
        <w:rPr>
          <w:rFonts w:hint="eastAsia"/>
        </w:rPr>
        <w:t>、</w:t>
      </w:r>
      <w:r w:rsidR="00016A0A">
        <w:rPr>
          <w:rFonts w:hint="eastAsia"/>
        </w:rPr>
        <w:t>虚拟机</w:t>
      </w:r>
      <w:r w:rsidR="00FB7BA4">
        <w:rPr>
          <w:rFonts w:hint="eastAsia"/>
        </w:rPr>
        <w:t>。</w:t>
      </w:r>
    </w:p>
    <w:p w:rsidR="00533DFF" w:rsidRPr="00A924C1" w:rsidRDefault="00533DFF" w:rsidP="00ED2835">
      <w:pPr>
        <w:pStyle w:val="2"/>
        <w:numPr>
          <w:ilvl w:val="1"/>
          <w:numId w:val="2"/>
        </w:numPr>
      </w:pPr>
      <w:bookmarkStart w:id="1406" w:name="_Toc471397795"/>
      <w:r w:rsidRPr="00A924C1">
        <w:rPr>
          <w:rFonts w:hint="eastAsia"/>
        </w:rPr>
        <w:lastRenderedPageBreak/>
        <w:t>基本设计概念和处理流程</w:t>
      </w:r>
      <w:bookmarkEnd w:id="1406"/>
    </w:p>
    <w:p w:rsidR="00F27980" w:rsidRPr="00A924C1" w:rsidRDefault="00A47C86" w:rsidP="00ED2835">
      <w:pPr>
        <w:pStyle w:val="2"/>
        <w:numPr>
          <w:ilvl w:val="1"/>
          <w:numId w:val="2"/>
        </w:numPr>
      </w:pPr>
      <w:bookmarkStart w:id="1407" w:name="_Toc471397796"/>
      <w:r w:rsidRPr="00A924C1">
        <w:rPr>
          <w:rFonts w:hint="eastAsia"/>
        </w:rPr>
        <w:t>程序</w:t>
      </w:r>
      <w:r w:rsidR="009206CD" w:rsidRPr="00A924C1">
        <w:rPr>
          <w:rFonts w:hint="eastAsia"/>
        </w:rPr>
        <w:t>结构</w:t>
      </w:r>
      <w:bookmarkEnd w:id="1407"/>
    </w:p>
    <w:p w:rsidR="000067EC" w:rsidRPr="000067EC" w:rsidRDefault="001005D6" w:rsidP="000067EC">
      <w:pPr>
        <w:jc w:val="center"/>
      </w:pPr>
      <w:r>
        <w:object w:dxaOrig="5725" w:dyaOrig="2209">
          <v:shape id="_x0000_i1026" type="#_x0000_t75" style="width:286.5pt;height:111pt" o:ole="">
            <v:imagedata r:id="rId12" o:title=""/>
          </v:shape>
          <o:OLEObject Type="Embed" ProgID="Visio.Drawing.11" ShapeID="_x0000_i1026" DrawAspect="Content" ObjectID="_1549200134" r:id="rId13"/>
        </w:object>
      </w:r>
    </w:p>
    <w:p w:rsidR="00AC6C76" w:rsidRDefault="00AC6C76" w:rsidP="00AC6C76">
      <w:pPr>
        <w:pStyle w:val="1"/>
        <w:numPr>
          <w:ilvl w:val="0"/>
          <w:numId w:val="2"/>
        </w:numPr>
      </w:pPr>
      <w:bookmarkStart w:id="1408" w:name="_Toc471397797"/>
      <w:r>
        <w:rPr>
          <w:rFonts w:hint="eastAsia"/>
        </w:rPr>
        <w:t>数据库</w:t>
      </w:r>
      <w:bookmarkEnd w:id="1408"/>
    </w:p>
    <w:p w:rsidR="00626B90" w:rsidRPr="00626B90" w:rsidRDefault="00626B90" w:rsidP="00626B90">
      <w:r>
        <w:rPr>
          <w:rFonts w:hint="eastAsia"/>
        </w:rPr>
        <w:t>说明：</w:t>
      </w:r>
      <w:r w:rsidRPr="001964D0">
        <w:rPr>
          <w:rFonts w:hint="eastAsia"/>
          <w:color w:val="FF0000"/>
        </w:rPr>
        <w:t>*</w:t>
      </w:r>
      <w:r>
        <w:rPr>
          <w:rFonts w:hint="eastAsia"/>
        </w:rPr>
        <w:t>为必选项</w:t>
      </w:r>
    </w:p>
    <w:p w:rsidR="00AC6C76" w:rsidRDefault="00AC6C76" w:rsidP="00AC6C76">
      <w:pPr>
        <w:pStyle w:val="2"/>
        <w:numPr>
          <w:ilvl w:val="1"/>
          <w:numId w:val="2"/>
        </w:numPr>
      </w:pPr>
      <w:bookmarkStart w:id="1409" w:name="_Toc471397798"/>
      <w:r>
        <w:rPr>
          <w:rFonts w:hint="eastAsia"/>
        </w:rPr>
        <w:t>分机号信息</w:t>
      </w:r>
      <w:bookmarkEnd w:id="1409"/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>
        <w:rPr>
          <w:rFonts w:hint="eastAsia"/>
        </w:rPr>
        <w:t>sippeers</w:t>
      </w:r>
    </w:p>
    <w:p w:rsidR="0062442E" w:rsidRDefault="0062442E" w:rsidP="0062442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数据库：</w:t>
      </w:r>
      <w:r w:rsidRPr="0062442E">
        <w:t>realtime.sqlite3</w:t>
      </w:r>
      <w:r>
        <w:t xml:space="preserve"> (</w:t>
      </w:r>
      <w:r w:rsidRPr="0062442E">
        <w:t>/var/lib/asterisk/realtime.sqlite3</w:t>
      </w:r>
      <w:r>
        <w:t>)</w:t>
      </w:r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信息：</w:t>
      </w:r>
    </w:p>
    <w:p w:rsidR="00AC6C76" w:rsidRPr="009E57C9" w:rsidRDefault="00AC6C76" w:rsidP="00AC6C7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701"/>
        <w:gridCol w:w="2694"/>
      </w:tblGrid>
      <w:tr w:rsidR="00AC6C76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694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说明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Default="00AC6C76" w:rsidP="007244C6">
            <w:r w:rsidRPr="004A38CC">
              <w:t>extension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分机号码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Default="00AC6C76" w:rsidP="007244C6">
            <w:r w:rsidRPr="0013548B">
              <w:t>nickname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昵称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Default="00AC6C76" w:rsidP="007244C6">
            <w:r w:rsidRPr="00F86F6F">
              <w:t>photo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40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头像路经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Pr="00F86F6F" w:rsidRDefault="00AC6C76" w:rsidP="007244C6">
            <w:r>
              <w:t>dial</w:t>
            </w:r>
            <w:r>
              <w:rPr>
                <w:rFonts w:hint="eastAsia"/>
              </w:rPr>
              <w:t>plan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拨号方案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密码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transfer_day</w:t>
            </w:r>
            <w:ins w:id="1410" w:author="gz y" w:date="2016-11-25T15:49:00Z">
              <w:r w:rsidR="00850321">
                <w:rPr>
                  <w:rFonts w:hint="eastAsia"/>
                </w:rPr>
                <w:t>s</w:t>
              </w:r>
            </w:ins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30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工作日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Default="00AC6C76" w:rsidP="007244C6">
            <w:r>
              <w:t>t</w:t>
            </w:r>
            <w:r w:rsidRPr="00F86F6F">
              <w:t>ransfer</w:t>
            </w:r>
            <w:r>
              <w:t>_time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转移时间段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t</w:t>
            </w:r>
            <w:r w:rsidRPr="00F86F6F">
              <w:t>ransfer</w:t>
            </w:r>
            <w:r>
              <w:t>_style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10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转移方式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Pr="00F86F6F" w:rsidRDefault="00AC6C76" w:rsidP="007244C6">
            <w:r>
              <w:t>t</w:t>
            </w:r>
            <w:r w:rsidRPr="00F86F6F">
              <w:t>ransfer</w:t>
            </w:r>
            <w:r>
              <w:t>_type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10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转移类型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Pr="00F86F6F" w:rsidRDefault="00AC6C76" w:rsidP="007244C6">
            <w:r>
              <w:t>t</w:t>
            </w:r>
            <w:r w:rsidRPr="00F86F6F">
              <w:t>ransfer</w:t>
            </w:r>
            <w:r>
              <w:t>_</w:t>
            </w:r>
            <w:r>
              <w:rPr>
                <w:rFonts w:hint="eastAsia"/>
              </w:rPr>
              <w:t>target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转移目标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Default="00AC6C76" w:rsidP="007244C6">
            <w:r>
              <w:t>r</w:t>
            </w:r>
            <w:r>
              <w:rPr>
                <w:rFonts w:hint="eastAsia"/>
              </w:rPr>
              <w:t>ing_</w:t>
            </w:r>
            <w:r>
              <w:t>t</w:t>
            </w:r>
            <w:ins w:id="1411" w:author="gz y" w:date="2016-11-25T15:50:00Z">
              <w:r w:rsidR="00850321">
                <w:t>i</w:t>
              </w:r>
            </w:ins>
            <w:r>
              <w:t>meout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10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振铃时长（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codec</w:t>
            </w:r>
            <w:r>
              <w:t xml:space="preserve">s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40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编码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邮箱</w:t>
            </w:r>
          </w:p>
        </w:tc>
      </w:tr>
      <w:tr w:rsidR="00AC6C76" w:rsidTr="007244C6">
        <w:trPr>
          <w:jc w:val="center"/>
        </w:trPr>
        <w:tc>
          <w:tcPr>
            <w:tcW w:w="1838" w:type="dxa"/>
            <w:vAlign w:val="center"/>
          </w:tcPr>
          <w:p w:rsidR="00AC6C76" w:rsidRDefault="00AC6C76" w:rsidP="007244C6">
            <w:r>
              <w:t>voice</w:t>
            </w:r>
            <w:r>
              <w:rPr>
                <w:rFonts w:hint="eastAsia"/>
              </w:rPr>
              <w:t>m</w:t>
            </w:r>
            <w:r>
              <w:t>ail</w:t>
            </w:r>
            <w:r>
              <w:rPr>
                <w:rFonts w:hint="eastAsia"/>
              </w:rPr>
              <w:t>_</w:t>
            </w:r>
            <w:r>
              <w:t>pin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10</w:t>
            </w:r>
          </w:p>
        </w:tc>
        <w:tc>
          <w:tcPr>
            <w:tcW w:w="2694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语音信箱密码，此项为空时禁用语音信箱。</w:t>
            </w:r>
          </w:p>
        </w:tc>
      </w:tr>
      <w:tr w:rsidR="00422DA9" w:rsidTr="007244C6">
        <w:trPr>
          <w:jc w:val="center"/>
        </w:trPr>
        <w:tc>
          <w:tcPr>
            <w:tcW w:w="1838" w:type="dxa"/>
            <w:vAlign w:val="center"/>
          </w:tcPr>
          <w:p w:rsidR="00422DA9" w:rsidRDefault="00422DA9" w:rsidP="007244C6">
            <w:r w:rsidRPr="00422DA9">
              <w:t>video</w:t>
            </w:r>
          </w:p>
        </w:tc>
        <w:tc>
          <w:tcPr>
            <w:tcW w:w="1559" w:type="dxa"/>
            <w:vAlign w:val="center"/>
          </w:tcPr>
          <w:p w:rsidR="00422DA9" w:rsidRDefault="00422DA9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422DA9" w:rsidRDefault="00422DA9" w:rsidP="007244C6"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:rsidR="00422DA9" w:rsidRDefault="00422DA9" w:rsidP="007244C6">
            <w:r>
              <w:rPr>
                <w:rFonts w:hint="eastAsia"/>
              </w:rPr>
              <w:t>是否</w:t>
            </w:r>
            <w:r>
              <w:t>支持视频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</w:t>
            </w:r>
            <w:r>
              <w:t>不支持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>
              <w:t>支持</w:t>
            </w:r>
          </w:p>
        </w:tc>
      </w:tr>
    </w:tbl>
    <w:p w:rsidR="00AC6C76" w:rsidRPr="004C2341" w:rsidRDefault="00AC6C76" w:rsidP="00AC6C76"/>
    <w:p w:rsidR="00AC6C76" w:rsidRDefault="00AC6C76" w:rsidP="00AC6C76">
      <w:pPr>
        <w:pStyle w:val="2"/>
        <w:numPr>
          <w:ilvl w:val="1"/>
          <w:numId w:val="2"/>
        </w:numPr>
      </w:pPr>
      <w:bookmarkStart w:id="1412" w:name="_Toc471397799"/>
      <w:r>
        <w:rPr>
          <w:rFonts w:hint="eastAsia"/>
        </w:rPr>
        <w:lastRenderedPageBreak/>
        <w:t>中继信息</w:t>
      </w:r>
      <w:bookmarkEnd w:id="1412"/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>
        <w:rPr>
          <w:rFonts w:hint="eastAsia"/>
        </w:rPr>
        <w:t>providers</w:t>
      </w:r>
    </w:p>
    <w:p w:rsidR="00475562" w:rsidRDefault="00475562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数据库：</w:t>
      </w:r>
      <w:r w:rsidRPr="0062442E">
        <w:t>realtime.sqlite3</w:t>
      </w:r>
      <w:r>
        <w:t xml:space="preserve"> (</w:t>
      </w:r>
      <w:r w:rsidRPr="0062442E">
        <w:t>/var/lib/asterisk/realtime.sqlite3</w:t>
      </w:r>
      <w:r>
        <w:t>)</w:t>
      </w:r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信息：</w:t>
      </w:r>
    </w:p>
    <w:p w:rsidR="00AC6C76" w:rsidRPr="00AA76E4" w:rsidRDefault="00AC6C76" w:rsidP="00AC6C7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2835"/>
      </w:tblGrid>
      <w:tr w:rsidR="00AC6C76" w:rsidTr="007244C6">
        <w:trPr>
          <w:jc w:val="center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字段名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说明</w:t>
            </w:r>
          </w:p>
        </w:tc>
      </w:tr>
      <w:tr w:rsidR="00AC6C76" w:rsidTr="007244C6">
        <w:trPr>
          <w:jc w:val="center"/>
        </w:trPr>
        <w:tc>
          <w:tcPr>
            <w:tcW w:w="1696" w:type="dxa"/>
            <w:vAlign w:val="center"/>
          </w:tcPr>
          <w:p w:rsidR="00AC6C76" w:rsidRDefault="00AC6C76" w:rsidP="007244C6">
            <w:r>
              <w:t xml:space="preserve">name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中继名称</w:t>
            </w:r>
          </w:p>
        </w:tc>
      </w:tr>
      <w:tr w:rsidR="00AC6C76" w:rsidTr="007244C6">
        <w:trPr>
          <w:jc w:val="center"/>
        </w:trPr>
        <w:tc>
          <w:tcPr>
            <w:tcW w:w="1696" w:type="dxa"/>
            <w:vAlign w:val="center"/>
          </w:tcPr>
          <w:p w:rsidR="00AC6C76" w:rsidRDefault="00AC6C76" w:rsidP="007244C6">
            <w:r>
              <w:t>user</w:t>
            </w:r>
          </w:p>
        </w:tc>
        <w:tc>
          <w:tcPr>
            <w:tcW w:w="15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用户名</w:t>
            </w:r>
          </w:p>
        </w:tc>
      </w:tr>
      <w:tr w:rsidR="00AC6C76" w:rsidTr="007244C6">
        <w:trPr>
          <w:jc w:val="center"/>
        </w:trPr>
        <w:tc>
          <w:tcPr>
            <w:tcW w:w="1696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password</w:t>
            </w:r>
          </w:p>
        </w:tc>
        <w:tc>
          <w:tcPr>
            <w:tcW w:w="15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密码</w:t>
            </w:r>
          </w:p>
        </w:tc>
      </w:tr>
      <w:tr w:rsidR="00AC6C76" w:rsidTr="007244C6">
        <w:trPr>
          <w:jc w:val="center"/>
        </w:trPr>
        <w:tc>
          <w:tcPr>
            <w:tcW w:w="1696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addr</w:t>
            </w:r>
            <w:r>
              <w:t xml:space="preserve">ess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40</w:t>
            </w:r>
          </w:p>
        </w:tc>
        <w:tc>
          <w:tcPr>
            <w:tcW w:w="2835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中继地址，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</w:p>
        </w:tc>
      </w:tr>
      <w:tr w:rsidR="00AC6C76" w:rsidTr="007244C6">
        <w:trPr>
          <w:jc w:val="center"/>
        </w:trPr>
        <w:tc>
          <w:tcPr>
            <w:tcW w:w="1696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port</w:t>
            </w:r>
          </w:p>
        </w:tc>
        <w:tc>
          <w:tcPr>
            <w:tcW w:w="15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端口</w:t>
            </w:r>
          </w:p>
        </w:tc>
      </w:tr>
      <w:tr w:rsidR="00AC6C76" w:rsidTr="007244C6">
        <w:trPr>
          <w:jc w:val="center"/>
        </w:trPr>
        <w:tc>
          <w:tcPr>
            <w:tcW w:w="1696" w:type="dxa"/>
            <w:vAlign w:val="center"/>
          </w:tcPr>
          <w:p w:rsidR="00AC6C76" w:rsidRDefault="00AC6C76" w:rsidP="007244C6">
            <w:r>
              <w:t>dial</w:t>
            </w:r>
            <w:r>
              <w:rPr>
                <w:rFonts w:hint="eastAsia"/>
              </w:rPr>
              <w:t>plan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拨号方案</w:t>
            </w:r>
          </w:p>
        </w:tc>
      </w:tr>
      <w:tr w:rsidR="00AC6C76" w:rsidTr="007244C6">
        <w:trPr>
          <w:jc w:val="center"/>
        </w:trPr>
        <w:tc>
          <w:tcPr>
            <w:tcW w:w="1696" w:type="dxa"/>
            <w:vAlign w:val="center"/>
          </w:tcPr>
          <w:p w:rsidR="00AC6C76" w:rsidRDefault="00AC6C76" w:rsidP="007244C6">
            <w:r w:rsidRPr="00E7124B">
              <w:t>entry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入口</w:t>
            </w:r>
          </w:p>
        </w:tc>
      </w:tr>
      <w:tr w:rsidR="00362206" w:rsidTr="007244C6">
        <w:trPr>
          <w:jc w:val="center"/>
        </w:trPr>
        <w:tc>
          <w:tcPr>
            <w:tcW w:w="1696" w:type="dxa"/>
            <w:vAlign w:val="center"/>
          </w:tcPr>
          <w:p w:rsidR="00362206" w:rsidRPr="00E7124B" w:rsidRDefault="00362206" w:rsidP="007244C6">
            <w:r>
              <w:rPr>
                <w:rFonts w:hint="eastAsia"/>
              </w:rPr>
              <w:t>type</w:t>
            </w:r>
          </w:p>
        </w:tc>
        <w:tc>
          <w:tcPr>
            <w:tcW w:w="1560" w:type="dxa"/>
            <w:vAlign w:val="center"/>
          </w:tcPr>
          <w:p w:rsidR="00362206" w:rsidRDefault="00362206" w:rsidP="007244C6">
            <w:r>
              <w:rPr>
                <w:rFonts w:hint="eastAsia"/>
              </w:rPr>
              <w:t>ch</w:t>
            </w:r>
            <w:r>
              <w:t>ar</w:t>
            </w:r>
          </w:p>
        </w:tc>
        <w:tc>
          <w:tcPr>
            <w:tcW w:w="1701" w:type="dxa"/>
            <w:vAlign w:val="center"/>
          </w:tcPr>
          <w:p w:rsidR="00362206" w:rsidRDefault="00362206" w:rsidP="007244C6"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vAlign w:val="center"/>
          </w:tcPr>
          <w:p w:rsidR="00362206" w:rsidRDefault="00362206" w:rsidP="007244C6">
            <w:r>
              <w:rPr>
                <w:rFonts w:hint="eastAsia"/>
              </w:rPr>
              <w:t>中继类型</w:t>
            </w:r>
          </w:p>
        </w:tc>
      </w:tr>
    </w:tbl>
    <w:p w:rsidR="00AC6C76" w:rsidRDefault="00AC6C76" w:rsidP="00AC6C76"/>
    <w:p w:rsidR="00577ADB" w:rsidRDefault="00577ADB" w:rsidP="00577ADB">
      <w:pPr>
        <w:pStyle w:val="2"/>
        <w:numPr>
          <w:ilvl w:val="1"/>
          <w:numId w:val="2"/>
        </w:numPr>
      </w:pPr>
      <w:r>
        <w:rPr>
          <w:rFonts w:hint="eastAsia"/>
        </w:rPr>
        <w:t>呼出路由信息</w:t>
      </w:r>
    </w:p>
    <w:p w:rsidR="00577ADB" w:rsidRDefault="00577ADB" w:rsidP="00577AD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>
        <w:t>out</w:t>
      </w:r>
      <w:r>
        <w:rPr>
          <w:rFonts w:hint="eastAsia"/>
        </w:rPr>
        <w:t>routers</w:t>
      </w:r>
    </w:p>
    <w:p w:rsidR="00577ADB" w:rsidRDefault="00577ADB" w:rsidP="00577AD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数据库：</w:t>
      </w:r>
      <w:r w:rsidRPr="0062442E">
        <w:t>realtime.sqlite3</w:t>
      </w:r>
      <w:r>
        <w:t xml:space="preserve"> (</w:t>
      </w:r>
      <w:r w:rsidRPr="0062442E">
        <w:t>/var/lib/asterisk/realtime.sqlite3</w:t>
      </w:r>
      <w:r>
        <w:t>)</w:t>
      </w:r>
    </w:p>
    <w:p w:rsidR="00577ADB" w:rsidRDefault="00577ADB" w:rsidP="00577AD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信息：</w:t>
      </w:r>
    </w:p>
    <w:p w:rsidR="00577ADB" w:rsidRPr="00AA76E4" w:rsidRDefault="00577ADB" w:rsidP="00577ADB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2835"/>
      </w:tblGrid>
      <w:tr w:rsidR="00577ADB" w:rsidTr="003D0028">
        <w:trPr>
          <w:jc w:val="center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577ADB" w:rsidRDefault="00577ADB" w:rsidP="003D0028">
            <w:r>
              <w:rPr>
                <w:rFonts w:hint="eastAsia"/>
              </w:rPr>
              <w:t>字段名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577ADB" w:rsidRDefault="00577ADB" w:rsidP="003D0028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577ADB" w:rsidRDefault="00577ADB" w:rsidP="003D0028">
            <w:r>
              <w:rPr>
                <w:rFonts w:hint="eastAsia"/>
              </w:rPr>
              <w:t>长度（字节）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577ADB" w:rsidRDefault="00577ADB" w:rsidP="003D0028">
            <w:r>
              <w:rPr>
                <w:rFonts w:hint="eastAsia"/>
              </w:rPr>
              <w:t>说明</w:t>
            </w:r>
          </w:p>
        </w:tc>
      </w:tr>
      <w:tr w:rsidR="00577ADB" w:rsidTr="003D0028">
        <w:trPr>
          <w:jc w:val="center"/>
        </w:trPr>
        <w:tc>
          <w:tcPr>
            <w:tcW w:w="1696" w:type="dxa"/>
            <w:vAlign w:val="center"/>
          </w:tcPr>
          <w:p w:rsidR="00577ADB" w:rsidRDefault="00577ADB" w:rsidP="003D0028">
            <w:r>
              <w:t xml:space="preserve">name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60" w:type="dxa"/>
            <w:vAlign w:val="center"/>
          </w:tcPr>
          <w:p w:rsidR="00577ADB" w:rsidRDefault="00577ADB" w:rsidP="003D0028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577ADB" w:rsidRDefault="00577ADB" w:rsidP="003D0028"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vAlign w:val="center"/>
          </w:tcPr>
          <w:p w:rsidR="00577ADB" w:rsidRDefault="00577ADB" w:rsidP="003D0028">
            <w:r>
              <w:rPr>
                <w:rFonts w:hint="eastAsia"/>
              </w:rPr>
              <w:t>路由名称</w:t>
            </w:r>
          </w:p>
        </w:tc>
      </w:tr>
      <w:tr w:rsidR="00577ADB" w:rsidTr="003D0028">
        <w:trPr>
          <w:jc w:val="center"/>
        </w:trPr>
        <w:tc>
          <w:tcPr>
            <w:tcW w:w="1696" w:type="dxa"/>
            <w:vAlign w:val="center"/>
          </w:tcPr>
          <w:p w:rsidR="00577ADB" w:rsidRDefault="00577ADB" w:rsidP="003D0028">
            <w:r>
              <w:t>rule</w:t>
            </w:r>
          </w:p>
        </w:tc>
        <w:tc>
          <w:tcPr>
            <w:tcW w:w="1560" w:type="dxa"/>
            <w:vAlign w:val="center"/>
          </w:tcPr>
          <w:p w:rsidR="00577ADB" w:rsidRDefault="00577ADB" w:rsidP="003D0028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577ADB" w:rsidRDefault="00577ADB" w:rsidP="003D0028"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vAlign w:val="center"/>
          </w:tcPr>
          <w:p w:rsidR="00577ADB" w:rsidRDefault="00577ADB" w:rsidP="003D0028">
            <w:r>
              <w:rPr>
                <w:rFonts w:hint="eastAsia"/>
              </w:rPr>
              <w:t>路由规则</w:t>
            </w:r>
          </w:p>
        </w:tc>
      </w:tr>
      <w:tr w:rsidR="003D0028" w:rsidTr="003D0028">
        <w:trPr>
          <w:jc w:val="center"/>
        </w:trPr>
        <w:tc>
          <w:tcPr>
            <w:tcW w:w="1696" w:type="dxa"/>
            <w:vAlign w:val="center"/>
          </w:tcPr>
          <w:p w:rsidR="003D0028" w:rsidRDefault="003D0028" w:rsidP="003D0028">
            <w:r>
              <w:rPr>
                <w:rFonts w:hint="eastAsia"/>
              </w:rPr>
              <w:t>provider</w:t>
            </w:r>
          </w:p>
        </w:tc>
        <w:tc>
          <w:tcPr>
            <w:tcW w:w="1560" w:type="dxa"/>
            <w:vAlign w:val="center"/>
          </w:tcPr>
          <w:p w:rsidR="003D0028" w:rsidRDefault="003D0028" w:rsidP="003D0028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3D0028" w:rsidRDefault="003D0028" w:rsidP="003D0028"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vAlign w:val="center"/>
          </w:tcPr>
          <w:p w:rsidR="003D0028" w:rsidRDefault="00FC26E3" w:rsidP="003D0028">
            <w:r>
              <w:rPr>
                <w:rFonts w:hint="eastAsia"/>
              </w:rPr>
              <w:t>中继名称</w:t>
            </w:r>
          </w:p>
        </w:tc>
      </w:tr>
      <w:tr w:rsidR="00577ADB" w:rsidTr="003D0028">
        <w:trPr>
          <w:jc w:val="center"/>
        </w:trPr>
        <w:tc>
          <w:tcPr>
            <w:tcW w:w="1696" w:type="dxa"/>
            <w:vAlign w:val="center"/>
          </w:tcPr>
          <w:p w:rsidR="00577ADB" w:rsidRDefault="0008786E" w:rsidP="003D0028">
            <w:r w:rsidRPr="0008786E">
              <w:t>filter</w:t>
            </w:r>
          </w:p>
        </w:tc>
        <w:tc>
          <w:tcPr>
            <w:tcW w:w="1560" w:type="dxa"/>
            <w:vAlign w:val="center"/>
          </w:tcPr>
          <w:p w:rsidR="00577ADB" w:rsidRDefault="00577ADB" w:rsidP="003D0028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577ADB" w:rsidRDefault="00577ADB" w:rsidP="003D0028"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vAlign w:val="center"/>
          </w:tcPr>
          <w:p w:rsidR="00577ADB" w:rsidRDefault="00577ADB" w:rsidP="003D0028">
            <w:r>
              <w:rPr>
                <w:rFonts w:hint="eastAsia"/>
              </w:rPr>
              <w:t>前缀过滤</w:t>
            </w:r>
          </w:p>
        </w:tc>
      </w:tr>
      <w:tr w:rsidR="00577ADB" w:rsidTr="003D0028">
        <w:trPr>
          <w:jc w:val="center"/>
        </w:trPr>
        <w:tc>
          <w:tcPr>
            <w:tcW w:w="1696" w:type="dxa"/>
            <w:vAlign w:val="center"/>
          </w:tcPr>
          <w:p w:rsidR="00577ADB" w:rsidRDefault="003D0028" w:rsidP="003D0028">
            <w:r>
              <w:t>append</w:t>
            </w:r>
            <w:r w:rsidR="00577ADB">
              <w:t xml:space="preserve"> </w:t>
            </w:r>
            <w:r w:rsidR="00577ADB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60" w:type="dxa"/>
            <w:vAlign w:val="center"/>
          </w:tcPr>
          <w:p w:rsidR="00577ADB" w:rsidRDefault="00577ADB" w:rsidP="003D0028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577ADB" w:rsidRDefault="00577ADB" w:rsidP="003D0028">
            <w:r>
              <w:rPr>
                <w:rFonts w:hint="eastAsia"/>
              </w:rPr>
              <w:t>40</w:t>
            </w:r>
          </w:p>
        </w:tc>
        <w:tc>
          <w:tcPr>
            <w:tcW w:w="2835" w:type="dxa"/>
            <w:vAlign w:val="center"/>
          </w:tcPr>
          <w:p w:rsidR="00577ADB" w:rsidRDefault="003D0028" w:rsidP="003D0028">
            <w:r>
              <w:rPr>
                <w:rFonts w:hint="eastAsia"/>
              </w:rPr>
              <w:t>前缀添加</w:t>
            </w:r>
          </w:p>
        </w:tc>
      </w:tr>
    </w:tbl>
    <w:p w:rsidR="00577ADB" w:rsidRDefault="00577ADB" w:rsidP="00AC6C76"/>
    <w:p w:rsidR="00AC6C76" w:rsidRDefault="00AC6C76" w:rsidP="00AC6C76">
      <w:pPr>
        <w:pStyle w:val="2"/>
        <w:numPr>
          <w:ilvl w:val="1"/>
          <w:numId w:val="2"/>
        </w:numPr>
      </w:pPr>
      <w:bookmarkStart w:id="1413" w:name="_Toc471397800"/>
      <w:r>
        <w:rPr>
          <w:rFonts w:hint="eastAsia"/>
        </w:rPr>
        <w:t>IVR</w:t>
      </w:r>
      <w:r>
        <w:rPr>
          <w:rFonts w:hint="eastAsia"/>
        </w:rPr>
        <w:t>信息</w:t>
      </w:r>
      <w:bookmarkEnd w:id="1413"/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>
        <w:rPr>
          <w:rFonts w:hint="eastAsia"/>
        </w:rPr>
        <w:t>ivrs</w:t>
      </w:r>
    </w:p>
    <w:p w:rsidR="00475562" w:rsidRDefault="00475562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数据库：</w:t>
      </w:r>
      <w:r w:rsidRPr="0062442E">
        <w:t>realtime.sqlite3</w:t>
      </w:r>
      <w:r>
        <w:t xml:space="preserve"> (</w:t>
      </w:r>
      <w:r w:rsidRPr="0062442E">
        <w:t>/var/lib/asterisk/realtime.sqlite3</w:t>
      </w:r>
      <w:r>
        <w:t>)</w:t>
      </w:r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信息：</w:t>
      </w:r>
    </w:p>
    <w:p w:rsidR="00AC6C76" w:rsidRDefault="00AC6C76" w:rsidP="00AC6C7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701"/>
        <w:gridCol w:w="1560"/>
        <w:gridCol w:w="2976"/>
      </w:tblGrid>
      <w:tr w:rsidR="00AC6C76" w:rsidTr="007244C6">
        <w:trPr>
          <w:jc w:val="center"/>
        </w:trPr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说明</w:t>
            </w:r>
          </w:p>
        </w:tc>
      </w:tr>
      <w:tr w:rsidR="00AC6C76" w:rsidTr="007244C6">
        <w:trPr>
          <w:jc w:val="center"/>
        </w:trPr>
        <w:tc>
          <w:tcPr>
            <w:tcW w:w="1559" w:type="dxa"/>
            <w:vAlign w:val="center"/>
          </w:tcPr>
          <w:p w:rsidR="00AC6C76" w:rsidRDefault="00AC6C76" w:rsidP="007244C6">
            <w:r>
              <w:t xml:space="preserve">name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5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976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名称</w:t>
            </w:r>
          </w:p>
        </w:tc>
      </w:tr>
      <w:tr w:rsidR="00AC6C76" w:rsidTr="007244C6">
        <w:trPr>
          <w:jc w:val="center"/>
        </w:trPr>
        <w:tc>
          <w:tcPr>
            <w:tcW w:w="1559" w:type="dxa"/>
            <w:vAlign w:val="center"/>
          </w:tcPr>
          <w:p w:rsidR="00AC6C76" w:rsidRDefault="00AC6C76" w:rsidP="007244C6">
            <w:r w:rsidRPr="004A38CC">
              <w:t>extension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5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976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分机号码</w:t>
            </w:r>
          </w:p>
        </w:tc>
      </w:tr>
      <w:tr w:rsidR="0011238E" w:rsidTr="007244C6">
        <w:trPr>
          <w:jc w:val="center"/>
        </w:trPr>
        <w:tc>
          <w:tcPr>
            <w:tcW w:w="1559" w:type="dxa"/>
            <w:vAlign w:val="center"/>
          </w:tcPr>
          <w:p w:rsidR="0011238E" w:rsidRPr="004A38CC" w:rsidRDefault="0011238E" w:rsidP="007244C6">
            <w:r>
              <w:t>m</w:t>
            </w:r>
            <w:r>
              <w:rPr>
                <w:rFonts w:hint="eastAsia"/>
              </w:rPr>
              <w:t>usic</w:t>
            </w:r>
          </w:p>
        </w:tc>
        <w:tc>
          <w:tcPr>
            <w:tcW w:w="1701" w:type="dxa"/>
            <w:vAlign w:val="center"/>
          </w:tcPr>
          <w:p w:rsidR="0011238E" w:rsidRDefault="0011238E" w:rsidP="007244C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60" w:type="dxa"/>
            <w:vAlign w:val="center"/>
          </w:tcPr>
          <w:p w:rsidR="0011238E" w:rsidRDefault="0011238E" w:rsidP="007244C6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976" w:type="dxa"/>
            <w:vAlign w:val="center"/>
          </w:tcPr>
          <w:p w:rsidR="0011238E" w:rsidRDefault="0011238E" w:rsidP="007244C6">
            <w:pPr>
              <w:rPr>
                <w:rFonts w:hint="eastAsia"/>
              </w:rPr>
            </w:pPr>
            <w:r>
              <w:rPr>
                <w:rFonts w:hint="eastAsia"/>
              </w:rPr>
              <w:t>背景音乐</w:t>
            </w:r>
          </w:p>
        </w:tc>
      </w:tr>
      <w:tr w:rsidR="00AC6C76" w:rsidTr="007244C6">
        <w:trPr>
          <w:jc w:val="center"/>
        </w:trPr>
        <w:tc>
          <w:tcPr>
            <w:tcW w:w="1559" w:type="dxa"/>
            <w:vAlign w:val="center"/>
          </w:tcPr>
          <w:p w:rsidR="00AC6C76" w:rsidRDefault="00C90B1C" w:rsidP="007244C6">
            <w:r>
              <w:t>timeout</w:t>
            </w:r>
            <w:r w:rsidR="00AC6C76">
              <w:t xml:space="preserve"> </w:t>
            </w:r>
            <w:r w:rsidR="00AC6C7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5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300</w:t>
            </w:r>
          </w:p>
        </w:tc>
        <w:tc>
          <w:tcPr>
            <w:tcW w:w="2976" w:type="dxa"/>
            <w:vAlign w:val="center"/>
          </w:tcPr>
          <w:p w:rsidR="00AC6C76" w:rsidRDefault="00C90B1C" w:rsidP="00C90B1C">
            <w:r>
              <w:rPr>
                <w:rFonts w:hint="eastAsia"/>
              </w:rPr>
              <w:t>等待时长</w:t>
            </w:r>
          </w:p>
        </w:tc>
      </w:tr>
    </w:tbl>
    <w:p w:rsidR="00AC6C76" w:rsidRPr="006045B4" w:rsidRDefault="00AC6C76" w:rsidP="00AC6C76"/>
    <w:p w:rsidR="00AC6C76" w:rsidRDefault="00AC6C76" w:rsidP="00AC6C76">
      <w:pPr>
        <w:pStyle w:val="2"/>
        <w:numPr>
          <w:ilvl w:val="1"/>
          <w:numId w:val="2"/>
        </w:numPr>
      </w:pPr>
      <w:bookmarkStart w:id="1414" w:name="_Toc471397801"/>
      <w:r>
        <w:rPr>
          <w:rFonts w:hint="eastAsia"/>
        </w:rPr>
        <w:t>拨号方案信息</w:t>
      </w:r>
      <w:bookmarkEnd w:id="1414"/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>
        <w:t>dialplan</w:t>
      </w:r>
      <w:r>
        <w:rPr>
          <w:rFonts w:hint="eastAsia"/>
        </w:rPr>
        <w:t>s</w:t>
      </w:r>
    </w:p>
    <w:p w:rsidR="00475562" w:rsidRDefault="00475562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数据库：</w:t>
      </w:r>
      <w:r w:rsidRPr="0062442E">
        <w:t>realtime.sqlite3</w:t>
      </w:r>
      <w:r>
        <w:t xml:space="preserve"> (</w:t>
      </w:r>
      <w:r w:rsidRPr="0062442E">
        <w:t>/var/lib/asterisk/realtime.sqlite3</w:t>
      </w:r>
      <w:r>
        <w:t>)</w:t>
      </w:r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</w:t>
      </w:r>
    </w:p>
    <w:p w:rsidR="00AC6C76" w:rsidRDefault="00AC6C76" w:rsidP="00AC6C7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977"/>
      </w:tblGrid>
      <w:tr w:rsidR="00AC6C76" w:rsidTr="007244C6">
        <w:trPr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说明</w:t>
            </w:r>
          </w:p>
        </w:tc>
      </w:tr>
      <w:tr w:rsidR="00AC6C76" w:rsidTr="007244C6">
        <w:trPr>
          <w:jc w:val="center"/>
        </w:trPr>
        <w:tc>
          <w:tcPr>
            <w:tcW w:w="1555" w:type="dxa"/>
            <w:vAlign w:val="center"/>
          </w:tcPr>
          <w:p w:rsidR="00AC6C76" w:rsidRDefault="00AC6C76" w:rsidP="007244C6">
            <w:r>
              <w:t xml:space="preserve">name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977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名称</w:t>
            </w:r>
          </w:p>
        </w:tc>
      </w:tr>
      <w:tr w:rsidR="00AC6C76" w:rsidTr="007244C6">
        <w:trPr>
          <w:jc w:val="center"/>
        </w:trPr>
        <w:tc>
          <w:tcPr>
            <w:tcW w:w="1555" w:type="dxa"/>
            <w:vAlign w:val="center"/>
          </w:tcPr>
          <w:p w:rsidR="00AC6C76" w:rsidRDefault="00AC6C76" w:rsidP="007244C6">
            <w:r w:rsidRPr="0022056E">
              <w:t>rule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300</w:t>
            </w:r>
          </w:p>
        </w:tc>
        <w:tc>
          <w:tcPr>
            <w:tcW w:w="2977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规则列表</w:t>
            </w:r>
          </w:p>
        </w:tc>
      </w:tr>
    </w:tbl>
    <w:p w:rsidR="00AC6C76" w:rsidRPr="006B2855" w:rsidRDefault="00AC6C76" w:rsidP="00AC6C76"/>
    <w:p w:rsidR="00570703" w:rsidRDefault="00570703" w:rsidP="00AC6C76">
      <w:pPr>
        <w:pStyle w:val="2"/>
        <w:numPr>
          <w:ilvl w:val="1"/>
          <w:numId w:val="2"/>
        </w:numPr>
      </w:pPr>
      <w:bookmarkStart w:id="1415" w:name="_Toc471397802"/>
      <w:r>
        <w:rPr>
          <w:rFonts w:hint="eastAsia"/>
        </w:rPr>
        <w:t>拨号规则信息</w:t>
      </w:r>
      <w:bookmarkEnd w:id="1415"/>
    </w:p>
    <w:p w:rsidR="00570703" w:rsidRDefault="00570703" w:rsidP="00570703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>
        <w:t>dial</w:t>
      </w:r>
      <w:r w:rsidR="00FD34D2">
        <w:rPr>
          <w:rFonts w:hint="eastAsia"/>
        </w:rPr>
        <w:t>r</w:t>
      </w:r>
      <w:r>
        <w:rPr>
          <w:rFonts w:hint="eastAsia"/>
        </w:rPr>
        <w:t>ules</w:t>
      </w:r>
    </w:p>
    <w:p w:rsidR="00570703" w:rsidRDefault="00570703" w:rsidP="00570703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数据库：</w:t>
      </w:r>
      <w:r w:rsidRPr="0062442E">
        <w:t>realtime.sqlite3</w:t>
      </w:r>
      <w:r>
        <w:t xml:space="preserve"> (</w:t>
      </w:r>
      <w:r w:rsidRPr="0062442E">
        <w:t>/var/lib/asterisk/realtime.sqlite3</w:t>
      </w:r>
      <w:r>
        <w:t>)</w:t>
      </w:r>
    </w:p>
    <w:p w:rsidR="00570703" w:rsidRDefault="00570703" w:rsidP="00570703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</w:t>
      </w:r>
    </w:p>
    <w:p w:rsidR="00570703" w:rsidRDefault="00570703" w:rsidP="00570703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977"/>
      </w:tblGrid>
      <w:tr w:rsidR="00570703" w:rsidTr="007244C6">
        <w:trPr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:rsidR="00570703" w:rsidRDefault="00570703" w:rsidP="007244C6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570703" w:rsidRDefault="00570703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570703" w:rsidRDefault="00570703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570703" w:rsidRDefault="00570703" w:rsidP="007244C6">
            <w:r>
              <w:rPr>
                <w:rFonts w:hint="eastAsia"/>
              </w:rPr>
              <w:t>说明</w:t>
            </w:r>
          </w:p>
        </w:tc>
      </w:tr>
      <w:tr w:rsidR="00570703" w:rsidTr="007244C6">
        <w:trPr>
          <w:jc w:val="center"/>
        </w:trPr>
        <w:tc>
          <w:tcPr>
            <w:tcW w:w="1555" w:type="dxa"/>
            <w:vAlign w:val="center"/>
          </w:tcPr>
          <w:p w:rsidR="00570703" w:rsidRDefault="00570703" w:rsidP="007244C6">
            <w:r>
              <w:t xml:space="preserve">name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701" w:type="dxa"/>
            <w:vAlign w:val="center"/>
          </w:tcPr>
          <w:p w:rsidR="00570703" w:rsidRDefault="00570703" w:rsidP="007244C6"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:rsidR="00570703" w:rsidRDefault="00570703" w:rsidP="007244C6">
            <w:r>
              <w:rPr>
                <w:rFonts w:hint="eastAsia"/>
              </w:rPr>
              <w:t>20</w:t>
            </w:r>
          </w:p>
        </w:tc>
        <w:tc>
          <w:tcPr>
            <w:tcW w:w="2977" w:type="dxa"/>
            <w:vAlign w:val="center"/>
          </w:tcPr>
          <w:p w:rsidR="00570703" w:rsidRDefault="00570703" w:rsidP="007244C6">
            <w:r>
              <w:rPr>
                <w:rFonts w:hint="eastAsia"/>
              </w:rPr>
              <w:t>名称</w:t>
            </w:r>
          </w:p>
        </w:tc>
      </w:tr>
      <w:tr w:rsidR="00570703" w:rsidTr="007244C6">
        <w:trPr>
          <w:jc w:val="center"/>
        </w:trPr>
        <w:tc>
          <w:tcPr>
            <w:tcW w:w="1555" w:type="dxa"/>
            <w:vAlign w:val="center"/>
          </w:tcPr>
          <w:p w:rsidR="00570703" w:rsidRDefault="00570703" w:rsidP="007244C6">
            <w:r w:rsidRPr="0022056E">
              <w:t>rule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701" w:type="dxa"/>
            <w:vAlign w:val="center"/>
          </w:tcPr>
          <w:p w:rsidR="00570703" w:rsidRDefault="00570703" w:rsidP="007244C6"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:rsidR="00570703" w:rsidRDefault="00570703" w:rsidP="007244C6">
            <w:r>
              <w:rPr>
                <w:rFonts w:hint="eastAsia"/>
              </w:rPr>
              <w:t>300</w:t>
            </w:r>
          </w:p>
        </w:tc>
        <w:tc>
          <w:tcPr>
            <w:tcW w:w="2977" w:type="dxa"/>
            <w:vAlign w:val="center"/>
          </w:tcPr>
          <w:p w:rsidR="00570703" w:rsidRDefault="00570703" w:rsidP="007244C6">
            <w:r>
              <w:rPr>
                <w:rFonts w:hint="eastAsia"/>
              </w:rPr>
              <w:t>规则列表</w:t>
            </w:r>
          </w:p>
        </w:tc>
      </w:tr>
    </w:tbl>
    <w:p w:rsidR="00570703" w:rsidRPr="00570703" w:rsidRDefault="00570703" w:rsidP="009B5C20"/>
    <w:p w:rsidR="00AC6C76" w:rsidRDefault="00570703" w:rsidP="00AC6C76">
      <w:pPr>
        <w:pStyle w:val="2"/>
        <w:numPr>
          <w:ilvl w:val="1"/>
          <w:numId w:val="2"/>
        </w:numPr>
      </w:pPr>
      <w:bookmarkStart w:id="1416" w:name="_Toc471397803"/>
      <w:r>
        <w:rPr>
          <w:rFonts w:hint="eastAsia"/>
        </w:rPr>
        <w:t>响铃组信息</w:t>
      </w:r>
      <w:bookmarkEnd w:id="1416"/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>
        <w:t>ringgroup</w:t>
      </w:r>
      <w:r>
        <w:rPr>
          <w:rFonts w:hint="eastAsia"/>
        </w:rPr>
        <w:t>s</w:t>
      </w:r>
    </w:p>
    <w:p w:rsidR="00475562" w:rsidRDefault="00475562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数据库：</w:t>
      </w:r>
      <w:r w:rsidRPr="0062442E">
        <w:t>realtime.sqlite3</w:t>
      </w:r>
      <w:r>
        <w:t xml:space="preserve"> (</w:t>
      </w:r>
      <w:r w:rsidRPr="0062442E">
        <w:t>/var/lib/asterisk/realtime.sqlite3</w:t>
      </w:r>
      <w:r>
        <w:t>)</w:t>
      </w:r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信息：</w:t>
      </w:r>
    </w:p>
    <w:p w:rsidR="00AC6C76" w:rsidRDefault="00AC6C76" w:rsidP="00AC6C7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977"/>
      </w:tblGrid>
      <w:tr w:rsidR="00AC6C76" w:rsidTr="007244C6">
        <w:trPr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说明</w:t>
            </w:r>
          </w:p>
        </w:tc>
      </w:tr>
      <w:tr w:rsidR="00AC6C76" w:rsidTr="007244C6">
        <w:trPr>
          <w:jc w:val="center"/>
        </w:trPr>
        <w:tc>
          <w:tcPr>
            <w:tcW w:w="1555" w:type="dxa"/>
            <w:vAlign w:val="center"/>
          </w:tcPr>
          <w:p w:rsidR="00AC6C76" w:rsidRDefault="00AC6C76" w:rsidP="007244C6">
            <w:r>
              <w:t xml:space="preserve">name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977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名称</w:t>
            </w:r>
          </w:p>
        </w:tc>
      </w:tr>
      <w:tr w:rsidR="00AC6C76" w:rsidTr="007244C6">
        <w:trPr>
          <w:jc w:val="center"/>
        </w:trPr>
        <w:tc>
          <w:tcPr>
            <w:tcW w:w="1555" w:type="dxa"/>
            <w:vAlign w:val="center"/>
          </w:tcPr>
          <w:p w:rsidR="00AC6C76" w:rsidRDefault="00AC6C76" w:rsidP="007244C6">
            <w:r w:rsidRPr="004A38CC">
              <w:t>extension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2977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分机号码</w:t>
            </w:r>
          </w:p>
        </w:tc>
      </w:tr>
      <w:tr w:rsidR="00AC6C76" w:rsidTr="007244C6">
        <w:trPr>
          <w:jc w:val="center"/>
        </w:trPr>
        <w:tc>
          <w:tcPr>
            <w:tcW w:w="1555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ring</w:t>
            </w:r>
            <w:r>
              <w:t>_</w:t>
            </w:r>
            <w:r>
              <w:rPr>
                <w:rFonts w:hint="eastAsia"/>
              </w:rPr>
              <w:t>style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77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振铃方式</w:t>
            </w:r>
          </w:p>
        </w:tc>
      </w:tr>
      <w:tr w:rsidR="00AC6C76" w:rsidTr="007244C6">
        <w:trPr>
          <w:jc w:val="center"/>
        </w:trPr>
        <w:tc>
          <w:tcPr>
            <w:tcW w:w="1555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timeout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77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超时</w:t>
            </w:r>
          </w:p>
        </w:tc>
      </w:tr>
      <w:tr w:rsidR="00AC6C76" w:rsidTr="007244C6">
        <w:trPr>
          <w:jc w:val="center"/>
        </w:trPr>
        <w:tc>
          <w:tcPr>
            <w:tcW w:w="1555" w:type="dxa"/>
            <w:vAlign w:val="center"/>
          </w:tcPr>
          <w:p w:rsidR="00AC6C76" w:rsidRDefault="00AC6C76" w:rsidP="007244C6">
            <w:r w:rsidRPr="001D3061">
              <w:t>members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300</w:t>
            </w:r>
          </w:p>
        </w:tc>
        <w:tc>
          <w:tcPr>
            <w:tcW w:w="2977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成员列表</w:t>
            </w:r>
          </w:p>
        </w:tc>
      </w:tr>
    </w:tbl>
    <w:p w:rsidR="00AC6C76" w:rsidRPr="00284356" w:rsidRDefault="00AC6C76" w:rsidP="00AC6C76"/>
    <w:p w:rsidR="00AC6C76" w:rsidRDefault="00AC6C76" w:rsidP="00AC6C76">
      <w:pPr>
        <w:pStyle w:val="2"/>
        <w:numPr>
          <w:ilvl w:val="1"/>
          <w:numId w:val="2"/>
        </w:numPr>
      </w:pPr>
      <w:bookmarkStart w:id="1417" w:name="_Toc471397804"/>
      <w:r>
        <w:rPr>
          <w:rFonts w:hint="eastAsia"/>
        </w:rPr>
        <w:t>会议室信息</w:t>
      </w:r>
      <w:bookmarkEnd w:id="1417"/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 w:rsidR="00073EEC">
        <w:t>meet</w:t>
      </w:r>
      <w:r w:rsidR="00073EEC">
        <w:rPr>
          <w:rFonts w:hint="eastAsia"/>
        </w:rPr>
        <w:t>me</w:t>
      </w:r>
    </w:p>
    <w:p w:rsidR="00475562" w:rsidRDefault="00475562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数据库：</w:t>
      </w:r>
      <w:r w:rsidRPr="0062442E">
        <w:t>realtime.sqlite3</w:t>
      </w:r>
      <w:r>
        <w:t xml:space="preserve"> (</w:t>
      </w:r>
      <w:r w:rsidRPr="0062442E">
        <w:t>/var/lib/asterisk/realtime.sqlite3</w:t>
      </w:r>
      <w:r>
        <w:t>)</w:t>
      </w:r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信息：</w:t>
      </w:r>
    </w:p>
    <w:p w:rsidR="00AC6C76" w:rsidRDefault="00AC6C76" w:rsidP="00AC6C7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1559"/>
        <w:gridCol w:w="1701"/>
        <w:gridCol w:w="3119"/>
      </w:tblGrid>
      <w:tr w:rsidR="00AC6C76" w:rsidTr="003D180B">
        <w:trPr>
          <w:jc w:val="center"/>
        </w:trPr>
        <w:tc>
          <w:tcPr>
            <w:tcW w:w="1756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说明</w:t>
            </w:r>
          </w:p>
        </w:tc>
      </w:tr>
      <w:tr w:rsidR="00436FED" w:rsidTr="003D180B">
        <w:trPr>
          <w:jc w:val="center"/>
        </w:trPr>
        <w:tc>
          <w:tcPr>
            <w:tcW w:w="1756" w:type="dxa"/>
            <w:vAlign w:val="center"/>
          </w:tcPr>
          <w:p w:rsidR="00436FED" w:rsidRPr="004A38CC" w:rsidRDefault="00436FED" w:rsidP="007244C6">
            <w:r w:rsidRPr="00436FED">
              <w:t>bookid</w:t>
            </w:r>
          </w:p>
        </w:tc>
        <w:tc>
          <w:tcPr>
            <w:tcW w:w="1559" w:type="dxa"/>
            <w:vAlign w:val="center"/>
          </w:tcPr>
          <w:p w:rsidR="00436FED" w:rsidRDefault="003C40A2" w:rsidP="007244C6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  <w:vAlign w:val="center"/>
          </w:tcPr>
          <w:p w:rsidR="00436FED" w:rsidRDefault="00BB349B" w:rsidP="007244C6"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vAlign w:val="center"/>
          </w:tcPr>
          <w:p w:rsidR="00436FED" w:rsidRDefault="00436FED" w:rsidP="007244C6"/>
        </w:tc>
      </w:tr>
      <w:tr w:rsidR="00436FED" w:rsidTr="003D180B">
        <w:trPr>
          <w:jc w:val="center"/>
        </w:trPr>
        <w:tc>
          <w:tcPr>
            <w:tcW w:w="1756" w:type="dxa"/>
            <w:vAlign w:val="center"/>
          </w:tcPr>
          <w:p w:rsidR="00436FED" w:rsidRPr="00436FED" w:rsidRDefault="00436FED" w:rsidP="007244C6">
            <w:r w:rsidRPr="00436FED">
              <w:t>confno</w:t>
            </w:r>
            <w:r w:rsidR="006D4BE2">
              <w:t xml:space="preserve"> </w:t>
            </w:r>
            <w:r w:rsidR="006D4BE2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436FED" w:rsidRDefault="00BB349B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436FED" w:rsidRDefault="00BB349B" w:rsidP="007244C6"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vAlign w:val="center"/>
          </w:tcPr>
          <w:p w:rsidR="00436FED" w:rsidRDefault="00E27927" w:rsidP="007244C6">
            <w:r>
              <w:rPr>
                <w:rFonts w:hint="eastAsia"/>
              </w:rPr>
              <w:t>会议</w:t>
            </w:r>
            <w:r w:rsidR="0015093D">
              <w:rPr>
                <w:rFonts w:hint="eastAsia"/>
              </w:rPr>
              <w:t>分</w:t>
            </w:r>
            <w:r w:rsidR="00436FED">
              <w:rPr>
                <w:rFonts w:hint="eastAsia"/>
              </w:rPr>
              <w:t>机号</w:t>
            </w:r>
          </w:p>
        </w:tc>
      </w:tr>
      <w:tr w:rsidR="006830F9" w:rsidTr="003D180B">
        <w:trPr>
          <w:jc w:val="center"/>
        </w:trPr>
        <w:tc>
          <w:tcPr>
            <w:tcW w:w="1756" w:type="dxa"/>
            <w:vAlign w:val="center"/>
          </w:tcPr>
          <w:p w:rsidR="006830F9" w:rsidRPr="00436FED" w:rsidRDefault="006830F9" w:rsidP="007244C6">
            <w:r>
              <w:rPr>
                <w:rFonts w:hint="eastAsia"/>
              </w:rPr>
              <w:t>starttime</w:t>
            </w:r>
          </w:p>
        </w:tc>
        <w:tc>
          <w:tcPr>
            <w:tcW w:w="1559" w:type="dxa"/>
            <w:vAlign w:val="center"/>
          </w:tcPr>
          <w:p w:rsidR="006830F9" w:rsidRDefault="006830F9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6830F9" w:rsidRDefault="006830F9" w:rsidP="007244C6">
            <w:r>
              <w:rPr>
                <w:rFonts w:hint="eastAsia"/>
              </w:rPr>
              <w:t>50</w:t>
            </w:r>
          </w:p>
        </w:tc>
        <w:tc>
          <w:tcPr>
            <w:tcW w:w="3119" w:type="dxa"/>
            <w:vAlign w:val="center"/>
          </w:tcPr>
          <w:p w:rsidR="006830F9" w:rsidRDefault="006830F9" w:rsidP="007244C6"/>
        </w:tc>
      </w:tr>
      <w:tr w:rsidR="00AC6C76" w:rsidTr="003D180B">
        <w:trPr>
          <w:jc w:val="center"/>
        </w:trPr>
        <w:tc>
          <w:tcPr>
            <w:tcW w:w="1756" w:type="dxa"/>
            <w:vAlign w:val="center"/>
          </w:tcPr>
          <w:p w:rsidR="00AC6C76" w:rsidRDefault="00AC6C76" w:rsidP="007244C6">
            <w:r>
              <w:t>pin</w:t>
            </w:r>
            <w:r w:rsidR="006D4BE2">
              <w:t xml:space="preserve"> </w:t>
            </w:r>
            <w:r w:rsidR="006D4BE2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t>10</w:t>
            </w:r>
          </w:p>
        </w:tc>
        <w:tc>
          <w:tcPr>
            <w:tcW w:w="311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成员密码</w:t>
            </w:r>
          </w:p>
        </w:tc>
      </w:tr>
      <w:tr w:rsidR="000E3F2C" w:rsidTr="003D180B">
        <w:trPr>
          <w:jc w:val="center"/>
        </w:trPr>
        <w:tc>
          <w:tcPr>
            <w:tcW w:w="1756" w:type="dxa"/>
            <w:vAlign w:val="center"/>
          </w:tcPr>
          <w:p w:rsidR="000E3F2C" w:rsidRDefault="000E3F2C" w:rsidP="007244C6">
            <w:r w:rsidRPr="000E3F2C">
              <w:t>adminpin</w:t>
            </w:r>
            <w:r w:rsidR="006D4BE2">
              <w:t xml:space="preserve"> </w:t>
            </w:r>
            <w:r w:rsidR="006D4BE2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0E3F2C" w:rsidRDefault="000E3F2C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0E3F2C" w:rsidRDefault="0083119B" w:rsidP="007244C6"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vAlign w:val="center"/>
          </w:tcPr>
          <w:p w:rsidR="000E3F2C" w:rsidRDefault="00AC336C" w:rsidP="007244C6">
            <w:r>
              <w:rPr>
                <w:rFonts w:hint="eastAsia"/>
              </w:rPr>
              <w:t>管理员密码</w:t>
            </w:r>
          </w:p>
        </w:tc>
      </w:tr>
      <w:tr w:rsidR="0083119B" w:rsidTr="003D180B">
        <w:trPr>
          <w:jc w:val="center"/>
        </w:trPr>
        <w:tc>
          <w:tcPr>
            <w:tcW w:w="1756" w:type="dxa"/>
            <w:vAlign w:val="center"/>
          </w:tcPr>
          <w:p w:rsidR="0083119B" w:rsidRPr="000E3F2C" w:rsidRDefault="0083119B" w:rsidP="007244C6">
            <w:r w:rsidRPr="0083119B">
              <w:t>opts</w:t>
            </w:r>
          </w:p>
        </w:tc>
        <w:tc>
          <w:tcPr>
            <w:tcW w:w="1559" w:type="dxa"/>
            <w:vAlign w:val="center"/>
          </w:tcPr>
          <w:p w:rsidR="0083119B" w:rsidRDefault="0083119B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83119B" w:rsidRDefault="0083119B" w:rsidP="007244C6">
            <w:r>
              <w:rPr>
                <w:rFonts w:hint="eastAsia"/>
              </w:rPr>
              <w:t>20</w:t>
            </w:r>
          </w:p>
        </w:tc>
        <w:tc>
          <w:tcPr>
            <w:tcW w:w="3119" w:type="dxa"/>
            <w:vAlign w:val="center"/>
          </w:tcPr>
          <w:p w:rsidR="0083119B" w:rsidRDefault="0083119B" w:rsidP="007244C6"/>
        </w:tc>
      </w:tr>
      <w:tr w:rsidR="002A4866" w:rsidTr="003D180B">
        <w:trPr>
          <w:jc w:val="center"/>
        </w:trPr>
        <w:tc>
          <w:tcPr>
            <w:tcW w:w="1756" w:type="dxa"/>
            <w:vAlign w:val="center"/>
          </w:tcPr>
          <w:p w:rsidR="002A4866" w:rsidRPr="0083119B" w:rsidRDefault="002A4866" w:rsidP="007244C6">
            <w:r w:rsidRPr="002A4866">
              <w:t>adminopts</w:t>
            </w:r>
          </w:p>
        </w:tc>
        <w:tc>
          <w:tcPr>
            <w:tcW w:w="1559" w:type="dxa"/>
            <w:vAlign w:val="center"/>
          </w:tcPr>
          <w:p w:rsidR="002A4866" w:rsidRDefault="002A486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2A4866" w:rsidRDefault="002A4866" w:rsidP="007244C6">
            <w:r>
              <w:rPr>
                <w:rFonts w:hint="eastAsia"/>
              </w:rPr>
              <w:t>20</w:t>
            </w:r>
          </w:p>
        </w:tc>
        <w:tc>
          <w:tcPr>
            <w:tcW w:w="3119" w:type="dxa"/>
            <w:vAlign w:val="center"/>
          </w:tcPr>
          <w:p w:rsidR="002A4866" w:rsidRDefault="002A4866" w:rsidP="007244C6"/>
        </w:tc>
      </w:tr>
      <w:tr w:rsidR="00921D40" w:rsidTr="003D180B">
        <w:trPr>
          <w:jc w:val="center"/>
        </w:trPr>
        <w:tc>
          <w:tcPr>
            <w:tcW w:w="1756" w:type="dxa"/>
            <w:vAlign w:val="center"/>
          </w:tcPr>
          <w:p w:rsidR="00921D40" w:rsidRPr="002A4866" w:rsidRDefault="00921D40" w:rsidP="007244C6">
            <w:r w:rsidRPr="00921D40">
              <w:t>recordingfilename</w:t>
            </w:r>
          </w:p>
        </w:tc>
        <w:tc>
          <w:tcPr>
            <w:tcW w:w="1559" w:type="dxa"/>
            <w:vAlign w:val="center"/>
          </w:tcPr>
          <w:p w:rsidR="00921D40" w:rsidRDefault="00921D40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921D40" w:rsidRDefault="001A07C5" w:rsidP="007244C6">
            <w:r>
              <w:rPr>
                <w:rFonts w:hint="eastAsia"/>
              </w:rPr>
              <w:t>40</w:t>
            </w:r>
          </w:p>
        </w:tc>
        <w:tc>
          <w:tcPr>
            <w:tcW w:w="3119" w:type="dxa"/>
            <w:vAlign w:val="center"/>
          </w:tcPr>
          <w:p w:rsidR="00921D40" w:rsidRDefault="00921D40" w:rsidP="007244C6"/>
        </w:tc>
      </w:tr>
      <w:tr w:rsidR="001D7E9D" w:rsidTr="003D180B">
        <w:trPr>
          <w:jc w:val="center"/>
        </w:trPr>
        <w:tc>
          <w:tcPr>
            <w:tcW w:w="1756" w:type="dxa"/>
            <w:vAlign w:val="center"/>
          </w:tcPr>
          <w:p w:rsidR="001D7E9D" w:rsidRPr="00921D40" w:rsidRDefault="001D7E9D" w:rsidP="007244C6">
            <w:r w:rsidRPr="001D7E9D">
              <w:t>recordingformat</w:t>
            </w:r>
          </w:p>
        </w:tc>
        <w:tc>
          <w:tcPr>
            <w:tcW w:w="1559" w:type="dxa"/>
            <w:vAlign w:val="center"/>
          </w:tcPr>
          <w:p w:rsidR="001D7E9D" w:rsidRDefault="001D7E9D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1D7E9D" w:rsidRDefault="001D7E9D" w:rsidP="007244C6">
            <w:r>
              <w:rPr>
                <w:rFonts w:hint="eastAsia"/>
              </w:rPr>
              <w:t>40</w:t>
            </w:r>
          </w:p>
        </w:tc>
        <w:tc>
          <w:tcPr>
            <w:tcW w:w="3119" w:type="dxa"/>
            <w:vAlign w:val="center"/>
          </w:tcPr>
          <w:p w:rsidR="001D7E9D" w:rsidRDefault="001D7E9D" w:rsidP="007244C6"/>
        </w:tc>
      </w:tr>
      <w:tr w:rsidR="001D7E9D" w:rsidTr="003D180B">
        <w:trPr>
          <w:jc w:val="center"/>
        </w:trPr>
        <w:tc>
          <w:tcPr>
            <w:tcW w:w="1756" w:type="dxa"/>
            <w:vAlign w:val="center"/>
          </w:tcPr>
          <w:p w:rsidR="001D7E9D" w:rsidRPr="001D7E9D" w:rsidRDefault="001D7E9D" w:rsidP="007244C6">
            <w:r w:rsidRPr="001D7E9D">
              <w:lastRenderedPageBreak/>
              <w:t>maxusers</w:t>
            </w:r>
          </w:p>
        </w:tc>
        <w:tc>
          <w:tcPr>
            <w:tcW w:w="1559" w:type="dxa"/>
            <w:vAlign w:val="center"/>
          </w:tcPr>
          <w:p w:rsidR="001D7E9D" w:rsidRDefault="001D7E9D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1D7E9D" w:rsidRDefault="001D7E9D" w:rsidP="007244C6">
            <w:r>
              <w:rPr>
                <w:rFonts w:hint="eastAsia"/>
              </w:rPr>
              <w:t>20</w:t>
            </w:r>
          </w:p>
        </w:tc>
        <w:tc>
          <w:tcPr>
            <w:tcW w:w="3119" w:type="dxa"/>
            <w:vAlign w:val="center"/>
          </w:tcPr>
          <w:p w:rsidR="001D7E9D" w:rsidRDefault="001D7E9D" w:rsidP="007244C6"/>
        </w:tc>
      </w:tr>
      <w:tr w:rsidR="001D7E9D" w:rsidTr="003D180B">
        <w:trPr>
          <w:jc w:val="center"/>
        </w:trPr>
        <w:tc>
          <w:tcPr>
            <w:tcW w:w="1756" w:type="dxa"/>
            <w:vAlign w:val="center"/>
          </w:tcPr>
          <w:p w:rsidR="001D7E9D" w:rsidRPr="001D7E9D" w:rsidRDefault="001D7E9D" w:rsidP="007244C6">
            <w:r w:rsidRPr="001D7E9D">
              <w:t>members</w:t>
            </w:r>
          </w:p>
        </w:tc>
        <w:tc>
          <w:tcPr>
            <w:tcW w:w="1559" w:type="dxa"/>
            <w:vAlign w:val="center"/>
          </w:tcPr>
          <w:p w:rsidR="001D7E9D" w:rsidRDefault="001D7E9D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1D7E9D" w:rsidRDefault="001D7E9D" w:rsidP="007244C6">
            <w:r>
              <w:rPr>
                <w:rFonts w:hint="eastAsia"/>
              </w:rPr>
              <w:t>60</w:t>
            </w:r>
          </w:p>
        </w:tc>
        <w:tc>
          <w:tcPr>
            <w:tcW w:w="3119" w:type="dxa"/>
            <w:vAlign w:val="center"/>
          </w:tcPr>
          <w:p w:rsidR="001D7E9D" w:rsidRDefault="001D7E9D" w:rsidP="007244C6"/>
        </w:tc>
      </w:tr>
    </w:tbl>
    <w:p w:rsidR="00AC6C76" w:rsidRPr="00C37019" w:rsidRDefault="00AC6C76" w:rsidP="00AC6C76"/>
    <w:p w:rsidR="00AC6C76" w:rsidRDefault="00AC6C76" w:rsidP="00AC6C76">
      <w:pPr>
        <w:pStyle w:val="2"/>
        <w:numPr>
          <w:ilvl w:val="1"/>
          <w:numId w:val="2"/>
        </w:numPr>
      </w:pPr>
      <w:bookmarkStart w:id="1418" w:name="_Toc471397805"/>
      <w:r>
        <w:rPr>
          <w:rFonts w:hint="eastAsia"/>
        </w:rPr>
        <w:t>配置信息</w:t>
      </w:r>
      <w:bookmarkEnd w:id="1418"/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>
        <w:rPr>
          <w:rFonts w:hint="eastAsia"/>
        </w:rPr>
        <w:t>conf</w:t>
      </w:r>
      <w:r>
        <w:t>ig</w:t>
      </w:r>
      <w:r>
        <w:rPr>
          <w:rFonts w:hint="eastAsia"/>
        </w:rPr>
        <w:t>s</w:t>
      </w:r>
    </w:p>
    <w:p w:rsidR="00475562" w:rsidRDefault="00475562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数据库：</w:t>
      </w:r>
      <w:r w:rsidRPr="0062442E">
        <w:t>realtime.sqlite3</w:t>
      </w:r>
      <w:r>
        <w:t xml:space="preserve"> (</w:t>
      </w:r>
      <w:r w:rsidRPr="0062442E">
        <w:t>/var/lib/asterisk/realtime.sqlite3</w:t>
      </w:r>
      <w:r>
        <w:t>)</w:t>
      </w:r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信息：</w:t>
      </w:r>
    </w:p>
    <w:p w:rsidR="00AC6C76" w:rsidRDefault="00AC6C76" w:rsidP="00AC6C7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119"/>
      </w:tblGrid>
      <w:tr w:rsidR="00AC6C76" w:rsidTr="007244C6">
        <w:trPr>
          <w:jc w:val="center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说明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config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311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配置类型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item</w:t>
            </w:r>
            <w:r>
              <w:t xml:space="preserve">s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t>300</w:t>
            </w:r>
          </w:p>
        </w:tc>
        <w:tc>
          <w:tcPr>
            <w:tcW w:w="311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详细信息</w:t>
            </w:r>
          </w:p>
        </w:tc>
      </w:tr>
    </w:tbl>
    <w:p w:rsidR="00AC6C76" w:rsidRPr="001E1A73" w:rsidRDefault="00AC6C76" w:rsidP="00AC6C76"/>
    <w:p w:rsidR="00AC6C76" w:rsidRDefault="00AC6C76" w:rsidP="00AC6C76">
      <w:pPr>
        <w:pStyle w:val="2"/>
        <w:numPr>
          <w:ilvl w:val="1"/>
          <w:numId w:val="2"/>
        </w:numPr>
      </w:pPr>
      <w:bookmarkStart w:id="1419" w:name="_Toc471397806"/>
      <w:r>
        <w:rPr>
          <w:rFonts w:hint="eastAsia"/>
        </w:rPr>
        <w:t>MOH</w:t>
      </w:r>
      <w:r>
        <w:rPr>
          <w:rFonts w:hint="eastAsia"/>
        </w:rPr>
        <w:t>信息</w:t>
      </w:r>
      <w:bookmarkEnd w:id="1419"/>
    </w:p>
    <w:p w:rsidR="00AC6C76" w:rsidRDefault="00AC6C76" w:rsidP="00165D2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 w:rsidR="00165D2F" w:rsidRPr="00165D2F">
        <w:t>musiconhold</w:t>
      </w:r>
    </w:p>
    <w:p w:rsidR="00475562" w:rsidRDefault="00475562" w:rsidP="00165D2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数据库：</w:t>
      </w:r>
      <w:r w:rsidRPr="0062442E">
        <w:t>realtime.sqlite3</w:t>
      </w:r>
      <w:r>
        <w:t xml:space="preserve"> (</w:t>
      </w:r>
      <w:r w:rsidRPr="0062442E">
        <w:t>/var/lib/asterisk/realtime.sqlite3</w:t>
      </w:r>
      <w:r>
        <w:t>)</w:t>
      </w:r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信息：</w:t>
      </w:r>
    </w:p>
    <w:p w:rsidR="00AC6C76" w:rsidRDefault="00AC6C76" w:rsidP="00AC6C7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119"/>
      </w:tblGrid>
      <w:tr w:rsidR="00AC6C76" w:rsidTr="007244C6">
        <w:trPr>
          <w:jc w:val="center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说明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name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311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名称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 w:rsidRPr="00A96691">
              <w:t>mode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类型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 w:rsidRPr="00A96691">
              <w:t>directory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40</w:t>
            </w:r>
          </w:p>
        </w:tc>
        <w:tc>
          <w:tcPr>
            <w:tcW w:w="311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目录</w:t>
            </w:r>
          </w:p>
        </w:tc>
      </w:tr>
      <w:tr w:rsidR="00E065A5" w:rsidTr="007244C6">
        <w:trPr>
          <w:jc w:val="center"/>
        </w:trPr>
        <w:tc>
          <w:tcPr>
            <w:tcW w:w="1413" w:type="dxa"/>
            <w:vAlign w:val="center"/>
          </w:tcPr>
          <w:p w:rsidR="00E065A5" w:rsidRPr="00A96691" w:rsidRDefault="00E065A5" w:rsidP="007244C6">
            <w:r w:rsidRPr="00E065A5">
              <w:t>application</w:t>
            </w:r>
          </w:p>
        </w:tc>
        <w:tc>
          <w:tcPr>
            <w:tcW w:w="1559" w:type="dxa"/>
            <w:vAlign w:val="center"/>
          </w:tcPr>
          <w:p w:rsidR="00E065A5" w:rsidRDefault="00E065A5" w:rsidP="007244C6"/>
        </w:tc>
        <w:tc>
          <w:tcPr>
            <w:tcW w:w="1701" w:type="dxa"/>
            <w:vAlign w:val="center"/>
          </w:tcPr>
          <w:p w:rsidR="00E065A5" w:rsidRDefault="00E065A5" w:rsidP="007244C6"/>
        </w:tc>
        <w:tc>
          <w:tcPr>
            <w:tcW w:w="3119" w:type="dxa"/>
            <w:vAlign w:val="center"/>
          </w:tcPr>
          <w:p w:rsidR="00E065A5" w:rsidRDefault="00E065A5" w:rsidP="007244C6"/>
        </w:tc>
      </w:tr>
      <w:tr w:rsidR="00E065A5" w:rsidTr="007244C6">
        <w:trPr>
          <w:jc w:val="center"/>
        </w:trPr>
        <w:tc>
          <w:tcPr>
            <w:tcW w:w="1413" w:type="dxa"/>
            <w:vAlign w:val="center"/>
          </w:tcPr>
          <w:p w:rsidR="00E065A5" w:rsidRPr="00E065A5" w:rsidRDefault="00E065A5" w:rsidP="007244C6">
            <w:r w:rsidRPr="00E065A5">
              <w:t>digit</w:t>
            </w:r>
          </w:p>
        </w:tc>
        <w:tc>
          <w:tcPr>
            <w:tcW w:w="1559" w:type="dxa"/>
            <w:vAlign w:val="center"/>
          </w:tcPr>
          <w:p w:rsidR="00E065A5" w:rsidRDefault="00E065A5" w:rsidP="007244C6"/>
        </w:tc>
        <w:tc>
          <w:tcPr>
            <w:tcW w:w="1701" w:type="dxa"/>
            <w:vAlign w:val="center"/>
          </w:tcPr>
          <w:p w:rsidR="00E065A5" w:rsidRDefault="00E065A5" w:rsidP="007244C6"/>
        </w:tc>
        <w:tc>
          <w:tcPr>
            <w:tcW w:w="3119" w:type="dxa"/>
            <w:vAlign w:val="center"/>
          </w:tcPr>
          <w:p w:rsidR="00E065A5" w:rsidRDefault="00E065A5" w:rsidP="007244C6"/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 w:rsidRPr="00A96691">
              <w:t>sort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t>10</w:t>
            </w:r>
          </w:p>
        </w:tc>
        <w:tc>
          <w:tcPr>
            <w:tcW w:w="311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排序规则</w:t>
            </w:r>
          </w:p>
        </w:tc>
      </w:tr>
      <w:tr w:rsidR="00E065A5" w:rsidTr="007244C6">
        <w:trPr>
          <w:jc w:val="center"/>
        </w:trPr>
        <w:tc>
          <w:tcPr>
            <w:tcW w:w="1413" w:type="dxa"/>
            <w:vAlign w:val="center"/>
          </w:tcPr>
          <w:p w:rsidR="00E065A5" w:rsidRPr="00A96691" w:rsidRDefault="00E065A5" w:rsidP="007244C6">
            <w:r w:rsidRPr="00E065A5">
              <w:t>format</w:t>
            </w:r>
          </w:p>
        </w:tc>
        <w:tc>
          <w:tcPr>
            <w:tcW w:w="1559" w:type="dxa"/>
            <w:vAlign w:val="center"/>
          </w:tcPr>
          <w:p w:rsidR="00E065A5" w:rsidRDefault="00E065A5" w:rsidP="007244C6"/>
        </w:tc>
        <w:tc>
          <w:tcPr>
            <w:tcW w:w="1701" w:type="dxa"/>
            <w:vAlign w:val="center"/>
          </w:tcPr>
          <w:p w:rsidR="00E065A5" w:rsidRDefault="00E065A5" w:rsidP="007244C6"/>
        </w:tc>
        <w:tc>
          <w:tcPr>
            <w:tcW w:w="3119" w:type="dxa"/>
            <w:vAlign w:val="center"/>
          </w:tcPr>
          <w:p w:rsidR="00E065A5" w:rsidRDefault="00E065A5" w:rsidP="007244C6"/>
        </w:tc>
      </w:tr>
      <w:tr w:rsidR="00E065A5" w:rsidTr="007244C6">
        <w:trPr>
          <w:jc w:val="center"/>
        </w:trPr>
        <w:tc>
          <w:tcPr>
            <w:tcW w:w="1413" w:type="dxa"/>
            <w:vAlign w:val="center"/>
          </w:tcPr>
          <w:p w:rsidR="00E065A5" w:rsidRPr="00E065A5" w:rsidRDefault="00E065A5" w:rsidP="007244C6">
            <w:r w:rsidRPr="00E065A5">
              <w:t>stamp</w:t>
            </w:r>
          </w:p>
        </w:tc>
        <w:tc>
          <w:tcPr>
            <w:tcW w:w="1559" w:type="dxa"/>
            <w:vAlign w:val="center"/>
          </w:tcPr>
          <w:p w:rsidR="00E065A5" w:rsidRDefault="00E065A5" w:rsidP="007244C6"/>
        </w:tc>
        <w:tc>
          <w:tcPr>
            <w:tcW w:w="1701" w:type="dxa"/>
            <w:vAlign w:val="center"/>
          </w:tcPr>
          <w:p w:rsidR="00E065A5" w:rsidRDefault="00E065A5" w:rsidP="007244C6"/>
        </w:tc>
        <w:tc>
          <w:tcPr>
            <w:tcW w:w="3119" w:type="dxa"/>
            <w:vAlign w:val="center"/>
          </w:tcPr>
          <w:p w:rsidR="00E065A5" w:rsidRDefault="00E065A5" w:rsidP="007244C6"/>
        </w:tc>
      </w:tr>
    </w:tbl>
    <w:p w:rsidR="00AC6C76" w:rsidRPr="001E7806" w:rsidRDefault="00AC6C76" w:rsidP="00AC6C76"/>
    <w:p w:rsidR="00AC6C76" w:rsidRDefault="00AC6C76" w:rsidP="00AC6C76">
      <w:pPr>
        <w:pStyle w:val="2"/>
        <w:numPr>
          <w:ilvl w:val="1"/>
          <w:numId w:val="2"/>
        </w:numPr>
      </w:pPr>
      <w:bookmarkStart w:id="1420" w:name="_Toc471397807"/>
      <w:r>
        <w:rPr>
          <w:rFonts w:hint="eastAsia"/>
        </w:rPr>
        <w:t>通话记录</w:t>
      </w:r>
      <w:bookmarkEnd w:id="1420"/>
    </w:p>
    <w:p w:rsidR="00AC6C76" w:rsidRDefault="00AC6C76" w:rsidP="00F358C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 w:rsidR="00BC1CD7">
        <w:t>cdr</w:t>
      </w:r>
      <w:r w:rsidR="00F358C7">
        <w:t xml:space="preserve"> (</w:t>
      </w:r>
      <w:r w:rsidR="00F358C7" w:rsidRPr="00F358C7">
        <w:t>Call Detail Record</w:t>
      </w:r>
      <w:r w:rsidR="00F358C7">
        <w:t>)</w:t>
      </w:r>
    </w:p>
    <w:p w:rsidR="00637EE9" w:rsidRDefault="00637EE9" w:rsidP="00F358C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数据库：</w:t>
      </w:r>
      <w:r>
        <w:rPr>
          <w:rFonts w:hint="eastAsia"/>
        </w:rPr>
        <w:t>master</w:t>
      </w:r>
      <w:r>
        <w:t>.db</w:t>
      </w:r>
      <w:r w:rsidR="00092BE3">
        <w:t xml:space="preserve"> (/var/log/asterisk/master.db)</w:t>
      </w:r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信息：</w:t>
      </w:r>
    </w:p>
    <w:p w:rsidR="00AC6C76" w:rsidRDefault="00AC6C76" w:rsidP="00AC6C7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260"/>
      </w:tblGrid>
      <w:tr w:rsidR="00AC6C76" w:rsidTr="007244C6">
        <w:trPr>
          <w:jc w:val="center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说明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9023EE" w:rsidP="007244C6">
            <w:r w:rsidRPr="009023EE">
              <w:t>AcctId</w:t>
            </w:r>
          </w:p>
        </w:tc>
        <w:tc>
          <w:tcPr>
            <w:tcW w:w="1559" w:type="dxa"/>
            <w:vAlign w:val="center"/>
          </w:tcPr>
          <w:p w:rsidR="00AC6C76" w:rsidRDefault="009023EE" w:rsidP="007244C6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  <w:vAlign w:val="center"/>
          </w:tcPr>
          <w:p w:rsidR="00AC6C76" w:rsidRDefault="009023EE" w:rsidP="007244C6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vAlign w:val="center"/>
          </w:tcPr>
          <w:p w:rsidR="00AC6C76" w:rsidRDefault="00AC6C76" w:rsidP="007244C6"/>
        </w:tc>
      </w:tr>
      <w:tr w:rsidR="009023EE" w:rsidTr="007244C6">
        <w:trPr>
          <w:jc w:val="center"/>
        </w:trPr>
        <w:tc>
          <w:tcPr>
            <w:tcW w:w="1413" w:type="dxa"/>
            <w:vAlign w:val="center"/>
          </w:tcPr>
          <w:p w:rsidR="009023EE" w:rsidRDefault="009023EE" w:rsidP="001A73FA">
            <w:r>
              <w:t>call</w:t>
            </w:r>
            <w:r w:rsidR="001A73FA">
              <w:t>date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9023EE" w:rsidRDefault="009023EE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9023EE" w:rsidRDefault="009023EE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9023EE" w:rsidRDefault="009023EE" w:rsidP="007244C6">
            <w:r>
              <w:rPr>
                <w:rFonts w:hint="eastAsia"/>
              </w:rPr>
              <w:t>拨入时间</w:t>
            </w:r>
          </w:p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Default="00EB6320" w:rsidP="001A73FA">
            <w:r>
              <w:rPr>
                <w:rFonts w:hint="eastAsia"/>
              </w:rPr>
              <w:t>clid</w:t>
            </w:r>
            <w:r w:rsidR="004871C7">
              <w:t xml:space="preserve"> </w:t>
            </w:r>
            <w:r w:rsidR="004871C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>
            <w:r>
              <w:rPr>
                <w:rFonts w:hint="eastAsia"/>
              </w:rPr>
              <w:t>主叫号码</w:t>
            </w:r>
          </w:p>
        </w:tc>
      </w:tr>
      <w:tr w:rsidR="00F70F34" w:rsidTr="007244C6">
        <w:trPr>
          <w:jc w:val="center"/>
        </w:trPr>
        <w:tc>
          <w:tcPr>
            <w:tcW w:w="1413" w:type="dxa"/>
            <w:vAlign w:val="center"/>
          </w:tcPr>
          <w:p w:rsidR="00F70F34" w:rsidRDefault="00F70F34" w:rsidP="001A73FA">
            <w:r>
              <w:rPr>
                <w:rFonts w:hint="eastAsia"/>
              </w:rPr>
              <w:t>cldid</w:t>
            </w:r>
            <w:r w:rsidR="004871C7">
              <w:t xml:space="preserve"> </w:t>
            </w:r>
            <w:r w:rsidR="004871C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F70F34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F70F34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F70F34" w:rsidRDefault="00F70F34" w:rsidP="007244C6">
            <w:r>
              <w:rPr>
                <w:rFonts w:hint="eastAsia"/>
              </w:rPr>
              <w:t>被叫号码</w:t>
            </w:r>
          </w:p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Default="00EB6320" w:rsidP="001A73FA">
            <w:r w:rsidRPr="00EB6320">
              <w:t>dcontext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/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Pr="00EB6320" w:rsidRDefault="00EB6320" w:rsidP="001A73FA">
            <w:r w:rsidRPr="00EB6320">
              <w:t>channel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/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Pr="00EB6320" w:rsidRDefault="00EB6320" w:rsidP="001A73FA">
            <w:r w:rsidRPr="00EB6320">
              <w:t>dstchannel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/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Pr="00EB6320" w:rsidRDefault="00EB6320" w:rsidP="001A73FA">
            <w:r w:rsidRPr="00EB6320">
              <w:t>lastapp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/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Pr="00EB6320" w:rsidRDefault="00EB6320" w:rsidP="001A73FA">
            <w:r w:rsidRPr="00EB6320">
              <w:t>lastdata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/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>
              <w:t xml:space="preserve">duration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通话时长</w:t>
            </w:r>
          </w:p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Default="00EB6320" w:rsidP="007244C6">
            <w:r w:rsidRPr="00EB6320">
              <w:lastRenderedPageBreak/>
              <w:t>billsec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/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Pr="00EB6320" w:rsidRDefault="00EB6320" w:rsidP="007244C6">
            <w:r w:rsidRPr="00EB6320">
              <w:t>disposition</w:t>
            </w:r>
            <w:r w:rsidR="00874A7C">
              <w:t xml:space="preserve"> </w:t>
            </w:r>
            <w:r w:rsidR="0040050E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>
            <w:r>
              <w:rPr>
                <w:rFonts w:hint="eastAsia"/>
              </w:rPr>
              <w:t>接听动作</w:t>
            </w:r>
          </w:p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Pr="00EB6320" w:rsidRDefault="00EB6320" w:rsidP="007244C6">
            <w:r w:rsidRPr="00EB6320">
              <w:t>amaflags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/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Pr="00EB6320" w:rsidRDefault="00EB6320" w:rsidP="007244C6">
            <w:r w:rsidRPr="00EB6320">
              <w:t>accountcode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/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Pr="00EB6320" w:rsidRDefault="00EB6320" w:rsidP="007244C6">
            <w:r w:rsidRPr="00EB6320">
              <w:t>uniqueid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/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Pr="00EB6320" w:rsidRDefault="00EB6320" w:rsidP="007244C6">
            <w:r w:rsidRPr="00EB6320">
              <w:t>userfield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/>
        </w:tc>
      </w:tr>
      <w:tr w:rsidR="00EB6320" w:rsidTr="007244C6">
        <w:trPr>
          <w:jc w:val="center"/>
        </w:trPr>
        <w:tc>
          <w:tcPr>
            <w:tcW w:w="1413" w:type="dxa"/>
            <w:vAlign w:val="center"/>
          </w:tcPr>
          <w:p w:rsidR="00EB6320" w:rsidRPr="00EB6320" w:rsidRDefault="00EB6320" w:rsidP="007244C6">
            <w:r w:rsidRPr="00EB6320">
              <w:t>test</w:t>
            </w:r>
          </w:p>
        </w:tc>
        <w:tc>
          <w:tcPr>
            <w:tcW w:w="1559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EB6320" w:rsidRDefault="00E8593A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EB6320" w:rsidRDefault="00EB6320" w:rsidP="007244C6"/>
        </w:tc>
      </w:tr>
    </w:tbl>
    <w:p w:rsidR="00AC6C76" w:rsidRPr="00B5223F" w:rsidRDefault="00AC6C76" w:rsidP="00AC6C76"/>
    <w:p w:rsidR="00AC6C76" w:rsidRDefault="00AC6C76" w:rsidP="00AC6C76">
      <w:pPr>
        <w:pStyle w:val="2"/>
        <w:numPr>
          <w:ilvl w:val="1"/>
          <w:numId w:val="2"/>
        </w:numPr>
      </w:pPr>
      <w:bookmarkStart w:id="1421" w:name="_Toc471397808"/>
      <w:r>
        <w:rPr>
          <w:rFonts w:hint="eastAsia"/>
        </w:rPr>
        <w:t>防火墙信息</w:t>
      </w:r>
      <w:bookmarkEnd w:id="1421"/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>
        <w:rPr>
          <w:rFonts w:hint="eastAsia"/>
        </w:rPr>
        <w:t>firewall</w:t>
      </w:r>
      <w:r>
        <w:t>filter</w:t>
      </w:r>
      <w:r>
        <w:rPr>
          <w:rFonts w:hint="eastAsia"/>
        </w:rPr>
        <w:t>s</w:t>
      </w:r>
    </w:p>
    <w:p w:rsidR="007F22C8" w:rsidRDefault="007F22C8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数据库：</w:t>
      </w:r>
      <w:r w:rsidRPr="0062442E">
        <w:t>realtime.sqlite3</w:t>
      </w:r>
      <w:r>
        <w:t xml:space="preserve"> (</w:t>
      </w:r>
      <w:r w:rsidRPr="0062442E">
        <w:t>/var/lib/asterisk/realtime.sqlite3</w:t>
      </w:r>
      <w:r>
        <w:t>)</w:t>
      </w:r>
    </w:p>
    <w:p w:rsidR="00AC6C76" w:rsidRDefault="00AC6C76" w:rsidP="00AC6C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信息：</w:t>
      </w:r>
    </w:p>
    <w:p w:rsidR="00AC6C76" w:rsidRPr="00A46B6C" w:rsidRDefault="00AC6C76" w:rsidP="00AC6C7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260"/>
      </w:tblGrid>
      <w:tr w:rsidR="00AC6C76" w:rsidTr="007244C6">
        <w:trPr>
          <w:jc w:val="center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说明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name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32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名称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ip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t>20</w:t>
            </w:r>
          </w:p>
        </w:tc>
        <w:tc>
          <w:tcPr>
            <w:tcW w:w="32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地址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>
              <w:t xml:space="preserve">port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端口号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proto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t>10</w:t>
            </w:r>
          </w:p>
        </w:tc>
        <w:tc>
          <w:tcPr>
            <w:tcW w:w="32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协议类型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Pr="000B1771" w:rsidRDefault="00AC6C76" w:rsidP="007244C6">
            <w:r>
              <w:rPr>
                <w:rFonts w:hint="eastAsia"/>
              </w:rPr>
              <w:t>action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动作</w:t>
            </w:r>
          </w:p>
        </w:tc>
      </w:tr>
    </w:tbl>
    <w:p w:rsidR="00AC6C76" w:rsidRDefault="00AC6C76" w:rsidP="00AC6C76"/>
    <w:p w:rsidR="00AC6C76" w:rsidRDefault="00AC6C76" w:rsidP="00AC6C76">
      <w:pPr>
        <w:pStyle w:val="2"/>
        <w:numPr>
          <w:ilvl w:val="1"/>
          <w:numId w:val="2"/>
        </w:numPr>
      </w:pPr>
      <w:bookmarkStart w:id="1422" w:name="_Toc471397809"/>
      <w:r>
        <w:rPr>
          <w:rFonts w:hint="eastAsia"/>
        </w:rPr>
        <w:t>用户</w:t>
      </w:r>
      <w:bookmarkEnd w:id="1422"/>
    </w:p>
    <w:p w:rsidR="00AC6C76" w:rsidRDefault="00AC6C76" w:rsidP="00AC6C7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表名：</w:t>
      </w:r>
      <w:r>
        <w:rPr>
          <w:rFonts w:hint="eastAsia"/>
        </w:rPr>
        <w:t>users</w:t>
      </w:r>
    </w:p>
    <w:p w:rsidR="00E92F0E" w:rsidRDefault="00E92F0E" w:rsidP="00AC6C7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数据库：</w:t>
      </w:r>
      <w:r w:rsidRPr="0062442E">
        <w:t>realtime.sqlite3</w:t>
      </w:r>
      <w:r>
        <w:t xml:space="preserve"> (</w:t>
      </w:r>
      <w:r w:rsidRPr="0062442E">
        <w:t>/var/lib/asterisk/realtime.sqlite3</w:t>
      </w:r>
      <w:r>
        <w:t>)</w:t>
      </w:r>
    </w:p>
    <w:p w:rsidR="00AC6C76" w:rsidRDefault="00AC6C76" w:rsidP="00AC6C7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信息：</w:t>
      </w:r>
    </w:p>
    <w:p w:rsidR="00AC6C76" w:rsidRDefault="00AC6C76" w:rsidP="00AC6C7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260"/>
      </w:tblGrid>
      <w:tr w:rsidR="00AC6C76" w:rsidTr="007244C6">
        <w:trPr>
          <w:jc w:val="center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:rsidR="00AC6C76" w:rsidRDefault="00AC6C76" w:rsidP="007244C6">
            <w:r>
              <w:rPr>
                <w:rFonts w:hint="eastAsia"/>
              </w:rPr>
              <w:t>说明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name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20</w:t>
            </w:r>
          </w:p>
        </w:tc>
        <w:tc>
          <w:tcPr>
            <w:tcW w:w="32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用户名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pass</w:t>
            </w:r>
            <w:r>
              <w:t xml:space="preserve">word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t>20</w:t>
            </w:r>
          </w:p>
        </w:tc>
        <w:tc>
          <w:tcPr>
            <w:tcW w:w="3260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密码</w:t>
            </w:r>
          </w:p>
        </w:tc>
      </w:tr>
      <w:tr w:rsidR="00AC6C76" w:rsidTr="007244C6">
        <w:trPr>
          <w:jc w:val="center"/>
        </w:trPr>
        <w:tc>
          <w:tcPr>
            <w:tcW w:w="1413" w:type="dxa"/>
            <w:vAlign w:val="center"/>
          </w:tcPr>
          <w:p w:rsidR="00AC6C76" w:rsidRDefault="00AC6C76" w:rsidP="007244C6">
            <w:r w:rsidRPr="00680120">
              <w:t>permits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AC6C76" w:rsidRDefault="00AC6C76" w:rsidP="007244C6">
            <w:r>
              <w:rPr>
                <w:rFonts w:hint="eastAsia"/>
              </w:rPr>
              <w:t>40</w:t>
            </w:r>
          </w:p>
        </w:tc>
        <w:tc>
          <w:tcPr>
            <w:tcW w:w="3260" w:type="dxa"/>
            <w:vAlign w:val="center"/>
          </w:tcPr>
          <w:p w:rsidR="00AC6C76" w:rsidRDefault="00AC6C76" w:rsidP="008E4F69">
            <w:r>
              <w:rPr>
                <w:rFonts w:hint="eastAsia"/>
              </w:rPr>
              <w:t>权限列表：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</w:t>
            </w:r>
            <w:r w:rsidR="008E4F69">
              <w:t>i</w:t>
            </w:r>
          </w:p>
        </w:tc>
      </w:tr>
    </w:tbl>
    <w:p w:rsidR="00F87500" w:rsidRDefault="00F87500" w:rsidP="00AC6C76">
      <w:pPr>
        <w:widowControl/>
        <w:jc w:val="left"/>
      </w:pPr>
    </w:p>
    <w:p w:rsidR="00F87500" w:rsidRDefault="00F87500" w:rsidP="00F87500">
      <w:pPr>
        <w:pStyle w:val="aa"/>
        <w:widowControl/>
        <w:numPr>
          <w:ilvl w:val="0"/>
          <w:numId w:val="28"/>
        </w:numPr>
        <w:ind w:firstLineChars="0"/>
        <w:jc w:val="left"/>
        <w:rPr>
          <w:ins w:id="1423" w:author="gz y" w:date="2016-11-30T16:12:00Z"/>
        </w:rPr>
      </w:pPr>
      <w:r>
        <w:rPr>
          <w:rFonts w:hint="eastAsia"/>
        </w:rPr>
        <w:t>说明：</w:t>
      </w:r>
      <w:r w:rsidR="00F46C3F">
        <w:rPr>
          <w:rFonts w:hint="eastAsia"/>
        </w:rPr>
        <w:t>用户</w:t>
      </w:r>
      <w:r w:rsidR="006C3E15">
        <w:rPr>
          <w:rFonts w:hint="eastAsia"/>
        </w:rPr>
        <w:t>权限</w:t>
      </w:r>
      <w:r w:rsidR="00F46C3F">
        <w:rPr>
          <w:rFonts w:hint="eastAsia"/>
        </w:rPr>
        <w:t>类型分三种</w:t>
      </w:r>
      <w:r w:rsidR="00F46C3F">
        <w:rPr>
          <w:rFonts w:hint="eastAsia"/>
        </w:rPr>
        <w:t>gui</w:t>
      </w:r>
      <w:r w:rsidR="00F46C3F">
        <w:rPr>
          <w:rFonts w:hint="eastAsia"/>
        </w:rPr>
        <w:t>、</w:t>
      </w:r>
      <w:r w:rsidR="00F46C3F">
        <w:rPr>
          <w:rFonts w:hint="eastAsia"/>
        </w:rPr>
        <w:t>api</w:t>
      </w:r>
      <w:r w:rsidR="00F46C3F">
        <w:rPr>
          <w:rFonts w:hint="eastAsia"/>
        </w:rPr>
        <w:t>、</w:t>
      </w:r>
      <w:r w:rsidR="00F46C3F">
        <w:rPr>
          <w:rFonts w:hint="eastAsia"/>
        </w:rPr>
        <w:t>sip</w:t>
      </w:r>
      <w:r w:rsidR="006C3E15">
        <w:rPr>
          <w:rFonts w:hint="eastAsia"/>
        </w:rPr>
        <w:t>，</w:t>
      </w:r>
      <w:r w:rsidR="004367A6">
        <w:rPr>
          <w:rFonts w:hint="eastAsia"/>
        </w:rPr>
        <w:t>所有分机号信息表中的用户（用户名为分机号）拥有</w:t>
      </w:r>
      <w:r w:rsidR="004367A6">
        <w:rPr>
          <w:rFonts w:hint="eastAsia"/>
        </w:rPr>
        <w:t>sip</w:t>
      </w:r>
      <w:r w:rsidR="004367A6">
        <w:rPr>
          <w:rFonts w:hint="eastAsia"/>
        </w:rPr>
        <w:t>权限</w:t>
      </w:r>
    </w:p>
    <w:p w:rsidR="007244C6" w:rsidRDefault="00A82D55">
      <w:pPr>
        <w:pStyle w:val="2"/>
        <w:numPr>
          <w:ilvl w:val="1"/>
          <w:numId w:val="2"/>
        </w:numPr>
        <w:rPr>
          <w:ins w:id="1424" w:author="gz y" w:date="2016-11-30T16:11:00Z"/>
        </w:rPr>
        <w:pPrChange w:id="1425" w:author="gz y" w:date="2016-11-30T16:19:00Z">
          <w:pPr>
            <w:pStyle w:val="aa"/>
            <w:widowControl/>
            <w:numPr>
              <w:numId w:val="28"/>
            </w:numPr>
            <w:ind w:left="420" w:firstLineChars="0" w:hanging="420"/>
            <w:jc w:val="left"/>
          </w:pPr>
        </w:pPrChange>
      </w:pPr>
      <w:bookmarkStart w:id="1426" w:name="_Toc471397810"/>
      <w:ins w:id="1427" w:author="gz y" w:date="2016-11-30T16:19:00Z">
        <w:r>
          <w:rPr>
            <w:rFonts w:hint="eastAsia"/>
          </w:rPr>
          <w:t>备份列表</w:t>
        </w:r>
      </w:ins>
      <w:bookmarkEnd w:id="1426"/>
    </w:p>
    <w:p w:rsidR="007244C6" w:rsidRDefault="007244C6" w:rsidP="007244C6">
      <w:pPr>
        <w:pStyle w:val="aa"/>
        <w:numPr>
          <w:ilvl w:val="0"/>
          <w:numId w:val="28"/>
        </w:numPr>
        <w:ind w:firstLineChars="0"/>
        <w:rPr>
          <w:ins w:id="1428" w:author="gz y" w:date="2016-11-30T16:11:00Z"/>
        </w:rPr>
      </w:pPr>
      <w:ins w:id="1429" w:author="gz y" w:date="2016-11-30T16:11:00Z">
        <w:r>
          <w:rPr>
            <w:rFonts w:hint="eastAsia"/>
          </w:rPr>
          <w:t>表名：</w:t>
        </w:r>
      </w:ins>
      <w:ins w:id="1430" w:author="gz y" w:date="2016-11-30T16:12:00Z">
        <w:r>
          <w:t>backup</w:t>
        </w:r>
      </w:ins>
      <w:ins w:id="1431" w:author="gz y" w:date="2016-11-30T16:11:00Z">
        <w:r>
          <w:rPr>
            <w:rFonts w:hint="eastAsia"/>
          </w:rPr>
          <w:t>s</w:t>
        </w:r>
      </w:ins>
    </w:p>
    <w:p w:rsidR="007244C6" w:rsidRDefault="007244C6" w:rsidP="007244C6">
      <w:pPr>
        <w:pStyle w:val="aa"/>
        <w:numPr>
          <w:ilvl w:val="0"/>
          <w:numId w:val="28"/>
        </w:numPr>
        <w:ind w:firstLineChars="0"/>
        <w:rPr>
          <w:ins w:id="1432" w:author="gz y" w:date="2016-11-30T16:11:00Z"/>
        </w:rPr>
      </w:pPr>
      <w:ins w:id="1433" w:author="gz y" w:date="2016-11-30T16:11:00Z">
        <w:r>
          <w:rPr>
            <w:rFonts w:hint="eastAsia"/>
          </w:rPr>
          <w:t>数据库：</w:t>
        </w:r>
        <w:r w:rsidRPr="0062442E">
          <w:t>realtime.sqlite3</w:t>
        </w:r>
        <w:r>
          <w:t xml:space="preserve"> (</w:t>
        </w:r>
        <w:r w:rsidRPr="0062442E">
          <w:t>/var/lib/asterisk/realtime.sqlite3</w:t>
        </w:r>
        <w:r>
          <w:t>)</w:t>
        </w:r>
      </w:ins>
    </w:p>
    <w:p w:rsidR="007244C6" w:rsidRDefault="007244C6" w:rsidP="007244C6">
      <w:pPr>
        <w:pStyle w:val="aa"/>
        <w:numPr>
          <w:ilvl w:val="0"/>
          <w:numId w:val="28"/>
        </w:numPr>
        <w:ind w:firstLineChars="0"/>
        <w:rPr>
          <w:ins w:id="1434" w:author="gz y" w:date="2016-11-30T16:11:00Z"/>
        </w:rPr>
      </w:pPr>
      <w:ins w:id="1435" w:author="gz y" w:date="2016-11-30T16:11:00Z">
        <w:r>
          <w:rPr>
            <w:rFonts w:hint="eastAsia"/>
          </w:rPr>
          <w:t>信息：</w:t>
        </w:r>
      </w:ins>
    </w:p>
    <w:p w:rsidR="007244C6" w:rsidRDefault="007244C6" w:rsidP="007244C6">
      <w:pPr>
        <w:rPr>
          <w:ins w:id="1436" w:author="gz y" w:date="2016-11-30T16:11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260"/>
      </w:tblGrid>
      <w:tr w:rsidR="007244C6" w:rsidTr="007244C6">
        <w:trPr>
          <w:jc w:val="center"/>
          <w:ins w:id="1437" w:author="gz y" w:date="2016-11-30T16:11:00Z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:rsidR="007244C6" w:rsidRDefault="007244C6" w:rsidP="007244C6">
            <w:pPr>
              <w:rPr>
                <w:ins w:id="1438" w:author="gz y" w:date="2016-11-30T16:11:00Z"/>
              </w:rPr>
            </w:pPr>
            <w:ins w:id="1439" w:author="gz y" w:date="2016-11-30T16:11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7244C6" w:rsidRDefault="007244C6" w:rsidP="007244C6">
            <w:pPr>
              <w:rPr>
                <w:ins w:id="1440" w:author="gz y" w:date="2016-11-30T16:11:00Z"/>
              </w:rPr>
            </w:pPr>
            <w:ins w:id="1441" w:author="gz y" w:date="2016-11-30T16:11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7244C6" w:rsidRDefault="007244C6" w:rsidP="007244C6">
            <w:pPr>
              <w:rPr>
                <w:ins w:id="1442" w:author="gz y" w:date="2016-11-30T16:11:00Z"/>
              </w:rPr>
            </w:pPr>
            <w:ins w:id="1443" w:author="gz y" w:date="2016-11-30T16:11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:rsidR="007244C6" w:rsidRDefault="007244C6" w:rsidP="007244C6">
            <w:pPr>
              <w:rPr>
                <w:ins w:id="1444" w:author="gz y" w:date="2016-11-30T16:11:00Z"/>
              </w:rPr>
            </w:pPr>
            <w:ins w:id="1445" w:author="gz y" w:date="2016-11-30T16:11:00Z">
              <w:r>
                <w:rPr>
                  <w:rFonts w:hint="eastAsia"/>
                </w:rPr>
                <w:t>说明</w:t>
              </w:r>
            </w:ins>
          </w:p>
        </w:tc>
      </w:tr>
      <w:tr w:rsidR="007244C6" w:rsidTr="007244C6">
        <w:trPr>
          <w:jc w:val="center"/>
          <w:ins w:id="1446" w:author="gz y" w:date="2016-11-30T16:11:00Z"/>
        </w:trPr>
        <w:tc>
          <w:tcPr>
            <w:tcW w:w="1413" w:type="dxa"/>
            <w:vAlign w:val="center"/>
          </w:tcPr>
          <w:p w:rsidR="007244C6" w:rsidRDefault="007244C6" w:rsidP="007244C6">
            <w:pPr>
              <w:rPr>
                <w:ins w:id="1447" w:author="gz y" w:date="2016-11-30T16:11:00Z"/>
              </w:rPr>
            </w:pPr>
            <w:ins w:id="1448" w:author="gz y" w:date="2016-11-30T16:11:00Z">
              <w:r>
                <w:rPr>
                  <w:rFonts w:hint="eastAsia"/>
                </w:rPr>
                <w:t>name</w:t>
              </w:r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559" w:type="dxa"/>
            <w:vAlign w:val="center"/>
          </w:tcPr>
          <w:p w:rsidR="007244C6" w:rsidRDefault="007244C6" w:rsidP="007244C6">
            <w:pPr>
              <w:rPr>
                <w:ins w:id="1449" w:author="gz y" w:date="2016-11-30T16:11:00Z"/>
              </w:rPr>
            </w:pPr>
            <w:ins w:id="1450" w:author="gz y" w:date="2016-11-30T16:11:00Z">
              <w:r>
                <w:rPr>
                  <w:rFonts w:hint="eastAsia"/>
                </w:rPr>
                <w:t>char</w:t>
              </w:r>
            </w:ins>
          </w:p>
        </w:tc>
        <w:tc>
          <w:tcPr>
            <w:tcW w:w="1701" w:type="dxa"/>
            <w:vAlign w:val="center"/>
          </w:tcPr>
          <w:p w:rsidR="007244C6" w:rsidRDefault="007244C6" w:rsidP="007244C6">
            <w:pPr>
              <w:rPr>
                <w:ins w:id="1451" w:author="gz y" w:date="2016-11-30T16:11:00Z"/>
              </w:rPr>
            </w:pPr>
            <w:ins w:id="1452" w:author="gz y" w:date="2016-11-30T16:11:00Z">
              <w:r>
                <w:rPr>
                  <w:rFonts w:hint="eastAsia"/>
                </w:rPr>
                <w:t>20</w:t>
              </w:r>
            </w:ins>
          </w:p>
        </w:tc>
        <w:tc>
          <w:tcPr>
            <w:tcW w:w="3260" w:type="dxa"/>
            <w:vAlign w:val="center"/>
          </w:tcPr>
          <w:p w:rsidR="007244C6" w:rsidRDefault="000242C3" w:rsidP="007244C6">
            <w:pPr>
              <w:rPr>
                <w:ins w:id="1453" w:author="gz y" w:date="2016-11-30T16:11:00Z"/>
              </w:rPr>
            </w:pPr>
            <w:ins w:id="1454" w:author="gz y" w:date="2016-11-30T16:13:00Z">
              <w:r>
                <w:rPr>
                  <w:rFonts w:hint="eastAsia"/>
                </w:rPr>
                <w:t>名称</w:t>
              </w:r>
            </w:ins>
          </w:p>
        </w:tc>
      </w:tr>
      <w:tr w:rsidR="007244C6" w:rsidTr="007244C6">
        <w:trPr>
          <w:jc w:val="center"/>
          <w:ins w:id="1455" w:author="gz y" w:date="2016-11-30T16:11:00Z"/>
        </w:trPr>
        <w:tc>
          <w:tcPr>
            <w:tcW w:w="1413" w:type="dxa"/>
            <w:vAlign w:val="center"/>
          </w:tcPr>
          <w:p w:rsidR="007244C6" w:rsidRDefault="000242C3" w:rsidP="007244C6">
            <w:pPr>
              <w:rPr>
                <w:ins w:id="1456" w:author="gz y" w:date="2016-11-30T16:11:00Z"/>
              </w:rPr>
            </w:pPr>
            <w:ins w:id="1457" w:author="gz y" w:date="2016-11-30T16:13:00Z">
              <w:r w:rsidRPr="000242C3">
                <w:t>remark</w:t>
              </w:r>
            </w:ins>
            <w:ins w:id="1458" w:author="gz y" w:date="2016-11-30T16:11:00Z">
              <w:r w:rsidR="007244C6">
                <w:t xml:space="preserve"> </w:t>
              </w:r>
              <w:r w:rsidR="007244C6"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559" w:type="dxa"/>
            <w:vAlign w:val="center"/>
          </w:tcPr>
          <w:p w:rsidR="007244C6" w:rsidRDefault="007244C6" w:rsidP="007244C6">
            <w:pPr>
              <w:rPr>
                <w:ins w:id="1459" w:author="gz y" w:date="2016-11-30T16:11:00Z"/>
              </w:rPr>
            </w:pPr>
            <w:ins w:id="1460" w:author="gz y" w:date="2016-11-30T16:11:00Z">
              <w:r>
                <w:rPr>
                  <w:rFonts w:hint="eastAsia"/>
                </w:rPr>
                <w:t>char</w:t>
              </w:r>
            </w:ins>
          </w:p>
        </w:tc>
        <w:tc>
          <w:tcPr>
            <w:tcW w:w="1701" w:type="dxa"/>
            <w:vAlign w:val="center"/>
          </w:tcPr>
          <w:p w:rsidR="007244C6" w:rsidRDefault="007244C6" w:rsidP="007244C6">
            <w:pPr>
              <w:rPr>
                <w:ins w:id="1461" w:author="gz y" w:date="2016-11-30T16:11:00Z"/>
              </w:rPr>
            </w:pPr>
            <w:ins w:id="1462" w:author="gz y" w:date="2016-11-30T16:11:00Z">
              <w:r>
                <w:t>20</w:t>
              </w:r>
            </w:ins>
          </w:p>
        </w:tc>
        <w:tc>
          <w:tcPr>
            <w:tcW w:w="3260" w:type="dxa"/>
            <w:vAlign w:val="center"/>
          </w:tcPr>
          <w:p w:rsidR="007244C6" w:rsidRDefault="000242C3" w:rsidP="007244C6">
            <w:pPr>
              <w:rPr>
                <w:ins w:id="1463" w:author="gz y" w:date="2016-11-30T16:11:00Z"/>
              </w:rPr>
            </w:pPr>
            <w:ins w:id="1464" w:author="gz y" w:date="2016-11-30T16:13:00Z">
              <w:r>
                <w:rPr>
                  <w:rFonts w:hint="eastAsia"/>
                </w:rPr>
                <w:t>备注</w:t>
              </w:r>
            </w:ins>
          </w:p>
        </w:tc>
      </w:tr>
      <w:tr w:rsidR="00C36963" w:rsidTr="007244C6">
        <w:trPr>
          <w:jc w:val="center"/>
          <w:ins w:id="1465" w:author="gz y" w:date="2016-11-30T16:18:00Z"/>
        </w:trPr>
        <w:tc>
          <w:tcPr>
            <w:tcW w:w="1413" w:type="dxa"/>
            <w:vAlign w:val="center"/>
          </w:tcPr>
          <w:p w:rsidR="00C36963" w:rsidRPr="000242C3" w:rsidRDefault="00C36963" w:rsidP="007244C6">
            <w:pPr>
              <w:rPr>
                <w:ins w:id="1466" w:author="gz y" w:date="2016-11-30T16:18:00Z"/>
              </w:rPr>
            </w:pPr>
            <w:ins w:id="1467" w:author="gz y" w:date="2016-11-30T16:18:00Z">
              <w:r>
                <w:rPr>
                  <w:rFonts w:hint="eastAsia"/>
                </w:rPr>
                <w:t>file</w:t>
              </w:r>
            </w:ins>
            <w:ins w:id="1468" w:author="gz y" w:date="2016-11-30T16:24:00Z">
              <w:r w:rsidR="00F12B45">
                <w:t xml:space="preserve"> *</w:t>
              </w:r>
            </w:ins>
          </w:p>
        </w:tc>
        <w:tc>
          <w:tcPr>
            <w:tcW w:w="1559" w:type="dxa"/>
            <w:vAlign w:val="center"/>
          </w:tcPr>
          <w:p w:rsidR="00C36963" w:rsidRDefault="00C36963" w:rsidP="007244C6">
            <w:pPr>
              <w:rPr>
                <w:ins w:id="1469" w:author="gz y" w:date="2016-11-30T16:18:00Z"/>
              </w:rPr>
            </w:pPr>
            <w:ins w:id="1470" w:author="gz y" w:date="2016-11-30T16:18:00Z">
              <w:r>
                <w:rPr>
                  <w:rFonts w:hint="eastAsia"/>
                </w:rPr>
                <w:t>char</w:t>
              </w:r>
            </w:ins>
          </w:p>
        </w:tc>
        <w:tc>
          <w:tcPr>
            <w:tcW w:w="1701" w:type="dxa"/>
            <w:vAlign w:val="center"/>
          </w:tcPr>
          <w:p w:rsidR="00C36963" w:rsidRDefault="00C36963" w:rsidP="007244C6">
            <w:pPr>
              <w:rPr>
                <w:ins w:id="1471" w:author="gz y" w:date="2016-11-30T16:18:00Z"/>
              </w:rPr>
            </w:pPr>
            <w:ins w:id="1472" w:author="gz y" w:date="2016-11-30T16:18:00Z">
              <w:r>
                <w:rPr>
                  <w:rFonts w:hint="eastAsia"/>
                </w:rPr>
                <w:t>60</w:t>
              </w:r>
            </w:ins>
          </w:p>
        </w:tc>
        <w:tc>
          <w:tcPr>
            <w:tcW w:w="3260" w:type="dxa"/>
            <w:vAlign w:val="center"/>
          </w:tcPr>
          <w:p w:rsidR="00C36963" w:rsidRDefault="00C36963" w:rsidP="007244C6">
            <w:pPr>
              <w:rPr>
                <w:ins w:id="1473" w:author="gz y" w:date="2016-11-30T16:18:00Z"/>
              </w:rPr>
            </w:pPr>
            <w:ins w:id="1474" w:author="gz y" w:date="2016-11-30T16:18:00Z">
              <w:r>
                <w:rPr>
                  <w:rFonts w:hint="eastAsia"/>
                </w:rPr>
                <w:t>文件名</w:t>
              </w:r>
            </w:ins>
          </w:p>
        </w:tc>
      </w:tr>
      <w:tr w:rsidR="007244C6" w:rsidTr="007244C6">
        <w:trPr>
          <w:jc w:val="center"/>
          <w:ins w:id="1475" w:author="gz y" w:date="2016-11-30T16:11:00Z"/>
        </w:trPr>
        <w:tc>
          <w:tcPr>
            <w:tcW w:w="1413" w:type="dxa"/>
            <w:vAlign w:val="center"/>
          </w:tcPr>
          <w:p w:rsidR="007244C6" w:rsidRDefault="000242C3" w:rsidP="007244C6">
            <w:pPr>
              <w:rPr>
                <w:ins w:id="1476" w:author="gz y" w:date="2016-11-30T16:11:00Z"/>
              </w:rPr>
            </w:pPr>
            <w:ins w:id="1477" w:author="gz y" w:date="2016-11-30T16:13:00Z">
              <w:r>
                <w:t>time</w:t>
              </w:r>
            </w:ins>
            <w:ins w:id="1478" w:author="gz y" w:date="2016-11-30T16:11:00Z">
              <w:r w:rsidR="007244C6">
                <w:t xml:space="preserve"> </w:t>
              </w:r>
              <w:r w:rsidR="007244C6"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559" w:type="dxa"/>
            <w:vAlign w:val="center"/>
          </w:tcPr>
          <w:p w:rsidR="007244C6" w:rsidRDefault="007244C6" w:rsidP="007244C6">
            <w:pPr>
              <w:rPr>
                <w:ins w:id="1479" w:author="gz y" w:date="2016-11-30T16:11:00Z"/>
              </w:rPr>
            </w:pPr>
            <w:ins w:id="1480" w:author="gz y" w:date="2016-11-30T16:11:00Z">
              <w:r>
                <w:rPr>
                  <w:rFonts w:hint="eastAsia"/>
                </w:rPr>
                <w:t>char</w:t>
              </w:r>
            </w:ins>
          </w:p>
        </w:tc>
        <w:tc>
          <w:tcPr>
            <w:tcW w:w="1701" w:type="dxa"/>
            <w:vAlign w:val="center"/>
          </w:tcPr>
          <w:p w:rsidR="007244C6" w:rsidRDefault="007244C6" w:rsidP="007244C6">
            <w:pPr>
              <w:rPr>
                <w:ins w:id="1481" w:author="gz y" w:date="2016-11-30T16:11:00Z"/>
              </w:rPr>
            </w:pPr>
            <w:ins w:id="1482" w:author="gz y" w:date="2016-11-30T16:11:00Z">
              <w:r>
                <w:rPr>
                  <w:rFonts w:hint="eastAsia"/>
                </w:rPr>
                <w:t>40</w:t>
              </w:r>
            </w:ins>
          </w:p>
        </w:tc>
        <w:tc>
          <w:tcPr>
            <w:tcW w:w="3260" w:type="dxa"/>
            <w:vAlign w:val="center"/>
          </w:tcPr>
          <w:p w:rsidR="007244C6" w:rsidRDefault="000242C3" w:rsidP="007244C6">
            <w:pPr>
              <w:rPr>
                <w:ins w:id="1483" w:author="gz y" w:date="2016-11-30T16:11:00Z"/>
              </w:rPr>
            </w:pPr>
            <w:ins w:id="1484" w:author="gz y" w:date="2016-11-30T16:13:00Z">
              <w:r>
                <w:rPr>
                  <w:rFonts w:hint="eastAsia"/>
                </w:rPr>
                <w:t>备份时间</w:t>
              </w:r>
            </w:ins>
          </w:p>
        </w:tc>
      </w:tr>
    </w:tbl>
    <w:p w:rsidR="007244C6" w:rsidRPr="007244C6" w:rsidRDefault="007244C6">
      <w:pPr>
        <w:widowControl/>
        <w:jc w:val="left"/>
        <w:pPrChange w:id="1485" w:author="gz y" w:date="2016-11-30T16:11:00Z">
          <w:pPr>
            <w:pStyle w:val="aa"/>
            <w:widowControl/>
            <w:numPr>
              <w:numId w:val="28"/>
            </w:numPr>
            <w:ind w:left="420" w:firstLineChars="0" w:hanging="420"/>
            <w:jc w:val="left"/>
          </w:pPr>
        </w:pPrChange>
      </w:pPr>
    </w:p>
    <w:p w:rsidR="00AC6C76" w:rsidRDefault="00AC6C76" w:rsidP="00AC6C76">
      <w:pPr>
        <w:widowControl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:rsidR="00B67718" w:rsidRDefault="00140FD5" w:rsidP="00ED2835">
      <w:pPr>
        <w:pStyle w:val="1"/>
        <w:numPr>
          <w:ilvl w:val="0"/>
          <w:numId w:val="2"/>
        </w:numPr>
      </w:pPr>
      <w:bookmarkStart w:id="1486" w:name="_Toc471397811"/>
      <w:r>
        <w:rPr>
          <w:rFonts w:hint="eastAsia"/>
        </w:rPr>
        <w:lastRenderedPageBreak/>
        <w:t>API</w:t>
      </w:r>
      <w:r w:rsidR="00D9416A">
        <w:rPr>
          <w:rFonts w:hint="eastAsia"/>
        </w:rPr>
        <w:t>设计</w:t>
      </w:r>
      <w:bookmarkEnd w:id="1486"/>
    </w:p>
    <w:p w:rsidR="002800BC" w:rsidRDefault="002800BC" w:rsidP="002800BC">
      <w:pPr>
        <w:rPr>
          <w:ins w:id="1487" w:author="gz y" w:date="2016-11-17T15:15:00Z"/>
        </w:rPr>
      </w:pPr>
      <w:r>
        <w:rPr>
          <w:rFonts w:hint="eastAsia"/>
        </w:rPr>
        <w:t>说明：</w:t>
      </w:r>
      <w:r w:rsidRPr="001964D0">
        <w:rPr>
          <w:rFonts w:hint="eastAsia"/>
          <w:color w:val="FF0000"/>
        </w:rPr>
        <w:t>*</w:t>
      </w:r>
      <w:r>
        <w:rPr>
          <w:rFonts w:hint="eastAsia"/>
        </w:rPr>
        <w:t>为</w:t>
      </w:r>
      <w:r w:rsidR="009468DB">
        <w:rPr>
          <w:rFonts w:hint="eastAsia"/>
        </w:rPr>
        <w:t>必选</w:t>
      </w:r>
      <w:r>
        <w:rPr>
          <w:rFonts w:hint="eastAsia"/>
        </w:rPr>
        <w:t>项</w:t>
      </w:r>
      <w:r w:rsidR="00BD022C">
        <w:rPr>
          <w:rFonts w:hint="eastAsia"/>
        </w:rPr>
        <w:t>, []</w:t>
      </w:r>
      <w:r w:rsidR="00FB7961">
        <w:rPr>
          <w:rFonts w:hint="eastAsia"/>
        </w:rPr>
        <w:t>中</w:t>
      </w:r>
      <w:r w:rsidR="00BD022C">
        <w:rPr>
          <w:rFonts w:hint="eastAsia"/>
        </w:rPr>
        <w:t>为可选参数</w:t>
      </w:r>
      <w:r w:rsidR="005D29AE">
        <w:rPr>
          <w:rFonts w:hint="eastAsia"/>
        </w:rPr>
        <w:t>, @name</w:t>
      </w:r>
      <w:r w:rsidR="005D29AE">
        <w:rPr>
          <w:rFonts w:hint="eastAsia"/>
        </w:rPr>
        <w:t>表示变量</w:t>
      </w:r>
    </w:p>
    <w:p w:rsidR="00432B7A" w:rsidRDefault="00432B7A">
      <w:pPr>
        <w:pStyle w:val="2"/>
        <w:numPr>
          <w:ilvl w:val="1"/>
          <w:numId w:val="2"/>
        </w:numPr>
        <w:rPr>
          <w:ins w:id="1488" w:author="gz y" w:date="2016-11-17T15:15:00Z"/>
        </w:rPr>
        <w:pPrChange w:id="1489" w:author="gz y" w:date="2016-11-17T15:15:00Z">
          <w:pPr>
            <w:pStyle w:val="3"/>
            <w:numPr>
              <w:ilvl w:val="2"/>
              <w:numId w:val="2"/>
            </w:numPr>
            <w:ind w:left="709" w:hanging="709"/>
          </w:pPr>
        </w:pPrChange>
      </w:pPr>
      <w:bookmarkStart w:id="1490" w:name="_Toc471397812"/>
      <w:ins w:id="1491" w:author="gz y" w:date="2016-11-17T15:15:00Z">
        <w:r>
          <w:rPr>
            <w:rFonts w:hint="eastAsia"/>
          </w:rPr>
          <w:t>API</w:t>
        </w:r>
        <w:r>
          <w:rPr>
            <w:rFonts w:hint="eastAsia"/>
          </w:rPr>
          <w:t>返回状态</w:t>
        </w:r>
        <w:bookmarkEnd w:id="1490"/>
      </w:ins>
    </w:p>
    <w:p w:rsidR="00432B7A" w:rsidRDefault="00432B7A" w:rsidP="00432B7A">
      <w:pPr>
        <w:pStyle w:val="aa"/>
        <w:numPr>
          <w:ilvl w:val="0"/>
          <w:numId w:val="11"/>
        </w:numPr>
        <w:ind w:firstLineChars="0"/>
        <w:rPr>
          <w:ins w:id="1492" w:author="gz y" w:date="2016-11-17T15:22:00Z"/>
        </w:rPr>
      </w:pPr>
      <w:ins w:id="1493" w:author="gz y" w:date="2016-11-17T15:15:00Z">
        <w:r>
          <w:rPr>
            <w:rFonts w:hint="eastAsia"/>
          </w:rPr>
          <w:t>数据：</w:t>
        </w:r>
        <w:r w:rsidR="00647978">
          <w:rPr>
            <w:rFonts w:hint="eastAsia"/>
          </w:rPr>
          <w:t>A</w:t>
        </w:r>
      </w:ins>
      <w:ins w:id="1494" w:author="gz y" w:date="2016-11-17T15:59:00Z">
        <w:r w:rsidR="00647978">
          <w:t>PI</w:t>
        </w:r>
      </w:ins>
      <w:ins w:id="1495" w:author="gz y" w:date="2016-11-17T16:00:00Z">
        <w:r w:rsidR="00043319">
          <w:t>.</w:t>
        </w:r>
      </w:ins>
      <w:ins w:id="1496" w:author="gz y" w:date="2016-11-17T15:15:00Z">
        <w:r>
          <w:t>State</w:t>
        </w:r>
      </w:ins>
    </w:p>
    <w:p w:rsidR="00180340" w:rsidRDefault="00180340" w:rsidP="00432B7A">
      <w:pPr>
        <w:pStyle w:val="aa"/>
        <w:numPr>
          <w:ilvl w:val="0"/>
          <w:numId w:val="11"/>
        </w:numPr>
        <w:ind w:firstLineChars="0"/>
        <w:rPr>
          <w:ins w:id="1497" w:author="gz y" w:date="2016-11-17T15:15:00Z"/>
        </w:rPr>
      </w:pPr>
      <w:ins w:id="1498" w:author="gz y" w:date="2016-11-17T15:22:00Z">
        <w:r>
          <w:rPr>
            <w:rFonts w:hint="eastAsia"/>
          </w:rPr>
          <w:t>当访问带有权限的</w:t>
        </w:r>
        <w:r>
          <w:rPr>
            <w:rFonts w:hint="eastAsia"/>
          </w:rPr>
          <w:t>API</w:t>
        </w:r>
        <w:r>
          <w:rPr>
            <w:rFonts w:hint="eastAsia"/>
          </w:rPr>
          <w:t>时，需要用户登录</w:t>
        </w:r>
      </w:ins>
      <w:ins w:id="1499" w:author="gz y" w:date="2016-11-17T15:23:00Z">
        <w:r>
          <w:rPr>
            <w:rFonts w:hint="eastAsia"/>
          </w:rPr>
          <w:t>且有相应的权限，否则将返回未登陆或</w:t>
        </w:r>
      </w:ins>
      <w:ins w:id="1500" w:author="gz y" w:date="2016-11-17T15:24:00Z">
        <w:r>
          <w:rPr>
            <w:rFonts w:hint="eastAsia"/>
          </w:rPr>
          <w:t>未认证</w:t>
        </w:r>
      </w:ins>
      <w:ins w:id="1501" w:author="gz y" w:date="2016-11-17T15:34:00Z">
        <w:r w:rsidR="00381C98">
          <w:rPr>
            <w:rFonts w:hint="eastAsia"/>
          </w:rPr>
          <w:t>错误</w:t>
        </w:r>
      </w:ins>
    </w:p>
    <w:p w:rsidR="00432B7A" w:rsidRDefault="00432B7A" w:rsidP="00432B7A">
      <w:pPr>
        <w:rPr>
          <w:ins w:id="1502" w:author="gz y" w:date="2016-11-17T15:15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32B7A" w:rsidTr="007244C6">
        <w:trPr>
          <w:jc w:val="center"/>
          <w:ins w:id="1503" w:author="gz y" w:date="2016-11-17T15:15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32B7A" w:rsidRDefault="00432B7A" w:rsidP="007244C6">
            <w:pPr>
              <w:rPr>
                <w:ins w:id="1504" w:author="gz y" w:date="2016-11-17T15:15:00Z"/>
              </w:rPr>
            </w:pPr>
            <w:ins w:id="1505" w:author="gz y" w:date="2016-11-17T15:15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32B7A" w:rsidRDefault="00432B7A" w:rsidP="007244C6">
            <w:pPr>
              <w:rPr>
                <w:ins w:id="1506" w:author="gz y" w:date="2016-11-17T15:15:00Z"/>
              </w:rPr>
            </w:pPr>
            <w:ins w:id="1507" w:author="gz y" w:date="2016-11-17T15:15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32B7A" w:rsidRDefault="00432B7A" w:rsidP="007244C6">
            <w:pPr>
              <w:rPr>
                <w:ins w:id="1508" w:author="gz y" w:date="2016-11-17T15:15:00Z"/>
              </w:rPr>
            </w:pPr>
            <w:ins w:id="1509" w:author="gz y" w:date="2016-11-17T15:15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32B7A" w:rsidRDefault="00432B7A" w:rsidP="007244C6">
            <w:pPr>
              <w:rPr>
                <w:ins w:id="1510" w:author="gz y" w:date="2016-11-17T15:15:00Z"/>
              </w:rPr>
            </w:pPr>
            <w:ins w:id="1511" w:author="gz y" w:date="2016-11-17T15:15:00Z">
              <w:r>
                <w:rPr>
                  <w:rFonts w:hint="eastAsia"/>
                </w:rPr>
                <w:t>说明</w:t>
              </w:r>
            </w:ins>
          </w:p>
        </w:tc>
      </w:tr>
      <w:tr w:rsidR="00432B7A" w:rsidTr="007244C6">
        <w:trPr>
          <w:jc w:val="center"/>
          <w:ins w:id="1512" w:author="gz y" w:date="2016-11-17T15:15:00Z"/>
        </w:trPr>
        <w:tc>
          <w:tcPr>
            <w:tcW w:w="1838" w:type="dxa"/>
            <w:vAlign w:val="center"/>
          </w:tcPr>
          <w:p w:rsidR="00432B7A" w:rsidRDefault="00432B7A" w:rsidP="007244C6">
            <w:pPr>
              <w:rPr>
                <w:ins w:id="1513" w:author="gz y" w:date="2016-11-17T15:15:00Z"/>
              </w:rPr>
            </w:pPr>
            <w:ins w:id="1514" w:author="gz y" w:date="2016-11-17T15:15:00Z">
              <w:r>
                <w:rPr>
                  <w:rFonts w:hint="eastAsia"/>
                </w:rPr>
                <w:t>api</w:t>
              </w:r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432B7A" w:rsidRDefault="00432B7A" w:rsidP="007244C6">
            <w:pPr>
              <w:rPr>
                <w:ins w:id="1515" w:author="gz y" w:date="2016-11-17T15:15:00Z"/>
              </w:rPr>
            </w:pPr>
            <w:ins w:id="1516" w:author="gz y" w:date="2016-11-17T15:15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432B7A" w:rsidRDefault="00432B7A" w:rsidP="007244C6">
            <w:pPr>
              <w:rPr>
                <w:ins w:id="1517" w:author="gz y" w:date="2016-11-17T15:15:00Z"/>
              </w:rPr>
            </w:pPr>
            <w:ins w:id="1518" w:author="gz y" w:date="2016-11-17T15:15:00Z">
              <w:r>
                <w:rPr>
                  <w:rFonts w:hint="eastAsia"/>
                </w:rPr>
                <w:t>40</w:t>
              </w:r>
            </w:ins>
          </w:p>
        </w:tc>
        <w:tc>
          <w:tcPr>
            <w:tcW w:w="2410" w:type="dxa"/>
            <w:vAlign w:val="center"/>
          </w:tcPr>
          <w:p w:rsidR="00432B7A" w:rsidRDefault="00432B7A" w:rsidP="007244C6">
            <w:pPr>
              <w:rPr>
                <w:ins w:id="1519" w:author="gz y" w:date="2016-11-17T15:15:00Z"/>
              </w:rPr>
            </w:pPr>
            <w:ins w:id="1520" w:author="gz y" w:date="2016-11-17T15:15:00Z">
              <w:r>
                <w:rPr>
                  <w:rFonts w:hint="eastAsia"/>
                </w:rPr>
                <w:t>api</w:t>
              </w:r>
              <w:r>
                <w:t xml:space="preserve"> 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432B7A" w:rsidTr="007244C6">
        <w:trPr>
          <w:jc w:val="center"/>
          <w:ins w:id="1521" w:author="gz y" w:date="2016-11-17T15:15:00Z"/>
        </w:trPr>
        <w:tc>
          <w:tcPr>
            <w:tcW w:w="1838" w:type="dxa"/>
            <w:vAlign w:val="center"/>
          </w:tcPr>
          <w:p w:rsidR="00432B7A" w:rsidRDefault="00432B7A" w:rsidP="007244C6">
            <w:pPr>
              <w:rPr>
                <w:ins w:id="1522" w:author="gz y" w:date="2016-11-17T15:15:00Z"/>
              </w:rPr>
            </w:pPr>
            <w:ins w:id="1523" w:author="gz y" w:date="2016-11-17T15:15:00Z">
              <w:r>
                <w:t xml:space="preserve">state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432B7A" w:rsidRDefault="00432B7A" w:rsidP="007244C6">
            <w:pPr>
              <w:rPr>
                <w:ins w:id="1524" w:author="gz y" w:date="2016-11-17T15:15:00Z"/>
              </w:rPr>
            </w:pPr>
            <w:ins w:id="1525" w:author="gz y" w:date="2016-11-17T15:15:00Z">
              <w:r>
                <w:t>Integer</w:t>
              </w:r>
            </w:ins>
          </w:p>
        </w:tc>
        <w:tc>
          <w:tcPr>
            <w:tcW w:w="1417" w:type="dxa"/>
            <w:vAlign w:val="center"/>
          </w:tcPr>
          <w:p w:rsidR="00432B7A" w:rsidRDefault="00432B7A" w:rsidP="007244C6">
            <w:pPr>
              <w:rPr>
                <w:ins w:id="1526" w:author="gz y" w:date="2016-11-17T15:15:00Z"/>
              </w:rPr>
            </w:pPr>
            <w:ins w:id="1527" w:author="gz y" w:date="2016-11-17T15:15:00Z">
              <w:r>
                <w:t>1</w:t>
              </w:r>
            </w:ins>
          </w:p>
        </w:tc>
        <w:tc>
          <w:tcPr>
            <w:tcW w:w="2410" w:type="dxa"/>
            <w:vAlign w:val="center"/>
          </w:tcPr>
          <w:p w:rsidR="00432B7A" w:rsidRDefault="00432B7A" w:rsidP="007244C6">
            <w:pPr>
              <w:rPr>
                <w:ins w:id="1528" w:author="gz y" w:date="2016-11-17T15:15:00Z"/>
              </w:rPr>
            </w:pPr>
            <w:ins w:id="1529" w:author="gz y" w:date="2016-11-17T15:15:00Z">
              <w:r>
                <w:rPr>
                  <w:rFonts w:hint="eastAsia"/>
                </w:rPr>
                <w:t>0: ok</w:t>
              </w:r>
            </w:ins>
            <w:ins w:id="1530" w:author="gz y" w:date="2016-12-05T10:47:00Z">
              <w:r w:rsidR="00FD31A4">
                <w:t xml:space="preserve"> </w:t>
              </w:r>
            </w:ins>
          </w:p>
          <w:p w:rsidR="00432B7A" w:rsidRDefault="00432B7A" w:rsidP="007244C6">
            <w:pPr>
              <w:rPr>
                <w:ins w:id="1531" w:author="gz y" w:date="2016-11-17T15:15:00Z"/>
              </w:rPr>
            </w:pPr>
            <w:ins w:id="1532" w:author="gz y" w:date="2016-11-17T15:15:00Z">
              <w:r>
                <w:t xml:space="preserve">1: </w:t>
              </w:r>
            </w:ins>
            <w:ins w:id="1533" w:author="gz y" w:date="2016-12-05T09:54:00Z">
              <w:r w:rsidR="00F6072F">
                <w:rPr>
                  <w:rFonts w:hint="eastAsia"/>
                </w:rPr>
                <w:t>unknown</w:t>
              </w:r>
              <w:r w:rsidR="00823234">
                <w:t xml:space="preserve"> </w:t>
              </w:r>
            </w:ins>
            <w:ins w:id="1534" w:author="gz y" w:date="2016-11-17T15:15:00Z">
              <w:r>
                <w:rPr>
                  <w:rFonts w:hint="eastAsia"/>
                </w:rPr>
                <w:t>error</w:t>
              </w:r>
            </w:ins>
          </w:p>
          <w:p w:rsidR="00432B7A" w:rsidRDefault="00FD31A4" w:rsidP="007244C6">
            <w:pPr>
              <w:rPr>
                <w:ins w:id="1535" w:author="gz y" w:date="2016-11-17T15:15:00Z"/>
              </w:rPr>
            </w:pPr>
            <w:ins w:id="1536" w:author="gz y" w:date="2016-11-17T15:15:00Z">
              <w:r>
                <w:t>2: not logged in</w:t>
              </w:r>
            </w:ins>
          </w:p>
          <w:p w:rsidR="00432B7A" w:rsidRDefault="00432B7A" w:rsidP="007244C6">
            <w:pPr>
              <w:rPr>
                <w:ins w:id="1537" w:author="gz y" w:date="2016-12-05T09:51:00Z"/>
              </w:rPr>
            </w:pPr>
            <w:ins w:id="1538" w:author="gz y" w:date="2016-11-17T15:15:00Z">
              <w:r>
                <w:t xml:space="preserve">3: </w:t>
              </w:r>
              <w:r w:rsidRPr="006236B1">
                <w:t>unauthorized</w:t>
              </w:r>
            </w:ins>
          </w:p>
          <w:p w:rsidR="001375A6" w:rsidRDefault="001375A6" w:rsidP="007244C6">
            <w:pPr>
              <w:rPr>
                <w:ins w:id="1539" w:author="gz y" w:date="2016-12-05T09:51:00Z"/>
              </w:rPr>
            </w:pPr>
            <w:ins w:id="1540" w:author="gz y" w:date="2016-12-05T09:51:00Z">
              <w:r>
                <w:rPr>
                  <w:rFonts w:hint="eastAsia"/>
                </w:rPr>
                <w:t>4: data format error</w:t>
              </w:r>
            </w:ins>
          </w:p>
          <w:p w:rsidR="001375A6" w:rsidRDefault="001375A6" w:rsidP="007244C6">
            <w:pPr>
              <w:rPr>
                <w:ins w:id="1541" w:author="gz y" w:date="2016-11-17T15:15:00Z"/>
              </w:rPr>
            </w:pPr>
            <w:ins w:id="1542" w:author="gz y" w:date="2016-12-05T09:53:00Z">
              <w:r>
                <w:t>5: database error</w:t>
              </w:r>
            </w:ins>
          </w:p>
        </w:tc>
      </w:tr>
      <w:tr w:rsidR="00432B7A" w:rsidTr="007244C6">
        <w:trPr>
          <w:jc w:val="center"/>
          <w:ins w:id="1543" w:author="gz y" w:date="2016-11-17T15:15:00Z"/>
        </w:trPr>
        <w:tc>
          <w:tcPr>
            <w:tcW w:w="1838" w:type="dxa"/>
            <w:vAlign w:val="center"/>
          </w:tcPr>
          <w:p w:rsidR="00432B7A" w:rsidRDefault="00432B7A" w:rsidP="007244C6">
            <w:pPr>
              <w:rPr>
                <w:ins w:id="1544" w:author="gz y" w:date="2016-11-17T15:15:00Z"/>
              </w:rPr>
            </w:pPr>
            <w:ins w:id="1545" w:author="gz y" w:date="2016-11-17T15:15:00Z">
              <w:r>
                <w:t>msg</w:t>
              </w:r>
            </w:ins>
          </w:p>
        </w:tc>
        <w:tc>
          <w:tcPr>
            <w:tcW w:w="1843" w:type="dxa"/>
            <w:vAlign w:val="center"/>
          </w:tcPr>
          <w:p w:rsidR="00432B7A" w:rsidRDefault="00432B7A" w:rsidP="007244C6">
            <w:pPr>
              <w:rPr>
                <w:ins w:id="1546" w:author="gz y" w:date="2016-11-17T15:15:00Z"/>
              </w:rPr>
            </w:pPr>
            <w:ins w:id="1547" w:author="gz y" w:date="2016-11-17T15:15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432B7A" w:rsidRDefault="00432B7A" w:rsidP="007244C6">
            <w:pPr>
              <w:rPr>
                <w:ins w:id="1548" w:author="gz y" w:date="2016-11-17T15:15:00Z"/>
              </w:rPr>
            </w:pPr>
            <w:ins w:id="1549" w:author="gz y" w:date="2016-11-17T15:15:00Z">
              <w:r>
                <w:rPr>
                  <w:rFonts w:hint="eastAsia"/>
                </w:rPr>
                <w:t>100</w:t>
              </w:r>
            </w:ins>
          </w:p>
        </w:tc>
        <w:tc>
          <w:tcPr>
            <w:tcW w:w="2410" w:type="dxa"/>
            <w:vAlign w:val="center"/>
          </w:tcPr>
          <w:p w:rsidR="00432B7A" w:rsidRDefault="00432B7A" w:rsidP="007244C6">
            <w:pPr>
              <w:rPr>
                <w:ins w:id="1550" w:author="gz y" w:date="2016-11-17T15:15:00Z"/>
              </w:rPr>
            </w:pPr>
            <w:ins w:id="1551" w:author="gz y" w:date="2016-11-17T15:15:00Z">
              <w:r>
                <w:rPr>
                  <w:rFonts w:hint="eastAsia"/>
                </w:rPr>
                <w:t>失败时可输出错误信息</w:t>
              </w:r>
            </w:ins>
          </w:p>
        </w:tc>
      </w:tr>
    </w:tbl>
    <w:p w:rsidR="00432B7A" w:rsidRDefault="00432B7A" w:rsidP="00432B7A">
      <w:pPr>
        <w:rPr>
          <w:ins w:id="1552" w:author="gz y" w:date="2016-11-17T15:15:00Z"/>
        </w:rPr>
      </w:pPr>
    </w:p>
    <w:p w:rsidR="00432B7A" w:rsidRPr="00A444C8" w:rsidRDefault="00432B7A" w:rsidP="00432B7A">
      <w:pPr>
        <w:pStyle w:val="aa"/>
        <w:numPr>
          <w:ilvl w:val="0"/>
          <w:numId w:val="28"/>
        </w:numPr>
        <w:ind w:firstLineChars="0"/>
        <w:rPr>
          <w:ins w:id="1553" w:author="gz y" w:date="2016-11-17T15:15:00Z"/>
        </w:rPr>
      </w:pPr>
      <w:ins w:id="1554" w:author="gz y" w:date="2016-11-17T15:15:00Z">
        <w:r>
          <w:rPr>
            <w:rFonts w:hint="eastAsia"/>
          </w:rPr>
          <w:t>示例：</w:t>
        </w:r>
        <w:r>
          <w:rPr>
            <w:rFonts w:hint="eastAsia"/>
          </w:rPr>
          <w:t>{</w:t>
        </w:r>
        <w:r>
          <w:t>“api”: “</w:t>
        </w:r>
        <w:r>
          <w:rPr>
            <w:rFonts w:hint="eastAsia"/>
          </w:rPr>
          <w:t>/api/</w:t>
        </w:r>
        <w:r w:rsidR="00850321">
          <w:t xml:space="preserve">user/login”, “state”: 0, </w:t>
        </w:r>
      </w:ins>
      <w:ins w:id="1555" w:author="gz y" w:date="2016-11-25T15:50:00Z">
        <w:r w:rsidR="00850321">
          <w:t>“msg”: “ok”</w:t>
        </w:r>
      </w:ins>
      <w:ins w:id="1556" w:author="gz y" w:date="2016-11-17T15:15:00Z">
        <w:r>
          <w:rPr>
            <w:rFonts w:hint="eastAsia"/>
          </w:rPr>
          <w:t>}</w:t>
        </w:r>
      </w:ins>
    </w:p>
    <w:p w:rsidR="00432B7A" w:rsidRPr="00432B7A" w:rsidRDefault="00432B7A" w:rsidP="002800BC"/>
    <w:p w:rsidR="00C83E6F" w:rsidRDefault="00C83E6F" w:rsidP="00C83E6F">
      <w:pPr>
        <w:pStyle w:val="2"/>
        <w:numPr>
          <w:ilvl w:val="1"/>
          <w:numId w:val="2"/>
        </w:numPr>
      </w:pPr>
      <w:bookmarkStart w:id="1557" w:name="_Toc471397813"/>
      <w:r>
        <w:rPr>
          <w:rFonts w:hint="eastAsia"/>
        </w:rPr>
        <w:t>用户登陆</w:t>
      </w:r>
      <w:bookmarkEnd w:id="1557"/>
    </w:p>
    <w:p w:rsidR="00C83E6F" w:rsidRDefault="00687929" w:rsidP="00C83E6F">
      <w:pPr>
        <w:pStyle w:val="3"/>
        <w:numPr>
          <w:ilvl w:val="2"/>
          <w:numId w:val="2"/>
        </w:numPr>
      </w:pPr>
      <w:bookmarkStart w:id="1558" w:name="_Toc471397814"/>
      <w:r>
        <w:rPr>
          <w:rFonts w:hint="eastAsia"/>
        </w:rPr>
        <w:t>用户登陆</w:t>
      </w:r>
      <w:bookmarkEnd w:id="1558"/>
    </w:p>
    <w:p w:rsidR="00C83E6F" w:rsidRDefault="00C83E6F" w:rsidP="00C83E6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>
        <w:t>user/login</w:t>
      </w:r>
    </w:p>
    <w:p w:rsidR="00C83E6F" w:rsidRDefault="00C83E6F" w:rsidP="00C83E6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>
        <w:t>Object</w:t>
      </w:r>
    </w:p>
    <w:p w:rsidR="00C83E6F" w:rsidRDefault="00C83E6F" w:rsidP="00C83E6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C83E6F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C83E6F" w:rsidRDefault="00C83E6F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83E6F" w:rsidRDefault="00C83E6F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83E6F" w:rsidRDefault="00C83E6F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83E6F" w:rsidRDefault="00C83E6F" w:rsidP="007244C6">
            <w:r>
              <w:rPr>
                <w:rFonts w:hint="eastAsia"/>
              </w:rPr>
              <w:t>说明</w:t>
            </w:r>
          </w:p>
        </w:tc>
      </w:tr>
      <w:tr w:rsidR="00C83E6F" w:rsidTr="007244C6">
        <w:trPr>
          <w:jc w:val="center"/>
        </w:trPr>
        <w:tc>
          <w:tcPr>
            <w:tcW w:w="1838" w:type="dxa"/>
            <w:vAlign w:val="center"/>
          </w:tcPr>
          <w:p w:rsidR="00C83E6F" w:rsidRDefault="00C83E6F" w:rsidP="007244C6">
            <w:r>
              <w:rPr>
                <w:rFonts w:hint="eastAsia"/>
              </w:rPr>
              <w:t>name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83E6F" w:rsidRDefault="00C83E6F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C83E6F" w:rsidRDefault="00C83E6F" w:rsidP="007244C6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C83E6F" w:rsidRDefault="00C83E6F" w:rsidP="007244C6">
            <w:r>
              <w:rPr>
                <w:rFonts w:hint="eastAsia"/>
              </w:rPr>
              <w:t>用户名</w:t>
            </w:r>
          </w:p>
        </w:tc>
      </w:tr>
      <w:tr w:rsidR="00C83E6F" w:rsidTr="007244C6">
        <w:trPr>
          <w:jc w:val="center"/>
        </w:trPr>
        <w:tc>
          <w:tcPr>
            <w:tcW w:w="1838" w:type="dxa"/>
            <w:vAlign w:val="center"/>
          </w:tcPr>
          <w:p w:rsidR="00C83E6F" w:rsidRDefault="00C83E6F" w:rsidP="007244C6">
            <w:r>
              <w:t xml:space="preserve">password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83E6F" w:rsidRDefault="00A13684" w:rsidP="007244C6">
            <w:ins w:id="1559" w:author="gz y" w:date="2016-11-17T12:14:00Z">
              <w:r>
                <w:t>String</w:t>
              </w:r>
            </w:ins>
            <w:del w:id="1560" w:author="gz y" w:date="2016-11-17T12:14:00Z">
              <w:r w:rsidR="00C83E6F" w:rsidDel="00A13684">
                <w:delText>Integer</w:delText>
              </w:r>
            </w:del>
          </w:p>
        </w:tc>
        <w:tc>
          <w:tcPr>
            <w:tcW w:w="1417" w:type="dxa"/>
            <w:vAlign w:val="center"/>
          </w:tcPr>
          <w:p w:rsidR="00C83E6F" w:rsidRDefault="00A13684" w:rsidP="007244C6">
            <w:ins w:id="1561" w:author="gz y" w:date="2016-11-17T12:14:00Z">
              <w:r>
                <w:rPr>
                  <w:rFonts w:hint="eastAsia"/>
                </w:rPr>
                <w:t>40</w:t>
              </w:r>
            </w:ins>
            <w:del w:id="1562" w:author="gz y" w:date="2016-11-17T12:14:00Z">
              <w:r w:rsidR="00C83E6F" w:rsidDel="00A13684">
                <w:delText>2</w:delText>
              </w:r>
            </w:del>
          </w:p>
        </w:tc>
        <w:tc>
          <w:tcPr>
            <w:tcW w:w="2410" w:type="dxa"/>
            <w:vAlign w:val="center"/>
          </w:tcPr>
          <w:p w:rsidR="00C83E6F" w:rsidRDefault="00C83E6F" w:rsidP="007244C6">
            <w:r>
              <w:rPr>
                <w:rFonts w:hint="eastAsia"/>
              </w:rPr>
              <w:t>密码</w:t>
            </w:r>
          </w:p>
        </w:tc>
      </w:tr>
    </w:tbl>
    <w:p w:rsidR="00C83E6F" w:rsidRDefault="00C83E6F" w:rsidP="00C83E6F"/>
    <w:p w:rsidR="00C83E6F" w:rsidRDefault="00C83E6F" w:rsidP="00C83E6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”: “</w:t>
      </w:r>
      <w:r>
        <w:rPr>
          <w:rFonts w:hint="eastAsia"/>
        </w:rPr>
        <w:t>systec</w:t>
      </w:r>
      <w:r>
        <w:t>”, “password”: “123456”</w:t>
      </w:r>
      <w:r>
        <w:rPr>
          <w:rFonts w:hint="eastAsia"/>
        </w:rPr>
        <w:t>}</w:t>
      </w:r>
    </w:p>
    <w:p w:rsidR="002D7C6B" w:rsidRDefault="00C83E6F" w:rsidP="00C83E6F">
      <w:pPr>
        <w:pStyle w:val="aa"/>
        <w:numPr>
          <w:ilvl w:val="0"/>
          <w:numId w:val="11"/>
        </w:numPr>
        <w:ind w:firstLineChars="0"/>
        <w:rPr>
          <w:ins w:id="1563" w:author="gz y" w:date="2016-12-12T11:44:00Z"/>
        </w:rPr>
      </w:pPr>
      <w:r>
        <w:rPr>
          <w:rFonts w:hint="eastAsia"/>
        </w:rPr>
        <w:t>返回：</w:t>
      </w:r>
      <w:ins w:id="1564" w:author="gz y" w:date="2016-11-17T16:00:00Z">
        <w:r w:rsidR="00084C8E">
          <w:rPr>
            <w:rFonts w:hint="eastAsia"/>
          </w:rPr>
          <w:t>A</w:t>
        </w:r>
        <w:r w:rsidR="00084C8E">
          <w:t>PI.State</w:t>
        </w:r>
      </w:ins>
      <w:ins w:id="1565" w:author="gz y" w:date="2016-12-12T11:44:00Z">
        <w:r w:rsidR="002D7C6B">
          <w:t xml:space="preserve"> </w:t>
        </w:r>
        <w:r w:rsidR="002D7C6B">
          <w:rPr>
            <w:rFonts w:hint="eastAsia"/>
          </w:rPr>
          <w:t>+</w:t>
        </w:r>
        <w:r w:rsidR="002D7C6B">
          <w:t xml:space="preserve"> </w:t>
        </w:r>
        <w:r w:rsidR="002D7C6B">
          <w:rPr>
            <w:rFonts w:hint="eastAsia"/>
          </w:rPr>
          <w:t>Item</w:t>
        </w:r>
      </w:ins>
    </w:p>
    <w:p w:rsidR="00C83E6F" w:rsidRDefault="00C83E6F">
      <w:pPr>
        <w:pPrChange w:id="1566" w:author="gz y" w:date="2016-12-12T11:44:00Z">
          <w:pPr>
            <w:pStyle w:val="aa"/>
            <w:numPr>
              <w:numId w:val="11"/>
            </w:numPr>
            <w:ind w:left="420" w:firstLineChars="0" w:hanging="420"/>
          </w:pPr>
        </w:pPrChange>
      </w:pPr>
      <w:del w:id="1567" w:author="gz y" w:date="2016-11-17T15:17:00Z">
        <w:r w:rsidDel="007E1C9D">
          <w:rPr>
            <w:rFonts w:hint="eastAsia"/>
          </w:rPr>
          <w:delText>Object</w:delText>
        </w:r>
      </w:del>
    </w:p>
    <w:p w:rsidR="00C83E6F" w:rsidDel="007E1C9D" w:rsidRDefault="00C83E6F" w:rsidP="00C83E6F">
      <w:pPr>
        <w:rPr>
          <w:del w:id="1568" w:author="gz y" w:date="2016-11-17T15:1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C83E6F" w:rsidDel="007E1C9D" w:rsidTr="007244C6">
        <w:trPr>
          <w:jc w:val="center"/>
          <w:del w:id="1569" w:author="gz y" w:date="2016-11-17T15:1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C83E6F" w:rsidDel="007E1C9D" w:rsidRDefault="00C83E6F" w:rsidP="007244C6">
            <w:pPr>
              <w:rPr>
                <w:del w:id="1570" w:author="gz y" w:date="2016-11-17T15:17:00Z"/>
              </w:rPr>
            </w:pPr>
            <w:del w:id="1571" w:author="gz y" w:date="2016-11-17T15:17:00Z">
              <w:r w:rsidDel="007E1C9D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83E6F" w:rsidDel="007E1C9D" w:rsidRDefault="00C83E6F" w:rsidP="007244C6">
            <w:pPr>
              <w:rPr>
                <w:del w:id="1572" w:author="gz y" w:date="2016-11-17T15:17:00Z"/>
              </w:rPr>
            </w:pPr>
            <w:del w:id="1573" w:author="gz y" w:date="2016-11-17T15:17:00Z">
              <w:r w:rsidDel="007E1C9D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83E6F" w:rsidDel="007E1C9D" w:rsidRDefault="00C83E6F" w:rsidP="007244C6">
            <w:pPr>
              <w:rPr>
                <w:del w:id="1574" w:author="gz y" w:date="2016-11-17T15:17:00Z"/>
              </w:rPr>
            </w:pPr>
            <w:del w:id="1575" w:author="gz y" w:date="2016-11-17T15:17:00Z">
              <w:r w:rsidDel="007E1C9D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83E6F" w:rsidDel="007E1C9D" w:rsidRDefault="00C83E6F" w:rsidP="007244C6">
            <w:pPr>
              <w:rPr>
                <w:del w:id="1576" w:author="gz y" w:date="2016-11-17T15:17:00Z"/>
              </w:rPr>
            </w:pPr>
            <w:del w:id="1577" w:author="gz y" w:date="2016-11-17T15:17:00Z">
              <w:r w:rsidDel="007E1C9D">
                <w:rPr>
                  <w:rFonts w:hint="eastAsia"/>
                </w:rPr>
                <w:delText>说明</w:delText>
              </w:r>
            </w:del>
          </w:p>
        </w:tc>
      </w:tr>
      <w:tr w:rsidR="00C83E6F" w:rsidDel="007E1C9D" w:rsidTr="007244C6">
        <w:trPr>
          <w:jc w:val="center"/>
          <w:del w:id="1578" w:author="gz y" w:date="2016-11-17T15:17:00Z"/>
        </w:trPr>
        <w:tc>
          <w:tcPr>
            <w:tcW w:w="1838" w:type="dxa"/>
            <w:vAlign w:val="center"/>
          </w:tcPr>
          <w:p w:rsidR="00C83E6F" w:rsidDel="007E1C9D" w:rsidRDefault="00C83E6F" w:rsidP="007244C6">
            <w:pPr>
              <w:rPr>
                <w:del w:id="1579" w:author="gz y" w:date="2016-11-17T15:17:00Z"/>
              </w:rPr>
            </w:pPr>
            <w:del w:id="1580" w:author="gz y" w:date="2016-11-17T15:17:00Z">
              <w:r w:rsidDel="007E1C9D">
                <w:rPr>
                  <w:rFonts w:hint="eastAsia"/>
                </w:rPr>
                <w:delText>api</w:delText>
              </w:r>
              <w:r w:rsidDel="007E1C9D">
                <w:delText xml:space="preserve"> </w:delText>
              </w:r>
              <w:r w:rsidRPr="001964D0" w:rsidDel="007E1C9D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C83E6F" w:rsidDel="007E1C9D" w:rsidRDefault="00C83E6F" w:rsidP="007244C6">
            <w:pPr>
              <w:rPr>
                <w:del w:id="1581" w:author="gz y" w:date="2016-11-17T15:17:00Z"/>
              </w:rPr>
            </w:pPr>
            <w:del w:id="1582" w:author="gz y" w:date="2016-11-17T15:17:00Z">
              <w:r w:rsidDel="007E1C9D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C83E6F" w:rsidDel="007E1C9D" w:rsidRDefault="00C83E6F" w:rsidP="007244C6">
            <w:pPr>
              <w:rPr>
                <w:del w:id="1583" w:author="gz y" w:date="2016-11-17T15:17:00Z"/>
              </w:rPr>
            </w:pPr>
            <w:del w:id="1584" w:author="gz y" w:date="2016-11-17T15:17:00Z">
              <w:r w:rsidDel="007E1C9D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C83E6F" w:rsidDel="007E1C9D" w:rsidRDefault="00C83E6F" w:rsidP="007244C6">
            <w:pPr>
              <w:rPr>
                <w:del w:id="1585" w:author="gz y" w:date="2016-11-17T15:17:00Z"/>
              </w:rPr>
            </w:pPr>
            <w:del w:id="1586" w:author="gz y" w:date="2016-11-17T15:17:00Z">
              <w:r w:rsidDel="007E1C9D">
                <w:rPr>
                  <w:rFonts w:hint="eastAsia"/>
                </w:rPr>
                <w:delText>api</w:delText>
              </w:r>
              <w:r w:rsidDel="007E1C9D">
                <w:delText xml:space="preserve"> </w:delText>
              </w:r>
              <w:r w:rsidDel="007E1C9D">
                <w:rPr>
                  <w:rFonts w:hint="eastAsia"/>
                </w:rPr>
                <w:delText>url</w:delText>
              </w:r>
            </w:del>
          </w:p>
        </w:tc>
      </w:tr>
      <w:tr w:rsidR="00C83E6F" w:rsidDel="007E1C9D" w:rsidTr="007244C6">
        <w:trPr>
          <w:jc w:val="center"/>
          <w:del w:id="1587" w:author="gz y" w:date="2016-11-17T15:17:00Z"/>
        </w:trPr>
        <w:tc>
          <w:tcPr>
            <w:tcW w:w="1838" w:type="dxa"/>
            <w:vAlign w:val="center"/>
          </w:tcPr>
          <w:p w:rsidR="00C83E6F" w:rsidDel="007E1C9D" w:rsidRDefault="00C83E6F" w:rsidP="007244C6">
            <w:pPr>
              <w:rPr>
                <w:del w:id="1588" w:author="gz y" w:date="2016-11-17T15:17:00Z"/>
              </w:rPr>
            </w:pPr>
            <w:del w:id="1589" w:author="gz y" w:date="2016-11-17T15:17:00Z">
              <w:r w:rsidDel="007E1C9D">
                <w:delText xml:space="preserve">state </w:delText>
              </w:r>
              <w:r w:rsidRPr="001964D0" w:rsidDel="007E1C9D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C83E6F" w:rsidDel="007E1C9D" w:rsidRDefault="00C83E6F" w:rsidP="007244C6">
            <w:pPr>
              <w:rPr>
                <w:del w:id="1590" w:author="gz y" w:date="2016-11-17T15:17:00Z"/>
              </w:rPr>
            </w:pPr>
            <w:del w:id="1591" w:author="gz y" w:date="2016-11-17T15:17:00Z">
              <w:r w:rsidDel="007E1C9D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C83E6F" w:rsidDel="007E1C9D" w:rsidRDefault="00C83E6F" w:rsidP="007244C6">
            <w:pPr>
              <w:rPr>
                <w:del w:id="1592" w:author="gz y" w:date="2016-11-17T15:17:00Z"/>
              </w:rPr>
            </w:pPr>
            <w:del w:id="1593" w:author="gz y" w:date="2016-11-17T15:17:00Z">
              <w:r w:rsidDel="007E1C9D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C83E6F" w:rsidDel="007E1C9D" w:rsidRDefault="00C83E6F" w:rsidP="007244C6">
            <w:pPr>
              <w:rPr>
                <w:del w:id="1594" w:author="gz y" w:date="2016-11-17T15:17:00Z"/>
              </w:rPr>
            </w:pPr>
            <w:del w:id="1595" w:author="gz y" w:date="2016-11-17T15:17:00Z">
              <w:r w:rsidDel="007E1C9D">
                <w:rPr>
                  <w:rFonts w:hint="eastAsia"/>
                </w:rPr>
                <w:delText>结果状态</w:delText>
              </w:r>
              <w:r w:rsidR="00914D1D" w:rsidDel="007E1C9D">
                <w:rPr>
                  <w:rFonts w:hint="eastAsia"/>
                </w:rPr>
                <w:delText>，</w:delText>
              </w:r>
              <w:r w:rsidR="00914D1D" w:rsidDel="007E1C9D">
                <w:rPr>
                  <w:rFonts w:hint="eastAsia"/>
                </w:rPr>
                <w:delText>ok, error</w:delText>
              </w:r>
            </w:del>
          </w:p>
        </w:tc>
      </w:tr>
      <w:tr w:rsidR="003B7C64" w:rsidDel="007E1C9D" w:rsidTr="007244C6">
        <w:trPr>
          <w:jc w:val="center"/>
          <w:del w:id="1596" w:author="gz y" w:date="2016-11-17T15:17:00Z"/>
        </w:trPr>
        <w:tc>
          <w:tcPr>
            <w:tcW w:w="1838" w:type="dxa"/>
            <w:vAlign w:val="center"/>
          </w:tcPr>
          <w:p w:rsidR="003B7C64" w:rsidDel="007E1C9D" w:rsidRDefault="003B7C64" w:rsidP="007244C6">
            <w:pPr>
              <w:rPr>
                <w:del w:id="1597" w:author="gz y" w:date="2016-11-17T15:17:00Z"/>
              </w:rPr>
            </w:pPr>
            <w:del w:id="1598" w:author="gz y" w:date="2016-11-17T15:17:00Z">
              <w:r w:rsidDel="007E1C9D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3B7C64" w:rsidDel="007E1C9D" w:rsidRDefault="003B7C64" w:rsidP="007244C6">
            <w:pPr>
              <w:rPr>
                <w:del w:id="1599" w:author="gz y" w:date="2016-11-17T15:17:00Z"/>
              </w:rPr>
            </w:pPr>
            <w:del w:id="1600" w:author="gz y" w:date="2016-11-17T15:17:00Z">
              <w:r w:rsidDel="007E1C9D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3B7C64" w:rsidDel="007E1C9D" w:rsidRDefault="003B7C64" w:rsidP="007244C6">
            <w:pPr>
              <w:rPr>
                <w:del w:id="1601" w:author="gz y" w:date="2016-11-17T15:17:00Z"/>
              </w:rPr>
            </w:pPr>
            <w:del w:id="1602" w:author="gz y" w:date="2016-11-17T15:17:00Z">
              <w:r w:rsidDel="007E1C9D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3B7C64" w:rsidDel="007E1C9D" w:rsidRDefault="003B7C64" w:rsidP="007244C6">
            <w:pPr>
              <w:rPr>
                <w:del w:id="1603" w:author="gz y" w:date="2016-11-17T15:17:00Z"/>
              </w:rPr>
            </w:pPr>
            <w:del w:id="1604" w:author="gz y" w:date="2016-11-17T15:17:00Z">
              <w:r w:rsidDel="007E1C9D">
                <w:rPr>
                  <w:rFonts w:hint="eastAsia"/>
                </w:rPr>
                <w:delText>失败时可输出错误信息</w:delText>
              </w:r>
            </w:del>
          </w:p>
        </w:tc>
      </w:tr>
      <w:tr w:rsidR="002D7C6B" w:rsidTr="00D06D15">
        <w:trPr>
          <w:jc w:val="center"/>
          <w:ins w:id="1605" w:author="gz y" w:date="2016-12-12T11:44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D7C6B" w:rsidRDefault="002D7C6B" w:rsidP="00D06D15">
            <w:pPr>
              <w:rPr>
                <w:ins w:id="1606" w:author="gz y" w:date="2016-12-12T11:44:00Z"/>
              </w:rPr>
            </w:pPr>
            <w:ins w:id="1607" w:author="gz y" w:date="2016-12-12T11:44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D7C6B" w:rsidRDefault="002D7C6B" w:rsidP="00D06D15">
            <w:pPr>
              <w:rPr>
                <w:ins w:id="1608" w:author="gz y" w:date="2016-12-12T11:44:00Z"/>
              </w:rPr>
            </w:pPr>
            <w:ins w:id="1609" w:author="gz y" w:date="2016-12-12T11:44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D7C6B" w:rsidRDefault="002D7C6B" w:rsidP="00D06D15">
            <w:pPr>
              <w:rPr>
                <w:ins w:id="1610" w:author="gz y" w:date="2016-12-12T11:44:00Z"/>
              </w:rPr>
            </w:pPr>
            <w:ins w:id="1611" w:author="gz y" w:date="2016-12-12T11:44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D7C6B" w:rsidRDefault="002D7C6B" w:rsidP="00D06D15">
            <w:pPr>
              <w:rPr>
                <w:ins w:id="1612" w:author="gz y" w:date="2016-12-12T11:44:00Z"/>
              </w:rPr>
            </w:pPr>
            <w:ins w:id="1613" w:author="gz y" w:date="2016-12-12T11:44:00Z">
              <w:r>
                <w:rPr>
                  <w:rFonts w:hint="eastAsia"/>
                </w:rPr>
                <w:t>说明</w:t>
              </w:r>
            </w:ins>
          </w:p>
        </w:tc>
      </w:tr>
      <w:tr w:rsidR="002D7C6B" w:rsidTr="00D06D15">
        <w:trPr>
          <w:jc w:val="center"/>
          <w:ins w:id="1614" w:author="gz y" w:date="2016-12-12T11:44:00Z"/>
        </w:trPr>
        <w:tc>
          <w:tcPr>
            <w:tcW w:w="1838" w:type="dxa"/>
            <w:vAlign w:val="center"/>
          </w:tcPr>
          <w:p w:rsidR="002D7C6B" w:rsidRDefault="002D7C6B" w:rsidP="00D06D15">
            <w:pPr>
              <w:rPr>
                <w:ins w:id="1615" w:author="gz y" w:date="2016-12-12T11:44:00Z"/>
              </w:rPr>
            </w:pPr>
            <w:ins w:id="1616" w:author="gz y" w:date="2016-12-12T11:45:00Z">
              <w:r w:rsidRPr="002D7C6B">
                <w:t>permits</w:t>
              </w:r>
              <w:r w:rsidRPr="002D7C6B">
                <w:rPr>
                  <w:rFonts w:hint="eastAsia"/>
                </w:rPr>
                <w:t xml:space="preserve"> </w:t>
              </w:r>
            </w:ins>
            <w:ins w:id="1617" w:author="gz y" w:date="2016-12-12T11:44:00Z"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2D7C6B" w:rsidRDefault="002D7C6B" w:rsidP="00D06D15">
            <w:pPr>
              <w:rPr>
                <w:ins w:id="1618" w:author="gz y" w:date="2016-12-12T11:44:00Z"/>
              </w:rPr>
            </w:pPr>
            <w:ins w:id="1619" w:author="gz y" w:date="2016-12-12T11:45:00Z">
              <w:r>
                <w:rPr>
                  <w:rFonts w:hint="eastAsia"/>
                </w:rPr>
                <w:t>List</w:t>
              </w:r>
              <w:r>
                <w:t>&lt;</w:t>
              </w:r>
            </w:ins>
            <w:ins w:id="1620" w:author="gz y" w:date="2016-12-12T11:44:00Z">
              <w:r>
                <w:t>String</w:t>
              </w:r>
            </w:ins>
            <w:ins w:id="1621" w:author="gz y" w:date="2016-12-12T11:45:00Z">
              <w:r>
                <w:t>&gt;</w:t>
              </w:r>
            </w:ins>
          </w:p>
        </w:tc>
        <w:tc>
          <w:tcPr>
            <w:tcW w:w="1417" w:type="dxa"/>
            <w:vAlign w:val="center"/>
          </w:tcPr>
          <w:p w:rsidR="002D7C6B" w:rsidRDefault="002D7C6B" w:rsidP="00D06D15">
            <w:pPr>
              <w:rPr>
                <w:ins w:id="1622" w:author="gz y" w:date="2016-12-12T11:44:00Z"/>
              </w:rPr>
            </w:pPr>
            <w:ins w:id="1623" w:author="gz y" w:date="2016-12-12T11:44:00Z">
              <w:r>
                <w:rPr>
                  <w:rFonts w:hint="eastAsia"/>
                </w:rPr>
                <w:t>String*n</w:t>
              </w:r>
            </w:ins>
          </w:p>
        </w:tc>
        <w:tc>
          <w:tcPr>
            <w:tcW w:w="2410" w:type="dxa"/>
            <w:vAlign w:val="center"/>
          </w:tcPr>
          <w:p w:rsidR="002D7C6B" w:rsidRDefault="002D7C6B" w:rsidP="00D06D15">
            <w:pPr>
              <w:rPr>
                <w:ins w:id="1624" w:author="gz y" w:date="2016-12-12T11:44:00Z"/>
              </w:rPr>
            </w:pPr>
            <w:ins w:id="1625" w:author="gz y" w:date="2016-12-12T11:45:00Z">
              <w:r>
                <w:rPr>
                  <w:rFonts w:hint="eastAsia"/>
                </w:rPr>
                <w:t>权限列表</w:t>
              </w:r>
            </w:ins>
          </w:p>
        </w:tc>
      </w:tr>
    </w:tbl>
    <w:p w:rsidR="00C83E6F" w:rsidDel="002D7C6B" w:rsidRDefault="00C83E6F" w:rsidP="00C83E6F">
      <w:pPr>
        <w:rPr>
          <w:del w:id="1626" w:author="gz y" w:date="2016-11-17T15:17:00Z"/>
        </w:rPr>
      </w:pPr>
    </w:p>
    <w:p w:rsidR="002D7C6B" w:rsidRDefault="002D7C6B">
      <w:pPr>
        <w:pStyle w:val="aa"/>
        <w:ind w:firstLineChars="0" w:firstLine="0"/>
        <w:rPr>
          <w:ins w:id="1627" w:author="gz y" w:date="2016-12-12T11:46:00Z"/>
        </w:rPr>
        <w:pPrChange w:id="1628" w:author="gz y" w:date="2016-12-12T11:46:00Z">
          <w:pPr/>
        </w:pPrChange>
      </w:pPr>
    </w:p>
    <w:p w:rsidR="00C83E6F" w:rsidDel="007E1C9D" w:rsidRDefault="002D7C6B">
      <w:pPr>
        <w:pStyle w:val="aa"/>
        <w:numPr>
          <w:ilvl w:val="0"/>
          <w:numId w:val="11"/>
        </w:numPr>
        <w:ind w:firstLineChars="0"/>
        <w:rPr>
          <w:del w:id="1629" w:author="gz y" w:date="2016-11-17T15:17:00Z"/>
        </w:rPr>
      </w:pPr>
      <w:ins w:id="1630" w:author="gz y" w:date="2016-12-12T11:46:00Z">
        <w:r>
          <w:rPr>
            <w:rFonts w:hint="eastAsia"/>
          </w:rPr>
          <w:t>示例：</w:t>
        </w:r>
        <w:r>
          <w:rPr>
            <w:rFonts w:hint="eastAsia"/>
          </w:rPr>
          <w:t>{</w:t>
        </w:r>
        <w:r>
          <w:t>“api”: “</w:t>
        </w:r>
        <w:r>
          <w:rPr>
            <w:rFonts w:hint="eastAsia"/>
          </w:rPr>
          <w:t>/api/</w:t>
        </w:r>
        <w:r>
          <w:t>user/login”, “state”: 0, “msg”: “ok”</w:t>
        </w:r>
      </w:ins>
      <w:ins w:id="1631" w:author="gz y" w:date="2016-12-12T11:47:00Z">
        <w:r>
          <w:rPr>
            <w:rFonts w:hint="eastAsia"/>
          </w:rPr>
          <w:t xml:space="preserve">, </w:t>
        </w:r>
        <w:r>
          <w:t>“</w:t>
        </w:r>
        <w:r w:rsidRPr="002D7C6B">
          <w:t>permits</w:t>
        </w:r>
        <w:r>
          <w:t>”: [“api”]</w:t>
        </w:r>
      </w:ins>
      <w:ins w:id="1632" w:author="gz y" w:date="2016-12-12T11:46:00Z">
        <w:r>
          <w:rPr>
            <w:rFonts w:hint="eastAsia"/>
          </w:rPr>
          <w:t>}</w:t>
        </w:r>
      </w:ins>
      <w:del w:id="1633" w:author="gz y" w:date="2016-11-17T15:17:00Z">
        <w:r w:rsidR="00C83E6F" w:rsidDel="007E1C9D">
          <w:rPr>
            <w:rFonts w:hint="eastAsia"/>
          </w:rPr>
          <w:delText>示例：</w:delText>
        </w:r>
        <w:r w:rsidR="00C83E6F" w:rsidDel="007E1C9D">
          <w:rPr>
            <w:rFonts w:hint="eastAsia"/>
          </w:rPr>
          <w:delText>{</w:delText>
        </w:r>
        <w:r w:rsidR="00C83E6F" w:rsidDel="007E1C9D">
          <w:delText>“api”: “</w:delText>
        </w:r>
        <w:r w:rsidR="00C83E6F" w:rsidDel="007E1C9D">
          <w:rPr>
            <w:rFonts w:hint="eastAsia"/>
          </w:rPr>
          <w:delText>/api/</w:delText>
        </w:r>
        <w:r w:rsidR="00C83E6F" w:rsidDel="007E1C9D">
          <w:delText>user/login”, “state”: “ok”</w:delText>
        </w:r>
        <w:r w:rsidR="00C83E6F" w:rsidDel="007E1C9D">
          <w:rPr>
            <w:rFonts w:hint="eastAsia"/>
          </w:rPr>
          <w:delText>}</w:delText>
        </w:r>
      </w:del>
    </w:p>
    <w:p w:rsidR="00C83E6F" w:rsidRPr="00A51831" w:rsidRDefault="00C83E6F">
      <w:pPr>
        <w:pStyle w:val="aa"/>
        <w:numPr>
          <w:ilvl w:val="0"/>
          <w:numId w:val="11"/>
        </w:numPr>
        <w:ind w:firstLineChars="0"/>
        <w:pPrChange w:id="1634" w:author="gz y" w:date="2016-12-12T11:47:00Z">
          <w:pPr/>
        </w:pPrChange>
      </w:pPr>
    </w:p>
    <w:p w:rsidR="00C83E6F" w:rsidRDefault="00C83E6F" w:rsidP="00C83E6F">
      <w:pPr>
        <w:pStyle w:val="3"/>
        <w:numPr>
          <w:ilvl w:val="2"/>
          <w:numId w:val="2"/>
        </w:numPr>
      </w:pPr>
      <w:bookmarkStart w:id="1635" w:name="_Toc471397815"/>
      <w:r>
        <w:rPr>
          <w:rFonts w:hint="eastAsia"/>
        </w:rPr>
        <w:lastRenderedPageBreak/>
        <w:t>用户退出</w:t>
      </w:r>
      <w:bookmarkEnd w:id="1635"/>
    </w:p>
    <w:p w:rsidR="00C83E6F" w:rsidRDefault="00C83E6F" w:rsidP="00C83E6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>
        <w:t>user/logout</w:t>
      </w:r>
    </w:p>
    <w:p w:rsidR="00C83E6F" w:rsidRDefault="00C83E6F" w:rsidP="00C83E6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>
        <w:t>None</w:t>
      </w:r>
    </w:p>
    <w:p w:rsidR="00C83E6F" w:rsidRDefault="00C83E6F" w:rsidP="00C83E6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1636" w:author="gz y" w:date="2016-11-17T16:00:00Z">
        <w:r w:rsidR="00084C8E">
          <w:rPr>
            <w:rFonts w:hint="eastAsia"/>
          </w:rPr>
          <w:t>A</w:t>
        </w:r>
        <w:r w:rsidR="00084C8E">
          <w:t>PI.State</w:t>
        </w:r>
      </w:ins>
      <w:del w:id="1637" w:author="gz y" w:date="2016-11-17T15:20:00Z">
        <w:r w:rsidDel="00180340">
          <w:rPr>
            <w:rFonts w:hint="eastAsia"/>
          </w:rPr>
          <w:delText>Object</w:delText>
        </w:r>
      </w:del>
    </w:p>
    <w:p w:rsidR="00C83E6F" w:rsidDel="00180340" w:rsidRDefault="00C83E6F" w:rsidP="00C83E6F">
      <w:pPr>
        <w:rPr>
          <w:del w:id="1638" w:author="gz y" w:date="2016-11-17T15:20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893BC9" w:rsidDel="00180340" w:rsidTr="007244C6">
        <w:trPr>
          <w:jc w:val="center"/>
          <w:del w:id="1639" w:author="gz y" w:date="2016-11-17T15:20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893BC9" w:rsidDel="00180340" w:rsidRDefault="00893BC9" w:rsidP="007244C6">
            <w:pPr>
              <w:rPr>
                <w:del w:id="1640" w:author="gz y" w:date="2016-11-17T15:20:00Z"/>
              </w:rPr>
            </w:pPr>
            <w:del w:id="1641" w:author="gz y" w:date="2016-11-17T15:20:00Z">
              <w:r w:rsidDel="0018034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893BC9" w:rsidDel="00180340" w:rsidRDefault="00893BC9" w:rsidP="007244C6">
            <w:pPr>
              <w:rPr>
                <w:del w:id="1642" w:author="gz y" w:date="2016-11-17T15:20:00Z"/>
              </w:rPr>
            </w:pPr>
            <w:del w:id="1643" w:author="gz y" w:date="2016-11-17T15:20:00Z">
              <w:r w:rsidDel="0018034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893BC9" w:rsidDel="00180340" w:rsidRDefault="00893BC9" w:rsidP="007244C6">
            <w:pPr>
              <w:rPr>
                <w:del w:id="1644" w:author="gz y" w:date="2016-11-17T15:20:00Z"/>
              </w:rPr>
            </w:pPr>
            <w:del w:id="1645" w:author="gz y" w:date="2016-11-17T15:20:00Z">
              <w:r w:rsidDel="0018034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893BC9" w:rsidDel="00180340" w:rsidRDefault="00893BC9" w:rsidP="007244C6">
            <w:pPr>
              <w:rPr>
                <w:del w:id="1646" w:author="gz y" w:date="2016-11-17T15:20:00Z"/>
              </w:rPr>
            </w:pPr>
            <w:del w:id="1647" w:author="gz y" w:date="2016-11-17T15:20:00Z">
              <w:r w:rsidDel="00180340">
                <w:rPr>
                  <w:rFonts w:hint="eastAsia"/>
                </w:rPr>
                <w:delText>说明</w:delText>
              </w:r>
            </w:del>
          </w:p>
        </w:tc>
      </w:tr>
      <w:tr w:rsidR="00893BC9" w:rsidDel="00180340" w:rsidTr="007244C6">
        <w:trPr>
          <w:jc w:val="center"/>
          <w:del w:id="1648" w:author="gz y" w:date="2016-11-17T15:20:00Z"/>
        </w:trPr>
        <w:tc>
          <w:tcPr>
            <w:tcW w:w="1838" w:type="dxa"/>
            <w:vAlign w:val="center"/>
          </w:tcPr>
          <w:p w:rsidR="00893BC9" w:rsidDel="00180340" w:rsidRDefault="00893BC9" w:rsidP="007244C6">
            <w:pPr>
              <w:rPr>
                <w:del w:id="1649" w:author="gz y" w:date="2016-11-17T15:20:00Z"/>
              </w:rPr>
            </w:pPr>
            <w:del w:id="1650" w:author="gz y" w:date="2016-11-17T15:20:00Z">
              <w:r w:rsidDel="00180340">
                <w:rPr>
                  <w:rFonts w:hint="eastAsia"/>
                </w:rPr>
                <w:delText>api</w:delText>
              </w:r>
              <w:r w:rsidDel="00180340">
                <w:delText xml:space="preserve"> </w:delText>
              </w:r>
              <w:r w:rsidRPr="001964D0" w:rsidDel="0018034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893BC9" w:rsidDel="00180340" w:rsidRDefault="00893BC9" w:rsidP="007244C6">
            <w:pPr>
              <w:rPr>
                <w:del w:id="1651" w:author="gz y" w:date="2016-11-17T15:20:00Z"/>
              </w:rPr>
            </w:pPr>
            <w:del w:id="1652" w:author="gz y" w:date="2016-11-17T15:20:00Z">
              <w:r w:rsidDel="0018034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893BC9" w:rsidDel="00180340" w:rsidRDefault="00893BC9" w:rsidP="007244C6">
            <w:pPr>
              <w:rPr>
                <w:del w:id="1653" w:author="gz y" w:date="2016-11-17T15:20:00Z"/>
              </w:rPr>
            </w:pPr>
            <w:del w:id="1654" w:author="gz y" w:date="2016-11-17T15:20:00Z">
              <w:r w:rsidDel="0018034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893BC9" w:rsidDel="00180340" w:rsidRDefault="00893BC9" w:rsidP="007244C6">
            <w:pPr>
              <w:rPr>
                <w:del w:id="1655" w:author="gz y" w:date="2016-11-17T15:20:00Z"/>
              </w:rPr>
            </w:pPr>
            <w:del w:id="1656" w:author="gz y" w:date="2016-11-17T15:20:00Z">
              <w:r w:rsidDel="00180340">
                <w:rPr>
                  <w:rFonts w:hint="eastAsia"/>
                </w:rPr>
                <w:delText>api</w:delText>
              </w:r>
              <w:r w:rsidDel="00180340">
                <w:delText xml:space="preserve"> </w:delText>
              </w:r>
              <w:r w:rsidDel="00180340">
                <w:rPr>
                  <w:rFonts w:hint="eastAsia"/>
                </w:rPr>
                <w:delText>url</w:delText>
              </w:r>
            </w:del>
          </w:p>
        </w:tc>
      </w:tr>
      <w:tr w:rsidR="00893BC9" w:rsidDel="00180340" w:rsidTr="007244C6">
        <w:trPr>
          <w:jc w:val="center"/>
          <w:del w:id="1657" w:author="gz y" w:date="2016-11-17T15:20:00Z"/>
        </w:trPr>
        <w:tc>
          <w:tcPr>
            <w:tcW w:w="1838" w:type="dxa"/>
            <w:vAlign w:val="center"/>
          </w:tcPr>
          <w:p w:rsidR="00893BC9" w:rsidDel="00180340" w:rsidRDefault="00893BC9" w:rsidP="007244C6">
            <w:pPr>
              <w:rPr>
                <w:del w:id="1658" w:author="gz y" w:date="2016-11-17T15:20:00Z"/>
              </w:rPr>
            </w:pPr>
            <w:del w:id="1659" w:author="gz y" w:date="2016-11-17T15:20:00Z">
              <w:r w:rsidDel="00180340">
                <w:delText xml:space="preserve">state </w:delText>
              </w:r>
              <w:r w:rsidRPr="001964D0" w:rsidDel="0018034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893BC9" w:rsidDel="00180340" w:rsidRDefault="00893BC9" w:rsidP="007244C6">
            <w:pPr>
              <w:rPr>
                <w:del w:id="1660" w:author="gz y" w:date="2016-11-17T15:20:00Z"/>
              </w:rPr>
            </w:pPr>
            <w:del w:id="1661" w:author="gz y" w:date="2016-11-17T15:20:00Z">
              <w:r w:rsidDel="0018034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893BC9" w:rsidDel="00180340" w:rsidRDefault="00893BC9" w:rsidP="007244C6">
            <w:pPr>
              <w:rPr>
                <w:del w:id="1662" w:author="gz y" w:date="2016-11-17T15:20:00Z"/>
              </w:rPr>
            </w:pPr>
            <w:del w:id="1663" w:author="gz y" w:date="2016-11-17T15:20:00Z">
              <w:r w:rsidDel="0018034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893BC9" w:rsidDel="00180340" w:rsidRDefault="00893BC9" w:rsidP="007244C6">
            <w:pPr>
              <w:rPr>
                <w:del w:id="1664" w:author="gz y" w:date="2016-11-17T15:20:00Z"/>
              </w:rPr>
            </w:pPr>
            <w:del w:id="1665" w:author="gz y" w:date="2016-11-17T15:20:00Z">
              <w:r w:rsidDel="00180340">
                <w:rPr>
                  <w:rFonts w:hint="eastAsia"/>
                </w:rPr>
                <w:delText>结果状态，</w:delText>
              </w:r>
              <w:r w:rsidDel="00180340">
                <w:rPr>
                  <w:rFonts w:hint="eastAsia"/>
                </w:rPr>
                <w:delText>ok, error</w:delText>
              </w:r>
            </w:del>
          </w:p>
        </w:tc>
      </w:tr>
      <w:tr w:rsidR="00893BC9" w:rsidDel="00180340" w:rsidTr="007244C6">
        <w:trPr>
          <w:jc w:val="center"/>
          <w:del w:id="1666" w:author="gz y" w:date="2016-11-17T15:20:00Z"/>
        </w:trPr>
        <w:tc>
          <w:tcPr>
            <w:tcW w:w="1838" w:type="dxa"/>
            <w:vAlign w:val="center"/>
          </w:tcPr>
          <w:p w:rsidR="00893BC9" w:rsidDel="00180340" w:rsidRDefault="00893BC9" w:rsidP="007244C6">
            <w:pPr>
              <w:rPr>
                <w:del w:id="1667" w:author="gz y" w:date="2016-11-17T15:20:00Z"/>
              </w:rPr>
            </w:pPr>
            <w:del w:id="1668" w:author="gz y" w:date="2016-11-17T15:20:00Z">
              <w:r w:rsidDel="0018034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893BC9" w:rsidDel="00180340" w:rsidRDefault="00893BC9" w:rsidP="007244C6">
            <w:pPr>
              <w:rPr>
                <w:del w:id="1669" w:author="gz y" w:date="2016-11-17T15:20:00Z"/>
              </w:rPr>
            </w:pPr>
            <w:del w:id="1670" w:author="gz y" w:date="2016-11-17T15:20:00Z">
              <w:r w:rsidDel="0018034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893BC9" w:rsidDel="00180340" w:rsidRDefault="00893BC9" w:rsidP="007244C6">
            <w:pPr>
              <w:rPr>
                <w:del w:id="1671" w:author="gz y" w:date="2016-11-17T15:20:00Z"/>
              </w:rPr>
            </w:pPr>
            <w:del w:id="1672" w:author="gz y" w:date="2016-11-17T15:20:00Z">
              <w:r w:rsidDel="0018034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893BC9" w:rsidDel="00180340" w:rsidRDefault="00893BC9" w:rsidP="007244C6">
            <w:pPr>
              <w:rPr>
                <w:del w:id="1673" w:author="gz y" w:date="2016-11-17T15:20:00Z"/>
              </w:rPr>
            </w:pPr>
            <w:del w:id="1674" w:author="gz y" w:date="2016-11-17T15:20:00Z">
              <w:r w:rsidDel="0018034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C83E6F" w:rsidRPr="00893BC9" w:rsidDel="00180340" w:rsidRDefault="00C83E6F" w:rsidP="00C83E6F">
      <w:pPr>
        <w:rPr>
          <w:del w:id="1675" w:author="gz y" w:date="2016-11-17T15:20:00Z"/>
        </w:rPr>
      </w:pPr>
    </w:p>
    <w:p w:rsidR="00C83E6F" w:rsidDel="00180340" w:rsidRDefault="00C83E6F" w:rsidP="00C83E6F">
      <w:pPr>
        <w:pStyle w:val="aa"/>
        <w:numPr>
          <w:ilvl w:val="0"/>
          <w:numId w:val="11"/>
        </w:numPr>
        <w:ind w:firstLineChars="0"/>
        <w:rPr>
          <w:del w:id="1676" w:author="gz y" w:date="2016-11-17T15:20:00Z"/>
        </w:rPr>
      </w:pPr>
      <w:del w:id="1677" w:author="gz y" w:date="2016-11-17T15:20:00Z">
        <w:r w:rsidDel="00180340">
          <w:rPr>
            <w:rFonts w:hint="eastAsia"/>
          </w:rPr>
          <w:delText>示例：</w:delText>
        </w:r>
        <w:r w:rsidDel="00180340">
          <w:rPr>
            <w:rFonts w:hint="eastAsia"/>
          </w:rPr>
          <w:delText>{</w:delText>
        </w:r>
        <w:r w:rsidDel="00180340">
          <w:delText>“api”: “</w:delText>
        </w:r>
        <w:r w:rsidDel="00180340">
          <w:rPr>
            <w:rFonts w:hint="eastAsia"/>
          </w:rPr>
          <w:delText>/api/</w:delText>
        </w:r>
        <w:r w:rsidDel="00180340">
          <w:delText>user/logo</w:delText>
        </w:r>
        <w:r w:rsidDel="00180340">
          <w:rPr>
            <w:rFonts w:hint="eastAsia"/>
          </w:rPr>
          <w:delText>ut</w:delText>
        </w:r>
        <w:r w:rsidDel="00180340">
          <w:delText>”, “state”: “ok”</w:delText>
        </w:r>
        <w:r w:rsidDel="00180340">
          <w:rPr>
            <w:rFonts w:hint="eastAsia"/>
          </w:rPr>
          <w:delText>}</w:delText>
        </w:r>
      </w:del>
    </w:p>
    <w:p w:rsidR="00C83E6F" w:rsidRPr="00960B5D" w:rsidRDefault="00C83E6F" w:rsidP="00C83E6F"/>
    <w:p w:rsidR="0022042D" w:rsidRDefault="00172207" w:rsidP="00ED2835">
      <w:pPr>
        <w:pStyle w:val="2"/>
        <w:numPr>
          <w:ilvl w:val="1"/>
          <w:numId w:val="2"/>
        </w:numPr>
      </w:pPr>
      <w:bookmarkStart w:id="1678" w:name="_Toc471397816"/>
      <w:r>
        <w:rPr>
          <w:rFonts w:hint="eastAsia"/>
        </w:rPr>
        <w:t>分机状态</w:t>
      </w:r>
      <w:bookmarkEnd w:id="1678"/>
    </w:p>
    <w:p w:rsidR="00832A16" w:rsidRDefault="000B2F34" w:rsidP="00ED283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URL</w:t>
      </w:r>
      <w:r w:rsidR="002C3489">
        <w:rPr>
          <w:rFonts w:hint="eastAsia"/>
        </w:rPr>
        <w:t>：</w:t>
      </w:r>
      <w:r w:rsidR="002C6AF6">
        <w:rPr>
          <w:rFonts w:hint="eastAsia"/>
        </w:rPr>
        <w:t>GET /api</w:t>
      </w:r>
      <w:r w:rsidR="002C6AF6">
        <w:t>/</w:t>
      </w:r>
      <w:r w:rsidR="00EC741B" w:rsidRPr="004A38CC">
        <w:t>extension</w:t>
      </w:r>
      <w:r w:rsidR="00EC741B">
        <w:rPr>
          <w:rFonts w:hint="eastAsia"/>
        </w:rPr>
        <w:t>s</w:t>
      </w:r>
      <w:r w:rsidR="00674DBE">
        <w:t>/status</w:t>
      </w:r>
      <w:r w:rsidR="0016439D">
        <w:rPr>
          <w:rFonts w:hint="eastAsia"/>
        </w:rPr>
        <w:t>[</w:t>
      </w:r>
      <w:r w:rsidR="004F0599">
        <w:t>/@page/@</w:t>
      </w:r>
      <w:r w:rsidR="00D656AD">
        <w:t>page</w:t>
      </w:r>
      <w:r w:rsidR="00D84141">
        <w:t>_</w:t>
      </w:r>
      <w:r w:rsidR="004F0599">
        <w:t>size</w:t>
      </w:r>
      <w:r w:rsidR="0016439D">
        <w:t>]</w:t>
      </w:r>
    </w:p>
    <w:p w:rsidR="000A6EF3" w:rsidRDefault="000A6EF3" w:rsidP="00ED283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  <w:r w:rsidR="00D243EB">
        <w:t>, sip</w:t>
      </w:r>
    </w:p>
    <w:p w:rsidR="00D243EB" w:rsidRDefault="00D243EB" w:rsidP="00ED283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说明：当权限为</w:t>
      </w:r>
      <w:r>
        <w:rPr>
          <w:rFonts w:hint="eastAsia"/>
        </w:rPr>
        <w:t>sip</w:t>
      </w:r>
      <w:r>
        <w:rPr>
          <w:rFonts w:hint="eastAsia"/>
        </w:rPr>
        <w:t>时，分机列表只有一条，即当前</w:t>
      </w:r>
      <w:r>
        <w:rPr>
          <w:rFonts w:hint="eastAsia"/>
        </w:rPr>
        <w:t>sip</w:t>
      </w:r>
      <w:r>
        <w:rPr>
          <w:rFonts w:hint="eastAsia"/>
        </w:rPr>
        <w:t>账户的信息</w:t>
      </w:r>
    </w:p>
    <w:p w:rsidR="00A376DD" w:rsidRDefault="00542F5A" w:rsidP="00ED283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参数</w:t>
      </w:r>
      <w:r w:rsidR="00A376DD">
        <w:rPr>
          <w:rFonts w:hint="eastAsia"/>
        </w:rPr>
        <w:t>：</w:t>
      </w:r>
      <w:r w:rsidR="00FF5F4D">
        <w:rPr>
          <w:rFonts w:hint="eastAsia"/>
        </w:rPr>
        <w:t>无参数</w:t>
      </w:r>
      <w:r w:rsidR="009260CA">
        <w:rPr>
          <w:rFonts w:hint="eastAsia"/>
        </w:rPr>
        <w:t>时将获取全部列表</w:t>
      </w:r>
    </w:p>
    <w:p w:rsidR="00A376DD" w:rsidRDefault="00A376DD" w:rsidP="00A376D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376DD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376DD" w:rsidRDefault="00A376DD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376DD" w:rsidRDefault="00A376DD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376DD" w:rsidRDefault="00A376DD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376DD" w:rsidRDefault="00A376DD" w:rsidP="007244C6">
            <w:r>
              <w:rPr>
                <w:rFonts w:hint="eastAsia"/>
              </w:rPr>
              <w:t>说明</w:t>
            </w:r>
          </w:p>
        </w:tc>
      </w:tr>
      <w:tr w:rsidR="00A376DD" w:rsidTr="007244C6">
        <w:trPr>
          <w:jc w:val="center"/>
        </w:trPr>
        <w:tc>
          <w:tcPr>
            <w:tcW w:w="1838" w:type="dxa"/>
            <w:vAlign w:val="center"/>
          </w:tcPr>
          <w:p w:rsidR="00A376DD" w:rsidRDefault="00A376DD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376DD" w:rsidRDefault="00A376DD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A376DD" w:rsidRDefault="00A376DD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A376DD" w:rsidRDefault="00A376DD" w:rsidP="007244C6">
            <w:r>
              <w:rPr>
                <w:rFonts w:hint="eastAsia"/>
              </w:rPr>
              <w:t>当前页码</w:t>
            </w:r>
          </w:p>
        </w:tc>
      </w:tr>
      <w:tr w:rsidR="00A376DD" w:rsidTr="007244C6">
        <w:trPr>
          <w:jc w:val="center"/>
        </w:trPr>
        <w:tc>
          <w:tcPr>
            <w:tcW w:w="1838" w:type="dxa"/>
            <w:vAlign w:val="center"/>
          </w:tcPr>
          <w:p w:rsidR="00A376DD" w:rsidRDefault="00A376DD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376DD" w:rsidRDefault="00A376DD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A376DD" w:rsidRDefault="00A376DD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A376DD" w:rsidRDefault="00A376DD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A376DD" w:rsidRDefault="00A376DD" w:rsidP="00A376DD"/>
    <w:p w:rsidR="005D7728" w:rsidRDefault="005D7728" w:rsidP="00ED283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示例：</w:t>
      </w:r>
      <w:r>
        <w:t>http://www.systec-pbx.net/</w:t>
      </w:r>
      <w:r>
        <w:rPr>
          <w:rFonts w:hint="eastAsia"/>
        </w:rPr>
        <w:t>api</w:t>
      </w:r>
      <w:r>
        <w:t>/</w:t>
      </w:r>
      <w:r w:rsidRPr="004A38CC">
        <w:t>extension</w:t>
      </w:r>
      <w:r>
        <w:rPr>
          <w:rFonts w:hint="eastAsia"/>
        </w:rPr>
        <w:t>s</w:t>
      </w:r>
      <w:r>
        <w:t>/status/</w:t>
      </w:r>
      <w:r w:rsidR="00D34808">
        <w:t>2</w:t>
      </w:r>
      <w:r>
        <w:t>/</w:t>
      </w:r>
      <w:r w:rsidR="00D34808">
        <w:t>20</w:t>
      </w:r>
    </w:p>
    <w:p w:rsidR="00A45D9C" w:rsidRDefault="00FA0A36" w:rsidP="00ED283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返回：</w:t>
      </w:r>
      <w:r w:rsidR="002F274E">
        <w:rPr>
          <w:rFonts w:hint="eastAsia"/>
        </w:rPr>
        <w:t>Object</w:t>
      </w:r>
    </w:p>
    <w:p w:rsidR="00435515" w:rsidRDefault="00435515" w:rsidP="0043551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35515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35515" w:rsidRDefault="00435515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35515" w:rsidRDefault="00435515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35515" w:rsidRDefault="00435515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35515" w:rsidRDefault="00435515" w:rsidP="007244C6">
            <w:r>
              <w:rPr>
                <w:rFonts w:hint="eastAsia"/>
              </w:rPr>
              <w:t>说明</w:t>
            </w:r>
          </w:p>
        </w:tc>
      </w:tr>
      <w:tr w:rsidR="00435515" w:rsidTr="007244C6">
        <w:trPr>
          <w:jc w:val="center"/>
        </w:trPr>
        <w:tc>
          <w:tcPr>
            <w:tcW w:w="1838" w:type="dxa"/>
            <w:vAlign w:val="center"/>
          </w:tcPr>
          <w:p w:rsidR="00435515" w:rsidRDefault="00435515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35515" w:rsidRDefault="00362D4E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435515" w:rsidRDefault="00362D4E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435515" w:rsidRDefault="00701FCB" w:rsidP="007244C6">
            <w:r>
              <w:rPr>
                <w:rFonts w:hint="eastAsia"/>
              </w:rPr>
              <w:t>当前页码</w:t>
            </w:r>
          </w:p>
        </w:tc>
      </w:tr>
      <w:tr w:rsidR="00435515" w:rsidTr="007244C6">
        <w:trPr>
          <w:jc w:val="center"/>
        </w:trPr>
        <w:tc>
          <w:tcPr>
            <w:tcW w:w="1838" w:type="dxa"/>
            <w:vAlign w:val="center"/>
          </w:tcPr>
          <w:p w:rsidR="00435515" w:rsidRDefault="00AE582F" w:rsidP="007244C6">
            <w:r>
              <w:t>total</w:t>
            </w:r>
            <w:r w:rsidR="00EC44AC">
              <w:t>_count</w:t>
            </w:r>
            <w:r w:rsidR="00435515">
              <w:t xml:space="preserve"> </w:t>
            </w:r>
            <w:r w:rsidR="00435515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35515" w:rsidRDefault="00362D4E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435515" w:rsidRDefault="00647591" w:rsidP="007244C6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435515" w:rsidRDefault="00930C5E" w:rsidP="007244C6">
            <w:r>
              <w:rPr>
                <w:rFonts w:hint="eastAsia"/>
              </w:rPr>
              <w:t>总条数</w:t>
            </w:r>
          </w:p>
        </w:tc>
      </w:tr>
      <w:tr w:rsidR="00435515" w:rsidTr="007244C6">
        <w:trPr>
          <w:jc w:val="center"/>
        </w:trPr>
        <w:tc>
          <w:tcPr>
            <w:tcW w:w="1838" w:type="dxa"/>
            <w:vAlign w:val="center"/>
          </w:tcPr>
          <w:p w:rsidR="00435515" w:rsidRDefault="00435515" w:rsidP="007244C6">
            <w:r w:rsidRPr="004A38CC">
              <w:t>extension</w:t>
            </w:r>
            <w:r>
              <w:t>s</w:t>
            </w:r>
            <w:r w:rsidR="001A5C9E">
              <w:t xml:space="preserve"> </w:t>
            </w:r>
            <w:r w:rsidR="00747B4E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35515" w:rsidRDefault="008528CD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435515" w:rsidRDefault="000E68A5" w:rsidP="007244C6">
            <w:r>
              <w:rPr>
                <w:rFonts w:hint="eastAsia"/>
              </w:rPr>
              <w:t>Item</w:t>
            </w:r>
            <w:r w:rsidR="007F7341">
              <w:t>*</w:t>
            </w:r>
            <w:r w:rsidR="00665EA1">
              <w:t>MAX</w:t>
            </w:r>
          </w:p>
        </w:tc>
        <w:tc>
          <w:tcPr>
            <w:tcW w:w="2410" w:type="dxa"/>
            <w:vAlign w:val="center"/>
          </w:tcPr>
          <w:p w:rsidR="00435515" w:rsidRDefault="00B23267" w:rsidP="007244C6">
            <w:r>
              <w:rPr>
                <w:rFonts w:hint="eastAsia"/>
              </w:rPr>
              <w:t>分机列表</w:t>
            </w:r>
            <w:r w:rsidR="00B923AC">
              <w:rPr>
                <w:rFonts w:hint="eastAsia"/>
              </w:rPr>
              <w:t>，</w:t>
            </w:r>
            <w:r w:rsidR="00B923AC">
              <w:rPr>
                <w:rFonts w:hint="eastAsia"/>
              </w:rPr>
              <w:t>MAX=200</w:t>
            </w:r>
          </w:p>
        </w:tc>
      </w:tr>
    </w:tbl>
    <w:p w:rsidR="00F04CF7" w:rsidRDefault="00F04CF7" w:rsidP="00F04CF7"/>
    <w:p w:rsidR="00435515" w:rsidRDefault="00435515" w:rsidP="00A8214B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分机列表</w:t>
      </w:r>
      <w:r w:rsidR="00747B4E">
        <w:rPr>
          <w:rFonts w:hint="eastAsia"/>
        </w:rPr>
        <w:t>：</w:t>
      </w:r>
      <w:r w:rsidR="00747B4E">
        <w:rPr>
          <w:rFonts w:hint="eastAsia"/>
        </w:rPr>
        <w:t>L</w:t>
      </w:r>
      <w:r w:rsidR="00747B4E">
        <w:t>ist&lt;Item&gt;</w:t>
      </w:r>
    </w:p>
    <w:p w:rsidR="00435515" w:rsidRDefault="00435515" w:rsidP="00F04CF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45D9C" w:rsidTr="00FC6F8E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45D9C" w:rsidRDefault="00A45D9C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45D9C" w:rsidRDefault="00A45D9C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45D9C" w:rsidRDefault="00A45D9C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45D9C" w:rsidRDefault="00A45D9C" w:rsidP="00274364">
            <w:r>
              <w:rPr>
                <w:rFonts w:hint="eastAsia"/>
              </w:rPr>
              <w:t>说明</w:t>
            </w:r>
          </w:p>
        </w:tc>
      </w:tr>
      <w:tr w:rsidR="00A45D9C" w:rsidTr="00FC6F8E">
        <w:trPr>
          <w:jc w:val="center"/>
        </w:trPr>
        <w:tc>
          <w:tcPr>
            <w:tcW w:w="1838" w:type="dxa"/>
            <w:vAlign w:val="center"/>
          </w:tcPr>
          <w:p w:rsidR="00A45D9C" w:rsidRDefault="00A45D9C" w:rsidP="00274364">
            <w:r w:rsidRPr="004A38CC">
              <w:t>extension</w:t>
            </w:r>
            <w:r w:rsidR="001964D0">
              <w:t xml:space="preserve"> </w:t>
            </w:r>
            <w:r w:rsidR="001964D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45D9C" w:rsidRDefault="00453809" w:rsidP="00274364">
            <w:r>
              <w:t>S</w:t>
            </w:r>
            <w:r w:rsidR="0086307A">
              <w:rPr>
                <w:rFonts w:hint="eastAsia"/>
              </w:rPr>
              <w:t>tring</w:t>
            </w:r>
          </w:p>
        </w:tc>
        <w:tc>
          <w:tcPr>
            <w:tcW w:w="1417" w:type="dxa"/>
            <w:vAlign w:val="center"/>
          </w:tcPr>
          <w:p w:rsidR="00A45D9C" w:rsidRDefault="00A45D9C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A45D9C" w:rsidRDefault="00A45D9C" w:rsidP="00274364">
            <w:r>
              <w:rPr>
                <w:rFonts w:hint="eastAsia"/>
              </w:rPr>
              <w:t>分机号码</w:t>
            </w:r>
          </w:p>
        </w:tc>
      </w:tr>
      <w:tr w:rsidR="00A45D9C" w:rsidTr="00FC6F8E">
        <w:trPr>
          <w:jc w:val="center"/>
        </w:trPr>
        <w:tc>
          <w:tcPr>
            <w:tcW w:w="1838" w:type="dxa"/>
            <w:vAlign w:val="center"/>
          </w:tcPr>
          <w:p w:rsidR="00A45D9C" w:rsidRDefault="00A45D9C" w:rsidP="00274364">
            <w:r w:rsidRPr="0013548B">
              <w:t>nickname</w:t>
            </w:r>
            <w:r w:rsidR="001964D0">
              <w:t xml:space="preserve"> </w:t>
            </w:r>
            <w:r w:rsidR="001964D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45D9C" w:rsidRDefault="00453809" w:rsidP="00274364">
            <w:r>
              <w:t>S</w:t>
            </w:r>
            <w:r w:rsidR="0086307A">
              <w:t>tring</w:t>
            </w:r>
          </w:p>
        </w:tc>
        <w:tc>
          <w:tcPr>
            <w:tcW w:w="1417" w:type="dxa"/>
            <w:vAlign w:val="center"/>
          </w:tcPr>
          <w:p w:rsidR="00A45D9C" w:rsidRDefault="00A45D9C" w:rsidP="00274364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A45D9C" w:rsidRDefault="00A45D9C" w:rsidP="00274364">
            <w:r>
              <w:rPr>
                <w:rFonts w:hint="eastAsia"/>
              </w:rPr>
              <w:t>昵称</w:t>
            </w:r>
          </w:p>
        </w:tc>
      </w:tr>
      <w:tr w:rsidR="00A45D9C" w:rsidTr="00FC6F8E">
        <w:trPr>
          <w:jc w:val="center"/>
        </w:trPr>
        <w:tc>
          <w:tcPr>
            <w:tcW w:w="1838" w:type="dxa"/>
            <w:vAlign w:val="center"/>
          </w:tcPr>
          <w:p w:rsidR="00A45D9C" w:rsidRDefault="00A45D9C" w:rsidP="00274364">
            <w:r w:rsidRPr="00F86F6F">
              <w:t>photo</w:t>
            </w:r>
          </w:p>
        </w:tc>
        <w:tc>
          <w:tcPr>
            <w:tcW w:w="1843" w:type="dxa"/>
            <w:vAlign w:val="center"/>
          </w:tcPr>
          <w:p w:rsidR="00A45D9C" w:rsidRDefault="00453809" w:rsidP="00274364">
            <w:r>
              <w:t>S</w:t>
            </w:r>
            <w:r w:rsidR="0086307A">
              <w:t>tring</w:t>
            </w:r>
          </w:p>
        </w:tc>
        <w:tc>
          <w:tcPr>
            <w:tcW w:w="1417" w:type="dxa"/>
            <w:vAlign w:val="center"/>
          </w:tcPr>
          <w:p w:rsidR="00A45D9C" w:rsidRDefault="00A45D9C" w:rsidP="00274364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A45D9C" w:rsidRDefault="00A45D9C" w:rsidP="00274364">
            <w:r>
              <w:rPr>
                <w:rFonts w:hint="eastAsia"/>
              </w:rPr>
              <w:t>头像路经</w:t>
            </w:r>
          </w:p>
        </w:tc>
      </w:tr>
      <w:tr w:rsidR="0078741F" w:rsidTr="00FC6F8E">
        <w:trPr>
          <w:jc w:val="center"/>
        </w:trPr>
        <w:tc>
          <w:tcPr>
            <w:tcW w:w="1838" w:type="dxa"/>
            <w:vAlign w:val="center"/>
          </w:tcPr>
          <w:p w:rsidR="0078741F" w:rsidRPr="00F86F6F" w:rsidRDefault="0078741F" w:rsidP="00274364">
            <w:r>
              <w:t>state</w:t>
            </w:r>
            <w:r w:rsidR="001964D0">
              <w:t xml:space="preserve"> </w:t>
            </w:r>
            <w:r w:rsidR="001964D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8741F" w:rsidRDefault="00453809" w:rsidP="00274364">
            <w:r>
              <w:t>S</w:t>
            </w:r>
            <w:r w:rsidR="0086307A">
              <w:t>tring</w:t>
            </w:r>
          </w:p>
        </w:tc>
        <w:tc>
          <w:tcPr>
            <w:tcW w:w="1417" w:type="dxa"/>
            <w:vAlign w:val="center"/>
          </w:tcPr>
          <w:p w:rsidR="0078741F" w:rsidRDefault="0078741F" w:rsidP="00274364">
            <w:r>
              <w:rPr>
                <w:rFonts w:hint="eastAsia"/>
              </w:rPr>
              <w:t>1</w:t>
            </w:r>
            <w:ins w:id="1679" w:author="gz y" w:date="2016-12-13T13:23:00Z">
              <w:r w:rsidR="00D86B7A">
                <w:rPr>
                  <w:rFonts w:hint="eastAsia"/>
                </w:rPr>
                <w:t>5</w:t>
              </w:r>
            </w:ins>
            <w:del w:id="1680" w:author="gz y" w:date="2016-12-13T13:23:00Z">
              <w:r w:rsidDel="00D86B7A">
                <w:rPr>
                  <w:rFonts w:hint="eastAsia"/>
                </w:rPr>
                <w:delText>0</w:delText>
              </w:r>
            </w:del>
          </w:p>
        </w:tc>
        <w:tc>
          <w:tcPr>
            <w:tcW w:w="2410" w:type="dxa"/>
            <w:vAlign w:val="center"/>
          </w:tcPr>
          <w:p w:rsidR="0078741F" w:rsidRDefault="00B86459" w:rsidP="0086029F">
            <w:pPr>
              <w:jc w:val="left"/>
            </w:pPr>
            <w:r>
              <w:rPr>
                <w:rFonts w:hint="eastAsia"/>
              </w:rPr>
              <w:t>分机状态</w:t>
            </w:r>
            <w:r w:rsidR="00695787">
              <w:rPr>
                <w:rFonts w:hint="eastAsia"/>
              </w:rPr>
              <w:t>：</w:t>
            </w:r>
            <w:r w:rsidR="0086029F">
              <w:rPr>
                <w:rFonts w:hint="eastAsia"/>
              </w:rPr>
              <w:t>f</w:t>
            </w:r>
            <w:r w:rsidR="004F2BA2" w:rsidRPr="00695787">
              <w:t>ree</w:t>
            </w:r>
            <w:r w:rsidR="004F2BA2">
              <w:rPr>
                <w:rFonts w:hint="eastAsia"/>
              </w:rPr>
              <w:t>、</w:t>
            </w:r>
            <w:r w:rsidR="0086029F">
              <w:t>r</w:t>
            </w:r>
            <w:r w:rsidR="004F2BA2" w:rsidRPr="00695787">
              <w:t>inging</w:t>
            </w:r>
            <w:r w:rsidR="004F2BA2">
              <w:rPr>
                <w:rFonts w:hint="eastAsia"/>
              </w:rPr>
              <w:t>、</w:t>
            </w:r>
            <w:r w:rsidR="0086029F">
              <w:t>b</w:t>
            </w:r>
            <w:r w:rsidR="004F2BA2" w:rsidRPr="00695787">
              <w:t>usy</w:t>
            </w:r>
            <w:r w:rsidR="004F2BA2">
              <w:rPr>
                <w:rFonts w:hint="eastAsia"/>
              </w:rPr>
              <w:t>、</w:t>
            </w:r>
            <w:r w:rsidR="0086029F">
              <w:t>u</w:t>
            </w:r>
            <w:r w:rsidR="004F2BA2" w:rsidRPr="00695787">
              <w:t>n</w:t>
            </w:r>
            <w:r w:rsidR="0086029F">
              <w:t>a</w:t>
            </w:r>
            <w:r w:rsidR="004F2BA2" w:rsidRPr="00695787">
              <w:t>vailable</w:t>
            </w:r>
          </w:p>
        </w:tc>
      </w:tr>
      <w:tr w:rsidR="00A45D9C" w:rsidTr="00FC6F8E">
        <w:trPr>
          <w:jc w:val="center"/>
        </w:trPr>
        <w:tc>
          <w:tcPr>
            <w:tcW w:w="1838" w:type="dxa"/>
            <w:vAlign w:val="center"/>
          </w:tcPr>
          <w:p w:rsidR="00A45D9C" w:rsidRPr="00F86F6F" w:rsidRDefault="00FC161D" w:rsidP="00274364">
            <w:r>
              <w:rPr>
                <w:rFonts w:hint="eastAsia"/>
              </w:rPr>
              <w:t>un</w:t>
            </w:r>
            <w:r>
              <w:t>read_msg</w:t>
            </w:r>
            <w:r w:rsidR="001964D0">
              <w:t xml:space="preserve"> </w:t>
            </w:r>
            <w:r w:rsidR="001964D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45D9C" w:rsidRDefault="00453809" w:rsidP="00274364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A45D9C" w:rsidRDefault="00792B21" w:rsidP="00274364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A45D9C" w:rsidRDefault="00D467F1" w:rsidP="00274364">
            <w:r>
              <w:rPr>
                <w:rFonts w:hint="eastAsia"/>
              </w:rPr>
              <w:t>未读消息数量</w:t>
            </w:r>
          </w:p>
        </w:tc>
      </w:tr>
      <w:tr w:rsidR="00EF48AA" w:rsidTr="00FC6F8E">
        <w:trPr>
          <w:jc w:val="center"/>
        </w:trPr>
        <w:tc>
          <w:tcPr>
            <w:tcW w:w="1838" w:type="dxa"/>
            <w:vAlign w:val="center"/>
          </w:tcPr>
          <w:p w:rsidR="00EF48AA" w:rsidRDefault="00EF48AA" w:rsidP="00274364">
            <w:r>
              <w:t>read_msg</w:t>
            </w:r>
            <w:r w:rsidR="001964D0">
              <w:t xml:space="preserve"> </w:t>
            </w:r>
            <w:r w:rsidR="001964D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F48AA" w:rsidRDefault="00453809" w:rsidP="00274364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EF48AA" w:rsidRDefault="00EF48AA" w:rsidP="00274364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EF48AA" w:rsidRDefault="00EF48AA" w:rsidP="00274364">
            <w:r>
              <w:rPr>
                <w:rFonts w:hint="eastAsia"/>
              </w:rPr>
              <w:t>已读消息数量</w:t>
            </w:r>
          </w:p>
        </w:tc>
      </w:tr>
    </w:tbl>
    <w:p w:rsidR="00304AB3" w:rsidRPr="00A45D9C" w:rsidRDefault="00304AB3" w:rsidP="00304AB3"/>
    <w:p w:rsidR="00FA0A36" w:rsidRDefault="00997842" w:rsidP="00ED283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示例：</w:t>
      </w:r>
      <w:r w:rsidR="00F83135">
        <w:rPr>
          <w:rFonts w:hint="eastAsia"/>
        </w:rPr>
        <w:t>{</w:t>
      </w:r>
      <w:r w:rsidR="004D6DBE">
        <w:t>“</w:t>
      </w:r>
      <w:r w:rsidR="00F83135">
        <w:t>page”: 2, “</w:t>
      </w:r>
      <w:r w:rsidR="002E0A43">
        <w:t>total_count</w:t>
      </w:r>
      <w:r w:rsidR="004D6DBE">
        <w:t xml:space="preserve">”: </w:t>
      </w:r>
      <w:r w:rsidR="002E0A43">
        <w:rPr>
          <w:rFonts w:hint="eastAsia"/>
        </w:rPr>
        <w:t>30</w:t>
      </w:r>
      <w:r w:rsidR="00082C8B">
        <w:t>, “</w:t>
      </w:r>
      <w:r w:rsidR="00082C8B" w:rsidRPr="004A38CC">
        <w:t>extension</w:t>
      </w:r>
      <w:r w:rsidR="00082C8B">
        <w:t xml:space="preserve">s”: </w:t>
      </w:r>
      <w:r w:rsidR="00A7175C">
        <w:rPr>
          <w:rFonts w:hint="eastAsia"/>
        </w:rPr>
        <w:t>[</w:t>
      </w:r>
      <w:r w:rsidR="00A7175C">
        <w:t>{“</w:t>
      </w:r>
      <w:r w:rsidR="00956BE0" w:rsidRPr="004A38CC">
        <w:t>extension</w:t>
      </w:r>
      <w:r w:rsidR="00A7175C">
        <w:t xml:space="preserve">”: “6001”, </w:t>
      </w:r>
      <w:r w:rsidR="00A749AF">
        <w:t>“</w:t>
      </w:r>
      <w:r w:rsidR="00A749AF" w:rsidRPr="0013548B">
        <w:t>nickname</w:t>
      </w:r>
      <w:r w:rsidR="00A749AF">
        <w:t>”: “</w:t>
      </w:r>
      <w:r w:rsidR="009672EF" w:rsidRPr="009672EF">
        <w:t>Spencer</w:t>
      </w:r>
      <w:r w:rsidR="00A749AF">
        <w:t xml:space="preserve">”, </w:t>
      </w:r>
      <w:r w:rsidR="00A7175C">
        <w:t>state: “</w:t>
      </w:r>
      <w:r w:rsidR="00D458FA">
        <w:rPr>
          <w:rFonts w:hint="eastAsia"/>
        </w:rPr>
        <w:t>f</w:t>
      </w:r>
      <w:r w:rsidR="00D458FA" w:rsidRPr="00695787">
        <w:t>ree</w:t>
      </w:r>
      <w:r w:rsidR="00A7175C">
        <w:t>”</w:t>
      </w:r>
      <w:r w:rsidR="00E9470A">
        <w:t>, “</w:t>
      </w:r>
      <w:r w:rsidR="009E12CC">
        <w:rPr>
          <w:rFonts w:hint="eastAsia"/>
        </w:rPr>
        <w:t>un</w:t>
      </w:r>
      <w:r w:rsidR="009E12CC">
        <w:t>read</w:t>
      </w:r>
      <w:r w:rsidR="00E9470A">
        <w:t>_msg”: 1, “read_msg”: 2</w:t>
      </w:r>
      <w:r w:rsidR="00A7175C">
        <w:t>}</w:t>
      </w:r>
      <w:r w:rsidR="00D26C24">
        <w:t>, …</w:t>
      </w:r>
      <w:r w:rsidR="00A7175C">
        <w:rPr>
          <w:rFonts w:hint="eastAsia"/>
        </w:rPr>
        <w:t>]</w:t>
      </w:r>
      <w:r w:rsidR="00F83135">
        <w:rPr>
          <w:rFonts w:hint="eastAsia"/>
        </w:rPr>
        <w:t>}</w:t>
      </w:r>
    </w:p>
    <w:p w:rsidR="00C32DEE" w:rsidRDefault="00C32DEE" w:rsidP="00C32DEE"/>
    <w:p w:rsidR="00014FA0" w:rsidRDefault="00014FA0" w:rsidP="00ED2835">
      <w:pPr>
        <w:pStyle w:val="2"/>
        <w:numPr>
          <w:ilvl w:val="1"/>
          <w:numId w:val="2"/>
        </w:numPr>
      </w:pPr>
      <w:bookmarkStart w:id="1681" w:name="_Toc471397817"/>
      <w:r>
        <w:rPr>
          <w:rFonts w:hint="eastAsia"/>
        </w:rPr>
        <w:t>中继状态</w:t>
      </w:r>
      <w:bookmarkEnd w:id="1681"/>
    </w:p>
    <w:p w:rsidR="00F67E65" w:rsidRDefault="00F67E65" w:rsidP="00ED283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t xml:space="preserve"> /api/</w:t>
      </w:r>
      <w:r w:rsidRPr="00F67E65">
        <w:t>providers</w:t>
      </w:r>
      <w:r w:rsidR="00196DBF">
        <w:t>/status</w:t>
      </w:r>
      <w:r w:rsidR="00005400">
        <w:rPr>
          <w:rFonts w:hint="eastAsia"/>
        </w:rPr>
        <w:t>[</w:t>
      </w:r>
      <w:r w:rsidR="0025624C">
        <w:t>/@page/@page_size</w:t>
      </w:r>
      <w:r w:rsidR="00005400">
        <w:t>]</w:t>
      </w:r>
    </w:p>
    <w:p w:rsidR="008600B2" w:rsidRDefault="008600B2" w:rsidP="00ED283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0E37F0" w:rsidRDefault="00BF69AF" w:rsidP="00ED283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  <w:r w:rsidR="000E37F0">
        <w:rPr>
          <w:rFonts w:hint="eastAsia"/>
        </w:rPr>
        <w:t>：</w:t>
      </w:r>
      <w:r w:rsidR="00FC375F">
        <w:rPr>
          <w:rFonts w:hint="eastAsia"/>
        </w:rPr>
        <w:t>无参数时将获取全部列表</w:t>
      </w:r>
    </w:p>
    <w:p w:rsidR="000E37F0" w:rsidRDefault="000E37F0" w:rsidP="000E37F0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0E37F0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0E37F0" w:rsidRDefault="000E37F0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0E37F0" w:rsidRDefault="000E37F0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E37F0" w:rsidRDefault="000E37F0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E37F0" w:rsidRDefault="000E37F0" w:rsidP="007244C6">
            <w:r>
              <w:rPr>
                <w:rFonts w:hint="eastAsia"/>
              </w:rPr>
              <w:t>说明</w:t>
            </w:r>
          </w:p>
        </w:tc>
      </w:tr>
      <w:tr w:rsidR="000E37F0" w:rsidTr="007244C6">
        <w:trPr>
          <w:jc w:val="center"/>
        </w:trPr>
        <w:tc>
          <w:tcPr>
            <w:tcW w:w="1838" w:type="dxa"/>
            <w:vAlign w:val="center"/>
          </w:tcPr>
          <w:p w:rsidR="000E37F0" w:rsidRDefault="000E37F0" w:rsidP="007244C6">
            <w:r>
              <w:rPr>
                <w:rFonts w:hint="eastAsia"/>
              </w:rPr>
              <w:lastRenderedPageBreak/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E37F0" w:rsidRDefault="000E37F0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0E37F0" w:rsidRDefault="000E37F0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0E37F0" w:rsidRDefault="000E37F0" w:rsidP="007244C6">
            <w:r>
              <w:rPr>
                <w:rFonts w:hint="eastAsia"/>
              </w:rPr>
              <w:t>当前页码</w:t>
            </w:r>
          </w:p>
        </w:tc>
      </w:tr>
      <w:tr w:rsidR="000E37F0" w:rsidTr="007244C6">
        <w:trPr>
          <w:jc w:val="center"/>
        </w:trPr>
        <w:tc>
          <w:tcPr>
            <w:tcW w:w="1838" w:type="dxa"/>
            <w:vAlign w:val="center"/>
          </w:tcPr>
          <w:p w:rsidR="000E37F0" w:rsidRDefault="000E37F0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E37F0" w:rsidRDefault="000E37F0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0E37F0" w:rsidRDefault="000E37F0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0E37F0" w:rsidRDefault="000E37F0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0E37F0" w:rsidRDefault="000E37F0" w:rsidP="000E37F0"/>
    <w:p w:rsidR="00CB4562" w:rsidRDefault="00CB4562" w:rsidP="00ED283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示例：</w:t>
      </w:r>
      <w:r>
        <w:t>http://www.systec-pbx.net/api/</w:t>
      </w:r>
      <w:r w:rsidRPr="00F67E65">
        <w:t>providers</w:t>
      </w:r>
      <w:r>
        <w:t>/status/</w:t>
      </w:r>
      <w:r w:rsidR="00FB6A31">
        <w:t>1</w:t>
      </w:r>
      <w:r>
        <w:t>/20</w:t>
      </w:r>
    </w:p>
    <w:p w:rsidR="002373C6" w:rsidRDefault="00F67E65" w:rsidP="00ED283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返回：</w:t>
      </w:r>
      <w:r w:rsidR="002373C6">
        <w:rPr>
          <w:rFonts w:hint="eastAsia"/>
        </w:rPr>
        <w:t>Object</w:t>
      </w:r>
    </w:p>
    <w:p w:rsidR="001A63A1" w:rsidRDefault="001A63A1" w:rsidP="001A63A1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1A63A1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1A63A1" w:rsidRDefault="001A63A1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A63A1" w:rsidRDefault="001A63A1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A63A1" w:rsidRDefault="001A63A1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63A1" w:rsidRDefault="001A63A1" w:rsidP="007244C6">
            <w:r>
              <w:rPr>
                <w:rFonts w:hint="eastAsia"/>
              </w:rPr>
              <w:t>说明</w:t>
            </w:r>
          </w:p>
        </w:tc>
      </w:tr>
      <w:tr w:rsidR="001A63A1" w:rsidTr="007244C6">
        <w:trPr>
          <w:jc w:val="center"/>
        </w:trPr>
        <w:tc>
          <w:tcPr>
            <w:tcW w:w="1838" w:type="dxa"/>
            <w:vAlign w:val="center"/>
          </w:tcPr>
          <w:p w:rsidR="001A63A1" w:rsidRDefault="001A63A1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A63A1" w:rsidRDefault="001A63A1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1A63A1" w:rsidRDefault="001A63A1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1A63A1" w:rsidRDefault="001A63A1" w:rsidP="007244C6">
            <w:r>
              <w:rPr>
                <w:rFonts w:hint="eastAsia"/>
              </w:rPr>
              <w:t>当前页码</w:t>
            </w:r>
          </w:p>
        </w:tc>
      </w:tr>
      <w:tr w:rsidR="001A63A1" w:rsidTr="007244C6">
        <w:trPr>
          <w:jc w:val="center"/>
        </w:trPr>
        <w:tc>
          <w:tcPr>
            <w:tcW w:w="1838" w:type="dxa"/>
            <w:vAlign w:val="center"/>
          </w:tcPr>
          <w:p w:rsidR="001A63A1" w:rsidRDefault="00EB0EB9" w:rsidP="007244C6">
            <w:r>
              <w:t>total_count</w:t>
            </w:r>
            <w:r w:rsidR="001A63A1">
              <w:t xml:space="preserve"> </w:t>
            </w:r>
            <w:r w:rsidR="001A63A1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A63A1" w:rsidRDefault="001A63A1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1A63A1" w:rsidRDefault="00EB0EB9" w:rsidP="007244C6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1A63A1" w:rsidRDefault="00EB0EB9" w:rsidP="007244C6">
            <w:r>
              <w:rPr>
                <w:rFonts w:hint="eastAsia"/>
              </w:rPr>
              <w:t>总条数</w:t>
            </w:r>
          </w:p>
        </w:tc>
      </w:tr>
      <w:tr w:rsidR="001A63A1" w:rsidTr="007244C6">
        <w:trPr>
          <w:jc w:val="center"/>
        </w:trPr>
        <w:tc>
          <w:tcPr>
            <w:tcW w:w="1838" w:type="dxa"/>
            <w:vAlign w:val="center"/>
          </w:tcPr>
          <w:p w:rsidR="001A63A1" w:rsidRDefault="001A63A1" w:rsidP="007244C6">
            <w:r w:rsidRPr="00F67E65">
              <w:t>providers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A63A1" w:rsidRDefault="001A63A1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1A63A1" w:rsidRDefault="007B02BA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1A63A1" w:rsidRDefault="00363E46" w:rsidP="007244C6">
            <w:r>
              <w:rPr>
                <w:rFonts w:hint="eastAsia"/>
              </w:rPr>
              <w:t>中继列表</w:t>
            </w:r>
            <w:r w:rsidR="00776064">
              <w:rPr>
                <w:rFonts w:hint="eastAsia"/>
              </w:rPr>
              <w:t>，</w:t>
            </w:r>
            <w:r w:rsidR="00776064">
              <w:rPr>
                <w:rFonts w:hint="eastAsia"/>
              </w:rPr>
              <w:t>MAX</w:t>
            </w:r>
            <w:r w:rsidR="004E5406">
              <w:t>=3</w:t>
            </w:r>
            <w:r w:rsidR="00776064">
              <w:t>0</w:t>
            </w:r>
          </w:p>
        </w:tc>
      </w:tr>
    </w:tbl>
    <w:p w:rsidR="004E0BFD" w:rsidRPr="004E0BFD" w:rsidRDefault="004E0BFD" w:rsidP="004E0BFD"/>
    <w:p w:rsidR="004E0BFD" w:rsidRDefault="00005585" w:rsidP="004E0BF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中继</w:t>
      </w:r>
      <w:r w:rsidR="004E0BFD">
        <w:rPr>
          <w:rFonts w:hint="eastAsia"/>
        </w:rPr>
        <w:t>列表：</w:t>
      </w:r>
      <w:r w:rsidR="004E0BFD">
        <w:rPr>
          <w:rFonts w:hint="eastAsia"/>
        </w:rPr>
        <w:t>L</w:t>
      </w:r>
      <w:r w:rsidR="004E0BFD">
        <w:t>ist&lt;Item&gt;</w:t>
      </w:r>
    </w:p>
    <w:p w:rsidR="006D3676" w:rsidRPr="004E0BFD" w:rsidRDefault="006D3676" w:rsidP="006D367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D3676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D3676" w:rsidRDefault="006D3676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D3676" w:rsidRDefault="006D3676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D3676" w:rsidRDefault="006D3676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D3676" w:rsidRDefault="006D3676" w:rsidP="00274364">
            <w:r>
              <w:rPr>
                <w:rFonts w:hint="eastAsia"/>
              </w:rPr>
              <w:t>说明</w:t>
            </w:r>
          </w:p>
        </w:tc>
      </w:tr>
      <w:tr w:rsidR="006D3676" w:rsidTr="00274364">
        <w:trPr>
          <w:jc w:val="center"/>
        </w:trPr>
        <w:tc>
          <w:tcPr>
            <w:tcW w:w="1838" w:type="dxa"/>
            <w:vAlign w:val="center"/>
          </w:tcPr>
          <w:p w:rsidR="006D3676" w:rsidRDefault="006D3676" w:rsidP="007E48FC">
            <w:r>
              <w:rPr>
                <w:rFonts w:hint="eastAsia"/>
              </w:rPr>
              <w:t>name</w:t>
            </w:r>
            <w:r w:rsidR="00E21D56">
              <w:t xml:space="preserve"> </w:t>
            </w:r>
            <w:r w:rsidR="00E21D5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D3676" w:rsidRDefault="008969B6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6D3676" w:rsidRDefault="006D3676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6D3676" w:rsidRDefault="006D3676" w:rsidP="00274364">
            <w:r>
              <w:rPr>
                <w:rFonts w:hint="eastAsia"/>
              </w:rPr>
              <w:t>中继名称</w:t>
            </w:r>
          </w:p>
        </w:tc>
      </w:tr>
      <w:tr w:rsidR="006D3676" w:rsidTr="00274364">
        <w:trPr>
          <w:jc w:val="center"/>
        </w:trPr>
        <w:tc>
          <w:tcPr>
            <w:tcW w:w="1838" w:type="dxa"/>
            <w:vAlign w:val="center"/>
          </w:tcPr>
          <w:p w:rsidR="006D3676" w:rsidRDefault="006D3676" w:rsidP="00274364">
            <w:r>
              <w:rPr>
                <w:rFonts w:hint="eastAsia"/>
              </w:rPr>
              <w:t>user</w:t>
            </w:r>
          </w:p>
        </w:tc>
        <w:tc>
          <w:tcPr>
            <w:tcW w:w="1843" w:type="dxa"/>
            <w:vAlign w:val="center"/>
          </w:tcPr>
          <w:p w:rsidR="006D3676" w:rsidRDefault="008969B6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6D3676" w:rsidRDefault="006D3676" w:rsidP="00274364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6D3676" w:rsidRDefault="00776386" w:rsidP="00274364">
            <w:r>
              <w:rPr>
                <w:rFonts w:hint="eastAsia"/>
              </w:rPr>
              <w:t>用户名</w:t>
            </w:r>
          </w:p>
        </w:tc>
      </w:tr>
      <w:tr w:rsidR="006D3676" w:rsidTr="00274364">
        <w:trPr>
          <w:jc w:val="center"/>
        </w:trPr>
        <w:tc>
          <w:tcPr>
            <w:tcW w:w="1838" w:type="dxa"/>
            <w:vAlign w:val="center"/>
          </w:tcPr>
          <w:p w:rsidR="006D3676" w:rsidRPr="00F86F6F" w:rsidRDefault="006D3676" w:rsidP="00274364">
            <w:r>
              <w:t>state</w:t>
            </w:r>
            <w:r w:rsidR="00E21D56">
              <w:t xml:space="preserve"> </w:t>
            </w:r>
            <w:r w:rsidR="00E21D5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D3676" w:rsidRDefault="008969B6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6D3676" w:rsidRDefault="006D3676" w:rsidP="00274364">
            <w:r>
              <w:rPr>
                <w:rFonts w:hint="eastAsia"/>
              </w:rPr>
              <w:t>1</w:t>
            </w:r>
            <w:ins w:id="1682" w:author="gz y" w:date="2016-12-13T13:24:00Z">
              <w:r w:rsidR="0094534A">
                <w:rPr>
                  <w:rFonts w:hint="eastAsia"/>
                </w:rPr>
                <w:t>5</w:t>
              </w:r>
            </w:ins>
            <w:del w:id="1683" w:author="gz y" w:date="2016-12-13T13:24:00Z">
              <w:r w:rsidDel="0094534A">
                <w:rPr>
                  <w:rFonts w:hint="eastAsia"/>
                </w:rPr>
                <w:delText>0</w:delText>
              </w:r>
            </w:del>
          </w:p>
        </w:tc>
        <w:tc>
          <w:tcPr>
            <w:tcW w:w="2410" w:type="dxa"/>
            <w:vAlign w:val="center"/>
          </w:tcPr>
          <w:p w:rsidR="006D3676" w:rsidRDefault="00137407" w:rsidP="00E95013">
            <w:pPr>
              <w:jc w:val="left"/>
            </w:pPr>
            <w:r>
              <w:rPr>
                <w:rFonts w:hint="eastAsia"/>
              </w:rPr>
              <w:t>中继</w:t>
            </w:r>
            <w:r w:rsidR="006D3676">
              <w:rPr>
                <w:rFonts w:hint="eastAsia"/>
              </w:rPr>
              <w:t>状态：</w:t>
            </w:r>
            <w:r w:rsidR="00E95013">
              <w:rPr>
                <w:rFonts w:hint="eastAsia"/>
              </w:rPr>
              <w:t>r</w:t>
            </w:r>
            <w:r w:rsidR="00E95013" w:rsidRPr="00E95013">
              <w:t>egistered</w:t>
            </w:r>
            <w:r w:rsidR="006D3676">
              <w:rPr>
                <w:rFonts w:hint="eastAsia"/>
              </w:rPr>
              <w:t>、</w:t>
            </w:r>
            <w:r w:rsidR="006D3676">
              <w:t>u</w:t>
            </w:r>
            <w:r w:rsidR="006D3676" w:rsidRPr="00695787">
              <w:t>n</w:t>
            </w:r>
            <w:r w:rsidR="006D3676">
              <w:t>a</w:t>
            </w:r>
            <w:r w:rsidR="006D3676" w:rsidRPr="00695787">
              <w:t>vailable</w:t>
            </w:r>
            <w:r w:rsidR="003D0BD3">
              <w:rPr>
                <w:rFonts w:hint="eastAsia"/>
              </w:rPr>
              <w:t>、</w:t>
            </w:r>
            <w:r w:rsidR="003D0BD3">
              <w:rPr>
                <w:rFonts w:hint="eastAsia"/>
              </w:rPr>
              <w:t>none</w:t>
            </w:r>
          </w:p>
        </w:tc>
      </w:tr>
      <w:tr w:rsidR="006D3676" w:rsidTr="00274364">
        <w:trPr>
          <w:jc w:val="center"/>
        </w:trPr>
        <w:tc>
          <w:tcPr>
            <w:tcW w:w="1838" w:type="dxa"/>
            <w:vAlign w:val="center"/>
          </w:tcPr>
          <w:p w:rsidR="006D3676" w:rsidRPr="00F86F6F" w:rsidRDefault="00A7717E" w:rsidP="00274364">
            <w:r>
              <w:t>address</w:t>
            </w:r>
            <w:r w:rsidR="006B4B21">
              <w:t xml:space="preserve"> </w:t>
            </w:r>
            <w:r w:rsidR="006B4B21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D3676" w:rsidRDefault="008969B6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6D3676" w:rsidRDefault="00695235" w:rsidP="00274364">
            <w:r>
              <w:t>40</w:t>
            </w:r>
          </w:p>
        </w:tc>
        <w:tc>
          <w:tcPr>
            <w:tcW w:w="2410" w:type="dxa"/>
            <w:vAlign w:val="center"/>
          </w:tcPr>
          <w:p w:rsidR="006D3676" w:rsidRDefault="005A569C" w:rsidP="00274364">
            <w:r>
              <w:rPr>
                <w:rFonts w:hint="eastAsia"/>
              </w:rPr>
              <w:t>中继地址</w:t>
            </w:r>
          </w:p>
        </w:tc>
      </w:tr>
      <w:tr w:rsidR="006D3676" w:rsidTr="00274364">
        <w:trPr>
          <w:jc w:val="center"/>
        </w:trPr>
        <w:tc>
          <w:tcPr>
            <w:tcW w:w="1838" w:type="dxa"/>
            <w:vAlign w:val="center"/>
          </w:tcPr>
          <w:p w:rsidR="006D3676" w:rsidRDefault="00A7717E" w:rsidP="00274364">
            <w:r>
              <w:t>port</w:t>
            </w:r>
          </w:p>
        </w:tc>
        <w:tc>
          <w:tcPr>
            <w:tcW w:w="1843" w:type="dxa"/>
            <w:vAlign w:val="center"/>
          </w:tcPr>
          <w:p w:rsidR="006D3676" w:rsidRDefault="008969B6" w:rsidP="00274364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6D3676" w:rsidRDefault="00A7717E" w:rsidP="00274364">
            <w:r>
              <w:t>2</w:t>
            </w:r>
          </w:p>
        </w:tc>
        <w:tc>
          <w:tcPr>
            <w:tcW w:w="2410" w:type="dxa"/>
            <w:vAlign w:val="center"/>
          </w:tcPr>
          <w:p w:rsidR="006D3676" w:rsidRDefault="008D0571" w:rsidP="00274364">
            <w:r>
              <w:rPr>
                <w:rFonts w:hint="eastAsia"/>
              </w:rPr>
              <w:t>中继端口</w:t>
            </w:r>
          </w:p>
        </w:tc>
      </w:tr>
    </w:tbl>
    <w:p w:rsidR="006D3676" w:rsidRDefault="006D3676" w:rsidP="006D3676"/>
    <w:p w:rsidR="00F67E65" w:rsidRDefault="006D3676" w:rsidP="00ED283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示例：</w:t>
      </w:r>
      <w:r w:rsidR="00DF166E">
        <w:rPr>
          <w:rFonts w:hint="eastAsia"/>
        </w:rPr>
        <w:t>{</w:t>
      </w:r>
      <w:r w:rsidR="009E7CB9">
        <w:t>“page”: 1</w:t>
      </w:r>
      <w:r w:rsidR="00DF166E">
        <w:t>, “</w:t>
      </w:r>
      <w:r w:rsidR="002948DA">
        <w:t xml:space="preserve">total_count”: </w:t>
      </w:r>
      <w:r w:rsidR="00CB33A9">
        <w:t>30</w:t>
      </w:r>
      <w:r w:rsidR="00DF166E">
        <w:t>, “</w:t>
      </w:r>
      <w:r w:rsidR="00F84A6E" w:rsidRPr="00F67E65">
        <w:t>providers</w:t>
      </w:r>
      <w:r w:rsidR="00DF166E">
        <w:t xml:space="preserve">”: </w:t>
      </w:r>
      <w:r w:rsidR="00F67E65">
        <w:rPr>
          <w:rFonts w:hint="eastAsia"/>
        </w:rPr>
        <w:t>[</w:t>
      </w:r>
      <w:r w:rsidR="00F67E65">
        <w:t>{“</w:t>
      </w:r>
      <w:r w:rsidR="00D74471">
        <w:t>name</w:t>
      </w:r>
      <w:r w:rsidR="00F67E65">
        <w:t>”: “</w:t>
      </w:r>
      <w:r w:rsidR="00D74471">
        <w:t>officelink</w:t>
      </w:r>
      <w:r w:rsidR="004829FF">
        <w:rPr>
          <w:rFonts w:hint="eastAsia"/>
        </w:rPr>
        <w:t>-server</w:t>
      </w:r>
      <w:r w:rsidR="00F67E65">
        <w:t>”</w:t>
      </w:r>
      <w:r w:rsidR="00E41983">
        <w:t>, “user”: “80</w:t>
      </w:r>
      <w:r w:rsidR="00D74471">
        <w:t>001”</w:t>
      </w:r>
      <w:r w:rsidR="00F67E65">
        <w:t>, state: “</w:t>
      </w:r>
      <w:r w:rsidR="00E50EAC">
        <w:rPr>
          <w:rFonts w:hint="eastAsia"/>
        </w:rPr>
        <w:t>r</w:t>
      </w:r>
      <w:r w:rsidR="00E50EAC" w:rsidRPr="00E95013">
        <w:t>egistered</w:t>
      </w:r>
      <w:r w:rsidR="00F67E65">
        <w:t>”,</w:t>
      </w:r>
      <w:r w:rsidR="00D74471">
        <w:t xml:space="preserve"> “addr</w:t>
      </w:r>
      <w:r w:rsidR="00CE1691">
        <w:t>ess</w:t>
      </w:r>
      <w:r w:rsidR="00D74471">
        <w:t>”: “</w:t>
      </w:r>
      <w:hyperlink r:id="rId14" w:history="1">
        <w:r w:rsidR="00D74471" w:rsidRPr="00D74471">
          <w:rPr>
            <w:rStyle w:val="a5"/>
            <w:color w:val="auto"/>
            <w:u w:val="none"/>
          </w:rPr>
          <w:t>www.systec-pbx.net</w:t>
        </w:r>
      </w:hyperlink>
      <w:r w:rsidR="00D74471">
        <w:t>”, “port”: 5060},</w:t>
      </w:r>
      <w:r w:rsidR="00F67E65">
        <w:t xml:space="preserve"> …</w:t>
      </w:r>
      <w:r w:rsidR="00F67E65">
        <w:rPr>
          <w:rFonts w:hint="eastAsia"/>
        </w:rPr>
        <w:t>]</w:t>
      </w:r>
      <w:r w:rsidR="00DF166E">
        <w:t>}</w:t>
      </w:r>
    </w:p>
    <w:p w:rsidR="00C32DEE" w:rsidRDefault="00C32DEE" w:rsidP="00C32DEE"/>
    <w:p w:rsidR="00862D93" w:rsidRDefault="00862D93" w:rsidP="00ED2835">
      <w:pPr>
        <w:pStyle w:val="2"/>
        <w:numPr>
          <w:ilvl w:val="1"/>
          <w:numId w:val="2"/>
        </w:numPr>
      </w:pPr>
      <w:bookmarkStart w:id="1684" w:name="_Toc471397818"/>
      <w:r>
        <w:rPr>
          <w:rFonts w:hint="eastAsia"/>
        </w:rPr>
        <w:t>Parking</w:t>
      </w:r>
      <w:r>
        <w:rPr>
          <w:rFonts w:hint="eastAsia"/>
        </w:rPr>
        <w:t>状态</w:t>
      </w:r>
      <w:bookmarkEnd w:id="1684"/>
    </w:p>
    <w:p w:rsidR="008204CE" w:rsidRDefault="008204CE" w:rsidP="00ED2835">
      <w:pPr>
        <w:pStyle w:val="aa"/>
        <w:numPr>
          <w:ilvl w:val="0"/>
          <w:numId w:val="6"/>
        </w:numPr>
        <w:ind w:firstLineChars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GET /api/parkings</w:t>
      </w:r>
      <w:r w:rsidR="00964082">
        <w:t>/status</w:t>
      </w:r>
      <w:r w:rsidR="00D43957">
        <w:rPr>
          <w:rFonts w:hint="eastAsia"/>
        </w:rPr>
        <w:t>[</w:t>
      </w:r>
      <w:r w:rsidR="007947EE">
        <w:rPr>
          <w:rFonts w:hint="eastAsia"/>
        </w:rPr>
        <w:t>/</w:t>
      </w:r>
      <w:r w:rsidR="007947EE">
        <w:t>@page/@page_size</w:t>
      </w:r>
      <w:r w:rsidR="00D43957">
        <w:t>]</w:t>
      </w:r>
    </w:p>
    <w:p w:rsidR="00FB09F7" w:rsidRDefault="00FB09F7" w:rsidP="00ED283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8419E6" w:rsidRDefault="00F439FC" w:rsidP="008419E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参数</w:t>
      </w:r>
      <w:r w:rsidR="008419E6">
        <w:rPr>
          <w:rFonts w:hint="eastAsia"/>
        </w:rPr>
        <w:t>：</w:t>
      </w:r>
      <w:r w:rsidR="002B4515">
        <w:rPr>
          <w:rFonts w:hint="eastAsia"/>
        </w:rPr>
        <w:t>无参数时将获取全部列表</w:t>
      </w:r>
    </w:p>
    <w:p w:rsidR="008419E6" w:rsidRDefault="008419E6" w:rsidP="008419E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8419E6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8419E6" w:rsidRDefault="008419E6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8419E6" w:rsidRDefault="008419E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8419E6" w:rsidRDefault="008419E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8419E6" w:rsidRDefault="008419E6" w:rsidP="007244C6">
            <w:r>
              <w:rPr>
                <w:rFonts w:hint="eastAsia"/>
              </w:rPr>
              <w:t>说明</w:t>
            </w:r>
          </w:p>
        </w:tc>
      </w:tr>
      <w:tr w:rsidR="008419E6" w:rsidTr="007244C6">
        <w:trPr>
          <w:jc w:val="center"/>
        </w:trPr>
        <w:tc>
          <w:tcPr>
            <w:tcW w:w="1838" w:type="dxa"/>
            <w:vAlign w:val="center"/>
          </w:tcPr>
          <w:p w:rsidR="008419E6" w:rsidRDefault="008419E6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8419E6" w:rsidRDefault="008419E6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8419E6" w:rsidRDefault="008419E6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8419E6" w:rsidRDefault="008419E6" w:rsidP="007244C6">
            <w:r>
              <w:rPr>
                <w:rFonts w:hint="eastAsia"/>
              </w:rPr>
              <w:t>当前页码</w:t>
            </w:r>
          </w:p>
        </w:tc>
      </w:tr>
      <w:tr w:rsidR="008419E6" w:rsidTr="007244C6">
        <w:trPr>
          <w:jc w:val="center"/>
        </w:trPr>
        <w:tc>
          <w:tcPr>
            <w:tcW w:w="1838" w:type="dxa"/>
            <w:vAlign w:val="center"/>
          </w:tcPr>
          <w:p w:rsidR="008419E6" w:rsidRDefault="008419E6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8419E6" w:rsidRDefault="008419E6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8419E6" w:rsidRDefault="008419E6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8419E6" w:rsidRDefault="008419E6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8419E6" w:rsidRDefault="008419E6" w:rsidP="008419E6"/>
    <w:p w:rsidR="00331890" w:rsidRDefault="00331890" w:rsidP="00ED283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  <w:r w:rsidR="007B0FBE">
        <w:t>http://www.systec-pbx.net</w:t>
      </w:r>
      <w:r w:rsidR="007B0FBE">
        <w:rPr>
          <w:rFonts w:hint="eastAsia"/>
        </w:rPr>
        <w:t>/api/parkings</w:t>
      </w:r>
      <w:r w:rsidR="007B0FBE">
        <w:t>/status</w:t>
      </w:r>
      <w:r w:rsidR="007B0FBE">
        <w:rPr>
          <w:rFonts w:hint="eastAsia"/>
        </w:rPr>
        <w:t>/</w:t>
      </w:r>
      <w:r w:rsidR="007B0FBE">
        <w:t xml:space="preserve">1/20 </w:t>
      </w:r>
    </w:p>
    <w:p w:rsidR="003929DA" w:rsidRDefault="003929DA" w:rsidP="003929D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3929DA" w:rsidRDefault="003929DA" w:rsidP="003929D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929DA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929DA" w:rsidRDefault="003929DA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929DA" w:rsidRDefault="003929DA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929DA" w:rsidRDefault="003929DA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929DA" w:rsidRDefault="003929DA" w:rsidP="007244C6">
            <w:r>
              <w:rPr>
                <w:rFonts w:hint="eastAsia"/>
              </w:rPr>
              <w:t>说明</w:t>
            </w:r>
          </w:p>
        </w:tc>
      </w:tr>
      <w:tr w:rsidR="003929DA" w:rsidTr="007244C6">
        <w:trPr>
          <w:jc w:val="center"/>
        </w:trPr>
        <w:tc>
          <w:tcPr>
            <w:tcW w:w="1838" w:type="dxa"/>
            <w:vAlign w:val="center"/>
          </w:tcPr>
          <w:p w:rsidR="003929DA" w:rsidRDefault="003929DA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929DA" w:rsidRDefault="003929DA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3929DA" w:rsidRDefault="003929DA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3929DA" w:rsidRDefault="003929DA" w:rsidP="007244C6">
            <w:r>
              <w:rPr>
                <w:rFonts w:hint="eastAsia"/>
              </w:rPr>
              <w:t>当前页码</w:t>
            </w:r>
          </w:p>
        </w:tc>
      </w:tr>
      <w:tr w:rsidR="003929DA" w:rsidTr="007244C6">
        <w:trPr>
          <w:jc w:val="center"/>
        </w:trPr>
        <w:tc>
          <w:tcPr>
            <w:tcW w:w="1838" w:type="dxa"/>
            <w:vAlign w:val="center"/>
          </w:tcPr>
          <w:p w:rsidR="003929DA" w:rsidRDefault="009E3B94" w:rsidP="007244C6">
            <w:r>
              <w:t>total_count</w:t>
            </w:r>
            <w:r w:rsidR="003929DA">
              <w:t xml:space="preserve"> </w:t>
            </w:r>
            <w:r w:rsidR="003929DA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929DA" w:rsidRDefault="003929DA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3929DA" w:rsidRDefault="009E3B94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3929DA" w:rsidRDefault="00742DA7" w:rsidP="007244C6">
            <w:r>
              <w:rPr>
                <w:rFonts w:hint="eastAsia"/>
              </w:rPr>
              <w:t>总条数</w:t>
            </w:r>
          </w:p>
        </w:tc>
      </w:tr>
      <w:tr w:rsidR="003929DA" w:rsidTr="007244C6">
        <w:trPr>
          <w:jc w:val="center"/>
        </w:trPr>
        <w:tc>
          <w:tcPr>
            <w:tcW w:w="1838" w:type="dxa"/>
            <w:vAlign w:val="center"/>
          </w:tcPr>
          <w:p w:rsidR="003929DA" w:rsidRDefault="0010607E" w:rsidP="007244C6">
            <w:r>
              <w:rPr>
                <w:rFonts w:hint="eastAsia"/>
              </w:rPr>
              <w:t>parkings</w:t>
            </w:r>
            <w:r w:rsidR="003929DA">
              <w:t xml:space="preserve"> </w:t>
            </w:r>
            <w:r w:rsidR="003929DA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929DA" w:rsidRDefault="003929DA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3929DA" w:rsidRDefault="003929DA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3929DA" w:rsidRDefault="00BC556E" w:rsidP="007244C6">
            <w:r>
              <w:t>Parking</w:t>
            </w:r>
            <w:r w:rsidR="003929DA">
              <w:rPr>
                <w:rFonts w:hint="eastAsia"/>
              </w:rPr>
              <w:t>列表</w:t>
            </w:r>
          </w:p>
        </w:tc>
      </w:tr>
    </w:tbl>
    <w:p w:rsidR="001B54FF" w:rsidRDefault="001B54FF" w:rsidP="001B54FF"/>
    <w:p w:rsidR="009B469F" w:rsidRDefault="009B469F" w:rsidP="009B469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Parking</w:t>
      </w:r>
      <w:r>
        <w:rPr>
          <w:rFonts w:hint="eastAsia"/>
        </w:rPr>
        <w:t>列表：</w:t>
      </w:r>
      <w:r>
        <w:rPr>
          <w:rFonts w:hint="eastAsia"/>
        </w:rPr>
        <w:t>L</w:t>
      </w:r>
      <w:r>
        <w:t>ist&lt;Item&gt;</w:t>
      </w:r>
    </w:p>
    <w:p w:rsidR="009B469F" w:rsidRDefault="009B469F" w:rsidP="001B54F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1B54FF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1B54FF" w:rsidRDefault="001B54FF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B54FF" w:rsidRDefault="001B54FF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B54FF" w:rsidRDefault="001B54FF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B54FF" w:rsidRDefault="001B54FF" w:rsidP="00274364">
            <w:r>
              <w:rPr>
                <w:rFonts w:hint="eastAsia"/>
              </w:rPr>
              <w:t>说明</w:t>
            </w:r>
          </w:p>
        </w:tc>
      </w:tr>
      <w:tr w:rsidR="001B54FF" w:rsidTr="00274364">
        <w:trPr>
          <w:jc w:val="center"/>
        </w:trPr>
        <w:tc>
          <w:tcPr>
            <w:tcW w:w="1838" w:type="dxa"/>
            <w:vAlign w:val="center"/>
          </w:tcPr>
          <w:p w:rsidR="001B54FF" w:rsidRDefault="001B54FF" w:rsidP="00274364">
            <w:r w:rsidRPr="004A38CC">
              <w:t>extension</w:t>
            </w:r>
            <w:r w:rsidR="0049550E">
              <w:t xml:space="preserve"> </w:t>
            </w:r>
            <w:r w:rsidR="0049550E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B54FF" w:rsidRDefault="00DA7A34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1B54FF" w:rsidRDefault="001B54FF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1B54FF" w:rsidRDefault="001B54FF" w:rsidP="00274364">
            <w:r>
              <w:rPr>
                <w:rFonts w:hint="eastAsia"/>
              </w:rPr>
              <w:t>分机号</w:t>
            </w:r>
          </w:p>
        </w:tc>
      </w:tr>
      <w:tr w:rsidR="001B54FF" w:rsidTr="00274364">
        <w:trPr>
          <w:jc w:val="center"/>
        </w:trPr>
        <w:tc>
          <w:tcPr>
            <w:tcW w:w="1838" w:type="dxa"/>
            <w:vAlign w:val="center"/>
          </w:tcPr>
          <w:p w:rsidR="001B54FF" w:rsidRDefault="001B54FF" w:rsidP="00274364">
            <w:r>
              <w:rPr>
                <w:rFonts w:hint="eastAsia"/>
              </w:rPr>
              <w:t>channel</w:t>
            </w:r>
            <w:r w:rsidR="0049550E">
              <w:t xml:space="preserve"> </w:t>
            </w:r>
            <w:r w:rsidR="0049550E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B54FF" w:rsidRDefault="00DA7A34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1B54FF" w:rsidRDefault="001B54FF" w:rsidP="00274364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1B54FF" w:rsidRDefault="004825DB" w:rsidP="00274364">
            <w:r>
              <w:rPr>
                <w:rFonts w:hint="eastAsia"/>
              </w:rPr>
              <w:t>会话通道</w:t>
            </w:r>
          </w:p>
        </w:tc>
      </w:tr>
      <w:tr w:rsidR="001B54FF" w:rsidTr="00274364">
        <w:trPr>
          <w:jc w:val="center"/>
        </w:trPr>
        <w:tc>
          <w:tcPr>
            <w:tcW w:w="1838" w:type="dxa"/>
            <w:vAlign w:val="center"/>
          </w:tcPr>
          <w:p w:rsidR="001B54FF" w:rsidRPr="00F86F6F" w:rsidRDefault="001B54FF" w:rsidP="00274364">
            <w:r>
              <w:t>space</w:t>
            </w:r>
            <w:r w:rsidR="0049550E">
              <w:t xml:space="preserve"> </w:t>
            </w:r>
            <w:r w:rsidR="0049550E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B54FF" w:rsidRDefault="00DA7A34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1B54FF" w:rsidRDefault="004825DB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1B54FF" w:rsidRDefault="004825DB" w:rsidP="00274364">
            <w:pPr>
              <w:jc w:val="left"/>
            </w:pPr>
            <w:r>
              <w:rPr>
                <w:rFonts w:hint="eastAsia"/>
              </w:rPr>
              <w:t>停泊位置</w:t>
            </w:r>
          </w:p>
        </w:tc>
      </w:tr>
      <w:tr w:rsidR="001B54FF" w:rsidTr="00274364">
        <w:trPr>
          <w:jc w:val="center"/>
        </w:trPr>
        <w:tc>
          <w:tcPr>
            <w:tcW w:w="1838" w:type="dxa"/>
            <w:vAlign w:val="center"/>
          </w:tcPr>
          <w:p w:rsidR="001B54FF" w:rsidRPr="00F86F6F" w:rsidRDefault="001B54FF" w:rsidP="00274364">
            <w:r>
              <w:t>timeout</w:t>
            </w:r>
            <w:r w:rsidR="0049550E">
              <w:t xml:space="preserve"> </w:t>
            </w:r>
            <w:r w:rsidR="0049550E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B54FF" w:rsidRDefault="00DA7A34" w:rsidP="00274364"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1417" w:type="dxa"/>
            <w:vAlign w:val="center"/>
          </w:tcPr>
          <w:p w:rsidR="001B54FF" w:rsidRDefault="004825DB" w:rsidP="00274364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1B54FF" w:rsidRDefault="00581BD5" w:rsidP="00274364">
            <w:r>
              <w:rPr>
                <w:rFonts w:hint="eastAsia"/>
              </w:rPr>
              <w:t>超时</w:t>
            </w:r>
            <w:r w:rsidR="006939A6">
              <w:rPr>
                <w:rFonts w:hint="eastAsia"/>
              </w:rPr>
              <w:t>（</w:t>
            </w:r>
            <w:r w:rsidR="006939A6">
              <w:rPr>
                <w:rFonts w:hint="eastAsia"/>
              </w:rPr>
              <w:t>s</w:t>
            </w:r>
            <w:r w:rsidR="006939A6">
              <w:rPr>
                <w:rFonts w:hint="eastAsia"/>
              </w:rPr>
              <w:t>）</w:t>
            </w:r>
          </w:p>
        </w:tc>
      </w:tr>
    </w:tbl>
    <w:p w:rsidR="001B54FF" w:rsidRDefault="001B54FF" w:rsidP="001B54FF"/>
    <w:p w:rsidR="00354E56" w:rsidRDefault="001B54FF" w:rsidP="00ED283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  <w:r w:rsidR="00467048">
        <w:rPr>
          <w:rFonts w:hint="eastAsia"/>
        </w:rPr>
        <w:t>{</w:t>
      </w:r>
      <w:r w:rsidR="00DA3C8C">
        <w:t>“page”: 1</w:t>
      </w:r>
      <w:r w:rsidR="00467048">
        <w:t>, “</w:t>
      </w:r>
      <w:r w:rsidR="00A053A5">
        <w:t>total_count</w:t>
      </w:r>
      <w:r w:rsidR="00467048">
        <w:t>”: 15, “</w:t>
      </w:r>
      <w:r w:rsidR="00371755">
        <w:rPr>
          <w:rFonts w:hint="eastAsia"/>
        </w:rPr>
        <w:t>parkings</w:t>
      </w:r>
      <w:r w:rsidR="00467048">
        <w:t xml:space="preserve">”: </w:t>
      </w:r>
      <w:r w:rsidR="009A0C39">
        <w:rPr>
          <w:rFonts w:hint="eastAsia"/>
        </w:rPr>
        <w:t>[</w:t>
      </w:r>
      <w:r w:rsidR="009A0C39">
        <w:t>{“</w:t>
      </w:r>
      <w:r w:rsidR="0036779A" w:rsidRPr="004A38CC">
        <w:t>extension</w:t>
      </w:r>
      <w:r w:rsidR="009A0C39">
        <w:t>”: “</w:t>
      </w:r>
      <w:r w:rsidR="00276F4E">
        <w:rPr>
          <w:rFonts w:hint="eastAsia"/>
        </w:rPr>
        <w:t>6001</w:t>
      </w:r>
      <w:r w:rsidR="009A0C39">
        <w:t>”, “</w:t>
      </w:r>
      <w:r w:rsidR="00234D5B">
        <w:rPr>
          <w:rFonts w:hint="eastAsia"/>
        </w:rPr>
        <w:t>channel</w:t>
      </w:r>
      <w:r w:rsidR="009A0C39">
        <w:t>”: “</w:t>
      </w:r>
      <w:r w:rsidR="009A2416">
        <w:rPr>
          <w:rFonts w:hint="eastAsia"/>
        </w:rPr>
        <w:t>SIP</w:t>
      </w:r>
      <w:r w:rsidR="009A2416">
        <w:t>/6002-</w:t>
      </w:r>
      <w:r w:rsidR="00A27C2B">
        <w:rPr>
          <w:rFonts w:hint="eastAsia"/>
        </w:rPr>
        <w:lastRenderedPageBreak/>
        <w:t>000001</w:t>
      </w:r>
      <w:r w:rsidR="009A0C39">
        <w:t xml:space="preserve">”, </w:t>
      </w:r>
      <w:r w:rsidR="00357F8A">
        <w:t>space</w:t>
      </w:r>
      <w:r w:rsidR="009A0C39">
        <w:t>: “</w:t>
      </w:r>
      <w:r w:rsidR="00357F8A">
        <w:t>702</w:t>
      </w:r>
      <w:r w:rsidR="009A0C39">
        <w:t>”, “</w:t>
      </w:r>
      <w:r w:rsidR="00357F8A">
        <w:t>timeout</w:t>
      </w:r>
      <w:r w:rsidR="009A0C39">
        <w:t>”:</w:t>
      </w:r>
      <w:r w:rsidR="00357F8A">
        <w:t xml:space="preserve"> </w:t>
      </w:r>
      <w:r>
        <w:t>“</w:t>
      </w:r>
      <w:r w:rsidR="004F48DE">
        <w:rPr>
          <w:rFonts w:hint="eastAsia"/>
        </w:rPr>
        <w:t>1</w:t>
      </w:r>
      <w:r w:rsidR="009F2D79">
        <w:rPr>
          <w:rFonts w:hint="eastAsia"/>
        </w:rPr>
        <w:t>0</w:t>
      </w:r>
      <w:r>
        <w:t>s”</w:t>
      </w:r>
      <w:r w:rsidR="009A0C39">
        <w:t>}, …</w:t>
      </w:r>
      <w:r w:rsidR="009A0C39">
        <w:rPr>
          <w:rFonts w:hint="eastAsia"/>
        </w:rPr>
        <w:t>]</w:t>
      </w:r>
      <w:r w:rsidR="00467048">
        <w:t>}</w:t>
      </w:r>
    </w:p>
    <w:p w:rsidR="00C32DEE" w:rsidRDefault="00C32DEE" w:rsidP="00C32DEE"/>
    <w:p w:rsidR="00CF2D06" w:rsidRDefault="00CF2D06" w:rsidP="00ED2835">
      <w:pPr>
        <w:pStyle w:val="2"/>
        <w:numPr>
          <w:ilvl w:val="1"/>
          <w:numId w:val="2"/>
        </w:numPr>
        <w:rPr>
          <w:ins w:id="1685" w:author="gz y" w:date="2016-12-29T09:53:00Z"/>
        </w:rPr>
      </w:pPr>
      <w:bookmarkStart w:id="1686" w:name="_Toc471397819"/>
      <w:r>
        <w:rPr>
          <w:rFonts w:hint="eastAsia"/>
        </w:rPr>
        <w:t>会议室状态</w:t>
      </w:r>
      <w:bookmarkEnd w:id="1686"/>
    </w:p>
    <w:p w:rsidR="00942C26" w:rsidRPr="006449FE" w:rsidRDefault="00942C26">
      <w:pPr>
        <w:pStyle w:val="3"/>
        <w:numPr>
          <w:ilvl w:val="2"/>
          <w:numId w:val="2"/>
        </w:numPr>
        <w:pPrChange w:id="1687" w:author="gz y" w:date="2016-12-29T09:54:00Z">
          <w:pPr>
            <w:pStyle w:val="2"/>
            <w:numPr>
              <w:ilvl w:val="1"/>
              <w:numId w:val="2"/>
            </w:numPr>
            <w:ind w:left="567" w:hanging="567"/>
          </w:pPr>
        </w:pPrChange>
      </w:pPr>
      <w:bookmarkStart w:id="1688" w:name="_Toc471397820"/>
      <w:ins w:id="1689" w:author="gz y" w:date="2016-12-29T09:53:00Z">
        <w:r>
          <w:rPr>
            <w:rFonts w:hint="eastAsia"/>
          </w:rPr>
          <w:t>状态</w:t>
        </w:r>
      </w:ins>
      <w:bookmarkEnd w:id="1688"/>
    </w:p>
    <w:p w:rsidR="00CF2D06" w:rsidRDefault="003241CD" w:rsidP="00ED283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86B02">
        <w:rPr>
          <w:rFonts w:hint="eastAsia"/>
        </w:rPr>
        <w:t>GET /api/</w:t>
      </w:r>
      <w:r w:rsidR="003E36B5" w:rsidRPr="003E36B5">
        <w:t>meetingroom</w:t>
      </w:r>
      <w:r w:rsidR="003E36B5">
        <w:t>s</w:t>
      </w:r>
      <w:r w:rsidR="000C2EF9">
        <w:t>/status</w:t>
      </w:r>
      <w:r w:rsidR="009C4E2F">
        <w:t>[</w:t>
      </w:r>
      <w:r w:rsidR="003233DF">
        <w:t>/@page/@page_size</w:t>
      </w:r>
      <w:r w:rsidR="009C4E2F">
        <w:t>]</w:t>
      </w:r>
    </w:p>
    <w:p w:rsidR="00566146" w:rsidRDefault="00566146" w:rsidP="00ED283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2E2905" w:rsidRDefault="006455F7" w:rsidP="002E290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参数</w:t>
      </w:r>
      <w:r w:rsidR="002E2905">
        <w:rPr>
          <w:rFonts w:hint="eastAsia"/>
        </w:rPr>
        <w:t>：</w:t>
      </w:r>
      <w:r w:rsidR="009C4E2F">
        <w:rPr>
          <w:rFonts w:hint="eastAsia"/>
        </w:rPr>
        <w:t>无参数时将获取全部列表</w:t>
      </w:r>
    </w:p>
    <w:p w:rsidR="002E2905" w:rsidRDefault="002E2905" w:rsidP="002E290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E2905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E2905" w:rsidRDefault="002E2905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E2905" w:rsidRDefault="002E2905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E2905" w:rsidRDefault="002E2905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E2905" w:rsidRDefault="002E2905" w:rsidP="007244C6">
            <w:r>
              <w:rPr>
                <w:rFonts w:hint="eastAsia"/>
              </w:rPr>
              <w:t>说明</w:t>
            </w:r>
          </w:p>
        </w:tc>
      </w:tr>
      <w:tr w:rsidR="002E2905" w:rsidTr="007244C6">
        <w:trPr>
          <w:jc w:val="center"/>
        </w:trPr>
        <w:tc>
          <w:tcPr>
            <w:tcW w:w="1838" w:type="dxa"/>
            <w:vAlign w:val="center"/>
          </w:tcPr>
          <w:p w:rsidR="002E2905" w:rsidRDefault="002E2905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E2905" w:rsidRDefault="002E2905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2E2905" w:rsidRDefault="002E2905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2E2905" w:rsidRDefault="002E2905" w:rsidP="007244C6">
            <w:r>
              <w:rPr>
                <w:rFonts w:hint="eastAsia"/>
              </w:rPr>
              <w:t>当前页码</w:t>
            </w:r>
          </w:p>
        </w:tc>
      </w:tr>
      <w:tr w:rsidR="002E2905" w:rsidTr="007244C6">
        <w:trPr>
          <w:jc w:val="center"/>
        </w:trPr>
        <w:tc>
          <w:tcPr>
            <w:tcW w:w="1838" w:type="dxa"/>
            <w:vAlign w:val="center"/>
          </w:tcPr>
          <w:p w:rsidR="002E2905" w:rsidRDefault="002E2905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E2905" w:rsidRDefault="002E2905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2E2905" w:rsidRDefault="002E2905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2E2905" w:rsidRDefault="002E2905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2E2905" w:rsidRDefault="002E2905" w:rsidP="002E2905"/>
    <w:p w:rsidR="002E2905" w:rsidRDefault="002E2905" w:rsidP="002E290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示例：</w:t>
      </w:r>
      <w:r>
        <w:t>http://www.systec-pbx.net</w:t>
      </w:r>
      <w:r w:rsidR="007D3ECB">
        <w:rPr>
          <w:rFonts w:hint="eastAsia"/>
        </w:rPr>
        <w:t>/api/</w:t>
      </w:r>
      <w:r w:rsidR="007D3ECB" w:rsidRPr="003E36B5">
        <w:t>meetingroom</w:t>
      </w:r>
      <w:r w:rsidR="007D3ECB">
        <w:t>s/status/</w:t>
      </w:r>
      <w:r>
        <w:t xml:space="preserve">1/20 </w:t>
      </w:r>
    </w:p>
    <w:p w:rsidR="002E2905" w:rsidRDefault="002E2905" w:rsidP="002E290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2E2905" w:rsidRDefault="002E2905" w:rsidP="002E290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E2905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E2905" w:rsidRDefault="002E2905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E2905" w:rsidRDefault="002E2905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E2905" w:rsidRDefault="002E2905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E2905" w:rsidRDefault="002E2905" w:rsidP="007244C6">
            <w:r>
              <w:rPr>
                <w:rFonts w:hint="eastAsia"/>
              </w:rPr>
              <w:t>说明</w:t>
            </w:r>
          </w:p>
        </w:tc>
      </w:tr>
      <w:tr w:rsidR="002E2905" w:rsidTr="007244C6">
        <w:trPr>
          <w:jc w:val="center"/>
        </w:trPr>
        <w:tc>
          <w:tcPr>
            <w:tcW w:w="1838" w:type="dxa"/>
            <w:vAlign w:val="center"/>
          </w:tcPr>
          <w:p w:rsidR="002E2905" w:rsidRDefault="002E2905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E2905" w:rsidRDefault="002E2905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2E2905" w:rsidRDefault="002E2905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2E2905" w:rsidRDefault="002E2905" w:rsidP="007244C6">
            <w:r>
              <w:rPr>
                <w:rFonts w:hint="eastAsia"/>
              </w:rPr>
              <w:t>当前页码</w:t>
            </w:r>
          </w:p>
        </w:tc>
      </w:tr>
      <w:tr w:rsidR="002E2905" w:rsidTr="007244C6">
        <w:trPr>
          <w:jc w:val="center"/>
        </w:trPr>
        <w:tc>
          <w:tcPr>
            <w:tcW w:w="1838" w:type="dxa"/>
            <w:vAlign w:val="center"/>
          </w:tcPr>
          <w:p w:rsidR="002E2905" w:rsidRDefault="00462EE6" w:rsidP="007244C6">
            <w:r>
              <w:t>total_count</w:t>
            </w:r>
            <w:r w:rsidR="002E2905">
              <w:t xml:space="preserve"> </w:t>
            </w:r>
            <w:r w:rsidR="002E2905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E2905" w:rsidRDefault="002E2905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2E2905" w:rsidRDefault="00B528AE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2E2905" w:rsidRDefault="00462EE6" w:rsidP="007244C6">
            <w:r>
              <w:rPr>
                <w:rFonts w:hint="eastAsia"/>
              </w:rPr>
              <w:t>总条数</w:t>
            </w:r>
          </w:p>
        </w:tc>
      </w:tr>
      <w:tr w:rsidR="002E2905" w:rsidTr="007244C6">
        <w:trPr>
          <w:jc w:val="center"/>
        </w:trPr>
        <w:tc>
          <w:tcPr>
            <w:tcW w:w="1838" w:type="dxa"/>
            <w:vAlign w:val="center"/>
          </w:tcPr>
          <w:p w:rsidR="002E2905" w:rsidRDefault="007D3ECB" w:rsidP="007244C6">
            <w:r w:rsidRPr="003E36B5">
              <w:t>meetingroom</w:t>
            </w:r>
            <w:r>
              <w:t>s</w:t>
            </w:r>
            <w:r w:rsidR="002E2905">
              <w:t xml:space="preserve"> </w:t>
            </w:r>
            <w:r w:rsidR="002E2905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E2905" w:rsidRDefault="002E2905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2E2905" w:rsidRDefault="002E2905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2E2905" w:rsidRDefault="00B37E8D" w:rsidP="007244C6">
            <w:r>
              <w:rPr>
                <w:rFonts w:hint="eastAsia"/>
              </w:rPr>
              <w:t>会议室</w:t>
            </w:r>
            <w:r w:rsidR="002E2905">
              <w:rPr>
                <w:rFonts w:hint="eastAsia"/>
              </w:rPr>
              <w:t>列表</w:t>
            </w:r>
          </w:p>
        </w:tc>
      </w:tr>
    </w:tbl>
    <w:p w:rsidR="002E2905" w:rsidRDefault="002E2905" w:rsidP="002E2905"/>
    <w:p w:rsidR="009E0E55" w:rsidRDefault="002F0F0F" w:rsidP="00A06C0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会议室</w:t>
      </w:r>
      <w:r w:rsidR="002E2905">
        <w:rPr>
          <w:rFonts w:hint="eastAsia"/>
        </w:rPr>
        <w:t>列表：</w:t>
      </w:r>
      <w:r w:rsidR="002E2905">
        <w:rPr>
          <w:rFonts w:hint="eastAsia"/>
        </w:rPr>
        <w:t>L</w:t>
      </w:r>
      <w:r w:rsidR="002E2905">
        <w:t>ist&lt;Item&gt;</w:t>
      </w:r>
    </w:p>
    <w:p w:rsidR="003F0B6E" w:rsidRDefault="003F0B6E" w:rsidP="003F0B6E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E0E55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E0E55" w:rsidRDefault="009E0E55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E0E55" w:rsidRDefault="009E0E55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E0E55" w:rsidRDefault="009E0E55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E0E55" w:rsidRDefault="009E0E55" w:rsidP="00274364">
            <w:r>
              <w:rPr>
                <w:rFonts w:hint="eastAsia"/>
              </w:rPr>
              <w:t>说明</w:t>
            </w:r>
          </w:p>
        </w:tc>
      </w:tr>
      <w:tr w:rsidR="009E0E55" w:rsidTr="00274364">
        <w:trPr>
          <w:jc w:val="center"/>
        </w:trPr>
        <w:tc>
          <w:tcPr>
            <w:tcW w:w="1838" w:type="dxa"/>
            <w:vAlign w:val="center"/>
          </w:tcPr>
          <w:p w:rsidR="009E0E55" w:rsidRDefault="009E0E55" w:rsidP="00274364">
            <w:r>
              <w:rPr>
                <w:rFonts w:hint="eastAsia"/>
              </w:rPr>
              <w:t>room</w:t>
            </w:r>
            <w:r>
              <w:t>_</w:t>
            </w:r>
            <w:r w:rsidRPr="004A38CC">
              <w:t>extension</w:t>
            </w:r>
            <w:r w:rsidR="000F45E4">
              <w:t xml:space="preserve"> </w:t>
            </w:r>
            <w:r w:rsidR="000F45E4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E0E55" w:rsidRDefault="00B551E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9E0E55" w:rsidRDefault="009E0E55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9E0E55" w:rsidRDefault="007F4F71" w:rsidP="00274364">
            <w:r>
              <w:rPr>
                <w:rFonts w:hint="eastAsia"/>
              </w:rPr>
              <w:t>会议室</w:t>
            </w:r>
            <w:r w:rsidR="009E0E55">
              <w:rPr>
                <w:rFonts w:hint="eastAsia"/>
              </w:rPr>
              <w:t>分机号</w:t>
            </w:r>
          </w:p>
        </w:tc>
      </w:tr>
      <w:tr w:rsidR="009E0E55" w:rsidTr="00274364">
        <w:trPr>
          <w:jc w:val="center"/>
        </w:trPr>
        <w:tc>
          <w:tcPr>
            <w:tcW w:w="1838" w:type="dxa"/>
            <w:vAlign w:val="center"/>
          </w:tcPr>
          <w:p w:rsidR="009E0E55" w:rsidRDefault="00912249" w:rsidP="00274364">
            <w:r>
              <w:t>count</w:t>
            </w:r>
            <w:r w:rsidR="000F45E4">
              <w:t xml:space="preserve"> </w:t>
            </w:r>
            <w:r w:rsidR="000F45E4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E0E55" w:rsidRDefault="00B551E8" w:rsidP="00274364">
            <w:r>
              <w:t>Integer</w:t>
            </w:r>
          </w:p>
        </w:tc>
        <w:tc>
          <w:tcPr>
            <w:tcW w:w="1417" w:type="dxa"/>
            <w:vAlign w:val="center"/>
          </w:tcPr>
          <w:p w:rsidR="009E0E55" w:rsidRDefault="00912249" w:rsidP="00274364">
            <w:r>
              <w:t>1</w:t>
            </w:r>
          </w:p>
        </w:tc>
        <w:tc>
          <w:tcPr>
            <w:tcW w:w="2410" w:type="dxa"/>
            <w:vAlign w:val="center"/>
          </w:tcPr>
          <w:p w:rsidR="009E0E55" w:rsidRDefault="000F5586" w:rsidP="00274364">
            <w:r>
              <w:rPr>
                <w:rFonts w:hint="eastAsia"/>
              </w:rPr>
              <w:t>分机数量</w:t>
            </w:r>
          </w:p>
        </w:tc>
      </w:tr>
      <w:tr w:rsidR="009E0E55" w:rsidTr="00274364">
        <w:trPr>
          <w:jc w:val="center"/>
        </w:trPr>
        <w:tc>
          <w:tcPr>
            <w:tcW w:w="1838" w:type="dxa"/>
            <w:vAlign w:val="center"/>
          </w:tcPr>
          <w:p w:rsidR="009E0E55" w:rsidRPr="00F86F6F" w:rsidRDefault="000F5586" w:rsidP="00274364">
            <w:r w:rsidRPr="004A38CC">
              <w:t>extension</w:t>
            </w:r>
            <w:r>
              <w:rPr>
                <w:rFonts w:hint="eastAsia"/>
              </w:rPr>
              <w:t>s</w:t>
            </w:r>
          </w:p>
        </w:tc>
        <w:tc>
          <w:tcPr>
            <w:tcW w:w="1843" w:type="dxa"/>
            <w:vAlign w:val="center"/>
          </w:tcPr>
          <w:p w:rsidR="009E0E55" w:rsidRDefault="00B551E8" w:rsidP="00274364">
            <w:r>
              <w:t>List</w:t>
            </w:r>
            <w:r w:rsidR="00F6517C">
              <w:t>&lt;Item&gt;</w:t>
            </w:r>
          </w:p>
        </w:tc>
        <w:tc>
          <w:tcPr>
            <w:tcW w:w="1417" w:type="dxa"/>
            <w:vAlign w:val="center"/>
          </w:tcPr>
          <w:p w:rsidR="009E0E55" w:rsidRDefault="006177AD" w:rsidP="00274364">
            <w:r>
              <w:t>Item</w:t>
            </w:r>
            <w:r w:rsidR="00B551E8">
              <w:rPr>
                <w:rFonts w:hint="eastAsia"/>
              </w:rPr>
              <w:t>*20</w:t>
            </w:r>
          </w:p>
        </w:tc>
        <w:tc>
          <w:tcPr>
            <w:tcW w:w="2410" w:type="dxa"/>
            <w:vAlign w:val="center"/>
          </w:tcPr>
          <w:p w:rsidR="009E0E55" w:rsidRDefault="00AD11A9" w:rsidP="00274364">
            <w:pPr>
              <w:jc w:val="left"/>
            </w:pPr>
            <w:r>
              <w:rPr>
                <w:rFonts w:hint="eastAsia"/>
              </w:rPr>
              <w:t>分机列表</w:t>
            </w:r>
          </w:p>
        </w:tc>
      </w:tr>
    </w:tbl>
    <w:p w:rsidR="009E0E55" w:rsidRDefault="009E0E55" w:rsidP="009E0E55"/>
    <w:p w:rsidR="0031334E" w:rsidRDefault="0031334E" w:rsidP="00A06C0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分机列表</w:t>
      </w:r>
      <w:r w:rsidR="00A06C0D">
        <w:rPr>
          <w:rFonts w:hint="eastAsia"/>
        </w:rPr>
        <w:t>：</w:t>
      </w:r>
      <w:r w:rsidR="00A06C0D">
        <w:rPr>
          <w:rFonts w:hint="eastAsia"/>
        </w:rPr>
        <w:t>List</w:t>
      </w:r>
      <w:r w:rsidR="00A06C0D">
        <w:t>&lt;Item&gt;</w:t>
      </w:r>
    </w:p>
    <w:p w:rsidR="00E703D1" w:rsidRDefault="00E703D1" w:rsidP="009E0E5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C53AF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C53AF" w:rsidRDefault="003C53AF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C53AF" w:rsidRDefault="003C53AF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C53AF" w:rsidRDefault="003C53AF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C53AF" w:rsidRDefault="003C53AF" w:rsidP="00274364">
            <w:r>
              <w:rPr>
                <w:rFonts w:hint="eastAsia"/>
              </w:rPr>
              <w:t>说明</w:t>
            </w:r>
          </w:p>
        </w:tc>
      </w:tr>
      <w:tr w:rsidR="003C53AF" w:rsidTr="00274364">
        <w:trPr>
          <w:jc w:val="center"/>
        </w:trPr>
        <w:tc>
          <w:tcPr>
            <w:tcW w:w="1838" w:type="dxa"/>
            <w:vAlign w:val="center"/>
          </w:tcPr>
          <w:p w:rsidR="003C53AF" w:rsidRDefault="003C53AF" w:rsidP="00274364">
            <w:r w:rsidRPr="004A38CC">
              <w:t>extension</w:t>
            </w:r>
            <w:r w:rsidR="00A06ED7">
              <w:t xml:space="preserve"> </w:t>
            </w:r>
            <w:r w:rsidR="00A06ED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C53AF" w:rsidRDefault="00C01F42" w:rsidP="00274364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3C53AF" w:rsidRDefault="003C53AF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3C53AF" w:rsidRDefault="003C53AF" w:rsidP="00274364">
            <w:r>
              <w:rPr>
                <w:rFonts w:hint="eastAsia"/>
              </w:rPr>
              <w:t>分机号</w:t>
            </w:r>
          </w:p>
        </w:tc>
      </w:tr>
      <w:tr w:rsidR="003C53AF" w:rsidTr="00274364">
        <w:trPr>
          <w:jc w:val="center"/>
        </w:trPr>
        <w:tc>
          <w:tcPr>
            <w:tcW w:w="1838" w:type="dxa"/>
            <w:vAlign w:val="center"/>
          </w:tcPr>
          <w:p w:rsidR="003C53AF" w:rsidRDefault="0097747A" w:rsidP="00274364">
            <w:r>
              <w:t>channel</w:t>
            </w:r>
            <w:r w:rsidR="00A06ED7">
              <w:t xml:space="preserve"> </w:t>
            </w:r>
            <w:r w:rsidR="00A06ED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C53AF" w:rsidRDefault="00C01F42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3C53AF" w:rsidRDefault="0097747A" w:rsidP="00274364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3C53AF" w:rsidRDefault="0097747A" w:rsidP="00274364">
            <w:r>
              <w:rPr>
                <w:rFonts w:hint="eastAsia"/>
              </w:rPr>
              <w:t>会话通道</w:t>
            </w:r>
          </w:p>
        </w:tc>
      </w:tr>
      <w:tr w:rsidR="003C53AF" w:rsidTr="00274364">
        <w:trPr>
          <w:jc w:val="center"/>
        </w:trPr>
        <w:tc>
          <w:tcPr>
            <w:tcW w:w="1838" w:type="dxa"/>
            <w:vAlign w:val="center"/>
          </w:tcPr>
          <w:p w:rsidR="003C53AF" w:rsidRPr="00F86F6F" w:rsidRDefault="005A4469" w:rsidP="00274364">
            <w:r>
              <w:t>mute</w:t>
            </w:r>
            <w:r w:rsidR="00A06ED7">
              <w:t xml:space="preserve"> </w:t>
            </w:r>
            <w:r w:rsidR="00A06ED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C53AF" w:rsidRDefault="0045158E" w:rsidP="00274364">
            <w:r>
              <w:rPr>
                <w:rFonts w:hint="eastAsia"/>
              </w:rPr>
              <w:t>Boolean</w:t>
            </w:r>
          </w:p>
        </w:tc>
        <w:tc>
          <w:tcPr>
            <w:tcW w:w="1417" w:type="dxa"/>
            <w:vAlign w:val="center"/>
          </w:tcPr>
          <w:p w:rsidR="003C53AF" w:rsidRDefault="005A4469" w:rsidP="00274364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3C53AF" w:rsidRDefault="0028135F" w:rsidP="00274364">
            <w:pPr>
              <w:jc w:val="left"/>
            </w:pPr>
            <w:r>
              <w:rPr>
                <w:rFonts w:hint="eastAsia"/>
              </w:rPr>
              <w:t>静</w:t>
            </w:r>
            <w:proofErr w:type="gramStart"/>
            <w:r>
              <w:rPr>
                <w:rFonts w:hint="eastAsia"/>
              </w:rPr>
              <w:t>音状态</w:t>
            </w:r>
            <w:proofErr w:type="gramEnd"/>
          </w:p>
        </w:tc>
      </w:tr>
    </w:tbl>
    <w:p w:rsidR="0031334E" w:rsidRDefault="0031334E" w:rsidP="009E0E55"/>
    <w:p w:rsidR="006A115A" w:rsidRDefault="00F62C9B" w:rsidP="00ED283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示</w:t>
      </w:r>
      <w:r w:rsidR="009E0E55">
        <w:rPr>
          <w:rFonts w:hint="eastAsia"/>
        </w:rPr>
        <w:t>例：</w:t>
      </w:r>
      <w:r w:rsidR="00E04194">
        <w:rPr>
          <w:rFonts w:hint="eastAsia"/>
        </w:rPr>
        <w:t>{</w:t>
      </w:r>
      <w:r w:rsidR="00E04194">
        <w:t>“page”: 1, “</w:t>
      </w:r>
      <w:r w:rsidR="001F710B">
        <w:rPr>
          <w:rFonts w:hint="eastAsia"/>
        </w:rPr>
        <w:t>total</w:t>
      </w:r>
      <w:r w:rsidR="001F710B">
        <w:t>_count</w:t>
      </w:r>
      <w:r w:rsidR="00466CE8">
        <w:t>”: 30</w:t>
      </w:r>
      <w:r w:rsidR="00E04194">
        <w:t>, “</w:t>
      </w:r>
      <w:r w:rsidR="00572156" w:rsidRPr="003E36B5">
        <w:t>meetingroom</w:t>
      </w:r>
      <w:r w:rsidR="00572156">
        <w:t>s</w:t>
      </w:r>
      <w:r w:rsidR="00E04194">
        <w:t xml:space="preserve">”: </w:t>
      </w:r>
      <w:r w:rsidR="006A115A">
        <w:rPr>
          <w:rFonts w:hint="eastAsia"/>
        </w:rPr>
        <w:t>[</w:t>
      </w:r>
      <w:r w:rsidR="006A115A">
        <w:t>{“</w:t>
      </w:r>
      <w:r w:rsidR="009E0E55">
        <w:rPr>
          <w:rFonts w:hint="eastAsia"/>
        </w:rPr>
        <w:t>room</w:t>
      </w:r>
      <w:r w:rsidR="009E0E55">
        <w:t>_</w:t>
      </w:r>
      <w:r w:rsidR="009E0E55" w:rsidRPr="004A38CC">
        <w:t>extension</w:t>
      </w:r>
      <w:r w:rsidR="006A115A">
        <w:t>”: “</w:t>
      </w:r>
      <w:r w:rsidR="00171E72">
        <w:rPr>
          <w:rFonts w:hint="eastAsia"/>
        </w:rPr>
        <w:t>63</w:t>
      </w:r>
      <w:r w:rsidR="006A115A">
        <w:rPr>
          <w:rFonts w:hint="eastAsia"/>
        </w:rPr>
        <w:t>01</w:t>
      </w:r>
      <w:r w:rsidR="006A115A">
        <w:t>”, “</w:t>
      </w:r>
      <w:r w:rsidR="006B1F50">
        <w:t>count</w:t>
      </w:r>
      <w:r w:rsidR="006A115A">
        <w:t xml:space="preserve">”: </w:t>
      </w:r>
      <w:r w:rsidR="006B1F50">
        <w:t>12</w:t>
      </w:r>
      <w:r w:rsidR="006A115A">
        <w:t xml:space="preserve">, </w:t>
      </w:r>
      <w:r w:rsidR="00FD423E">
        <w:t>“</w:t>
      </w:r>
      <w:r w:rsidR="00FD423E" w:rsidRPr="004A38CC">
        <w:t>extension</w:t>
      </w:r>
      <w:r w:rsidR="00FD423E">
        <w:rPr>
          <w:rFonts w:hint="eastAsia"/>
        </w:rPr>
        <w:t>s</w:t>
      </w:r>
      <w:r w:rsidR="00FD423E">
        <w:t xml:space="preserve">”: </w:t>
      </w:r>
      <w:r w:rsidR="004E517F">
        <w:t xml:space="preserve"> </w:t>
      </w:r>
      <w:r w:rsidR="006B1F50">
        <w:t>[</w:t>
      </w:r>
      <w:r w:rsidR="00E20C2B">
        <w:t>{</w:t>
      </w:r>
      <w:r w:rsidR="00171E72">
        <w:t>“</w:t>
      </w:r>
      <w:r w:rsidR="009E0E55" w:rsidRPr="004A38CC">
        <w:t>extension</w:t>
      </w:r>
      <w:r w:rsidR="00171E72">
        <w:t>”: “</w:t>
      </w:r>
      <w:r w:rsidR="008E5F9B">
        <w:t>6001</w:t>
      </w:r>
      <w:r w:rsidR="00171E72">
        <w:t>”</w:t>
      </w:r>
      <w:r w:rsidR="00A26A8C">
        <w:t xml:space="preserve">, </w:t>
      </w:r>
      <w:r w:rsidR="00DE7D0F">
        <w:t>“channel”: “</w:t>
      </w:r>
      <w:r w:rsidR="00837E3B">
        <w:t>SIP/6001-000001</w:t>
      </w:r>
      <w:r w:rsidR="00DE7D0F">
        <w:t>”</w:t>
      </w:r>
      <w:r w:rsidR="0097747A">
        <w:rPr>
          <w:rFonts w:hint="eastAsia"/>
        </w:rPr>
        <w:t>0</w:t>
      </w:r>
      <w:r w:rsidR="00EE0754">
        <w:t>, “mute”: false</w:t>
      </w:r>
      <w:r w:rsidR="00E20C2B">
        <w:t>}</w:t>
      </w:r>
      <w:r w:rsidR="004C1105">
        <w:t>, …</w:t>
      </w:r>
      <w:r w:rsidR="006B1F50">
        <w:t>]</w:t>
      </w:r>
      <w:r w:rsidR="006A115A">
        <w:t>}, …</w:t>
      </w:r>
      <w:r w:rsidR="006A115A">
        <w:rPr>
          <w:rFonts w:hint="eastAsia"/>
        </w:rPr>
        <w:t>]</w:t>
      </w:r>
      <w:r w:rsidR="00E04194">
        <w:t>}</w:t>
      </w:r>
    </w:p>
    <w:p w:rsidR="00FB5C94" w:rsidRDefault="00FB5C94" w:rsidP="00CB04AA">
      <w:pPr>
        <w:rPr>
          <w:ins w:id="1690" w:author="gz y" w:date="2016-12-29T09:54:00Z"/>
        </w:rPr>
      </w:pPr>
    </w:p>
    <w:p w:rsidR="00942C26" w:rsidRDefault="00942C26">
      <w:pPr>
        <w:pStyle w:val="3"/>
        <w:numPr>
          <w:ilvl w:val="2"/>
          <w:numId w:val="2"/>
        </w:numPr>
        <w:rPr>
          <w:ins w:id="1691" w:author="gz y" w:date="2016-12-29T09:55:00Z"/>
        </w:rPr>
        <w:pPrChange w:id="1692" w:author="gz y" w:date="2016-12-29T09:54:00Z">
          <w:pPr/>
        </w:pPrChange>
      </w:pPr>
      <w:bookmarkStart w:id="1693" w:name="_Toc471397821"/>
      <w:ins w:id="1694" w:author="gz y" w:date="2016-12-29T09:54:00Z">
        <w:r>
          <w:rPr>
            <w:rFonts w:hint="eastAsia"/>
          </w:rPr>
          <w:t>操作</w:t>
        </w:r>
      </w:ins>
      <w:bookmarkEnd w:id="1693"/>
    </w:p>
    <w:p w:rsidR="00942C26" w:rsidRDefault="00942C26" w:rsidP="00942C26">
      <w:pPr>
        <w:pStyle w:val="aa"/>
        <w:numPr>
          <w:ilvl w:val="0"/>
          <w:numId w:val="7"/>
        </w:numPr>
        <w:ind w:firstLineChars="0"/>
        <w:rPr>
          <w:ins w:id="1695" w:author="gz y" w:date="2016-12-29T09:55:00Z"/>
        </w:rPr>
      </w:pPr>
      <w:ins w:id="1696" w:author="gz y" w:date="2016-12-29T09:55:00Z">
        <w:r>
          <w:rPr>
            <w:rFonts w:hint="eastAsia"/>
          </w:rPr>
          <w:t>URL</w:t>
        </w:r>
        <w:r>
          <w:rPr>
            <w:rFonts w:hint="eastAsia"/>
          </w:rPr>
          <w:t>：</w:t>
        </w:r>
        <w:r>
          <w:rPr>
            <w:rFonts w:hint="eastAsia"/>
          </w:rPr>
          <w:t>GET /api/</w:t>
        </w:r>
        <w:r w:rsidRPr="003E36B5">
          <w:t>meetingroom</w:t>
        </w:r>
        <w:r>
          <w:t>s</w:t>
        </w:r>
      </w:ins>
      <w:ins w:id="1697" w:author="gz y" w:date="2016-12-29T16:04:00Z">
        <w:r w:rsidR="00C56AFC">
          <w:rPr>
            <w:rFonts w:hint="eastAsia"/>
          </w:rPr>
          <w:t>/control</w:t>
        </w:r>
      </w:ins>
      <w:ins w:id="1698" w:author="gz y" w:date="2016-12-29T09:55:00Z">
        <w:r>
          <w:t>/</w:t>
        </w:r>
      </w:ins>
      <w:ins w:id="1699" w:author="gz y" w:date="2016-12-29T09:58:00Z">
        <w:r>
          <w:t>@</w:t>
        </w:r>
      </w:ins>
      <w:ins w:id="1700" w:author="gz y" w:date="2016-12-29T09:57:00Z">
        <w:r w:rsidRPr="00942C26">
          <w:t>operation</w:t>
        </w:r>
      </w:ins>
      <w:ins w:id="1701" w:author="gz y" w:date="2016-12-29T09:58:00Z">
        <w:r>
          <w:t>/@</w:t>
        </w:r>
      </w:ins>
      <w:ins w:id="1702" w:author="gz y" w:date="2016-12-29T09:59:00Z">
        <w:r>
          <w:t>confno[</w:t>
        </w:r>
      </w:ins>
      <w:ins w:id="1703" w:author="gz y" w:date="2016-12-29T10:00:00Z">
        <w:r>
          <w:t>/@user_id</w:t>
        </w:r>
      </w:ins>
      <w:ins w:id="1704" w:author="gz y" w:date="2016-12-29T09:59:00Z">
        <w:r>
          <w:t>]</w:t>
        </w:r>
      </w:ins>
    </w:p>
    <w:p w:rsidR="00942C26" w:rsidRDefault="00942C26" w:rsidP="00942C26">
      <w:pPr>
        <w:pStyle w:val="aa"/>
        <w:numPr>
          <w:ilvl w:val="0"/>
          <w:numId w:val="7"/>
        </w:numPr>
        <w:ind w:firstLineChars="0"/>
        <w:rPr>
          <w:ins w:id="1705" w:author="gz y" w:date="2016-12-29T09:55:00Z"/>
        </w:rPr>
      </w:pPr>
      <w:ins w:id="1706" w:author="gz y" w:date="2016-12-29T09:55:00Z">
        <w:r>
          <w:rPr>
            <w:rFonts w:hint="eastAsia"/>
          </w:rPr>
          <w:t>权限：</w:t>
        </w:r>
        <w:r>
          <w:rPr>
            <w:rFonts w:hint="eastAsia"/>
          </w:rPr>
          <w:t>gui</w:t>
        </w:r>
        <w:r>
          <w:t>, api</w:t>
        </w:r>
      </w:ins>
    </w:p>
    <w:p w:rsidR="00942C26" w:rsidRDefault="00942C26" w:rsidP="00942C26">
      <w:pPr>
        <w:pStyle w:val="aa"/>
        <w:numPr>
          <w:ilvl w:val="0"/>
          <w:numId w:val="7"/>
        </w:numPr>
        <w:ind w:firstLineChars="0"/>
        <w:rPr>
          <w:ins w:id="1707" w:author="gz y" w:date="2016-12-29T09:55:00Z"/>
        </w:rPr>
      </w:pPr>
      <w:ins w:id="1708" w:author="gz y" w:date="2016-12-29T09:55:00Z">
        <w:r>
          <w:rPr>
            <w:rFonts w:hint="eastAsia"/>
          </w:rPr>
          <w:t>参数：</w:t>
        </w:r>
      </w:ins>
    </w:p>
    <w:p w:rsidR="00942C26" w:rsidRDefault="00942C26" w:rsidP="00942C26">
      <w:pPr>
        <w:rPr>
          <w:ins w:id="1709" w:author="gz y" w:date="2016-12-29T09:55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42C26" w:rsidTr="00B00768">
        <w:trPr>
          <w:jc w:val="center"/>
          <w:ins w:id="1710" w:author="gz y" w:date="2016-12-29T09:55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42C26" w:rsidRDefault="00942C26" w:rsidP="00B00768">
            <w:pPr>
              <w:rPr>
                <w:ins w:id="1711" w:author="gz y" w:date="2016-12-29T09:55:00Z"/>
              </w:rPr>
            </w:pPr>
            <w:ins w:id="1712" w:author="gz y" w:date="2016-12-29T09:55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42C26" w:rsidRDefault="00942C26" w:rsidP="00B00768">
            <w:pPr>
              <w:rPr>
                <w:ins w:id="1713" w:author="gz y" w:date="2016-12-29T09:55:00Z"/>
              </w:rPr>
            </w:pPr>
            <w:ins w:id="1714" w:author="gz y" w:date="2016-12-29T09:55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42C26" w:rsidRDefault="00942C26" w:rsidP="00B00768">
            <w:pPr>
              <w:rPr>
                <w:ins w:id="1715" w:author="gz y" w:date="2016-12-29T09:55:00Z"/>
              </w:rPr>
            </w:pPr>
            <w:ins w:id="1716" w:author="gz y" w:date="2016-12-29T09:55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42C26" w:rsidRDefault="00942C26" w:rsidP="00B00768">
            <w:pPr>
              <w:rPr>
                <w:ins w:id="1717" w:author="gz y" w:date="2016-12-29T09:55:00Z"/>
              </w:rPr>
            </w:pPr>
            <w:ins w:id="1718" w:author="gz y" w:date="2016-12-29T09:55:00Z">
              <w:r>
                <w:rPr>
                  <w:rFonts w:hint="eastAsia"/>
                </w:rPr>
                <w:t>说明</w:t>
              </w:r>
            </w:ins>
          </w:p>
        </w:tc>
      </w:tr>
      <w:tr w:rsidR="00942C26" w:rsidTr="00B00768">
        <w:trPr>
          <w:jc w:val="center"/>
          <w:ins w:id="1719" w:author="gz y" w:date="2016-12-29T09:55:00Z"/>
        </w:trPr>
        <w:tc>
          <w:tcPr>
            <w:tcW w:w="1838" w:type="dxa"/>
            <w:vAlign w:val="center"/>
          </w:tcPr>
          <w:p w:rsidR="00942C26" w:rsidRDefault="00942C26" w:rsidP="00B00768">
            <w:pPr>
              <w:rPr>
                <w:ins w:id="1720" w:author="gz y" w:date="2016-12-29T09:55:00Z"/>
              </w:rPr>
            </w:pPr>
            <w:ins w:id="1721" w:author="gz y" w:date="2016-12-29T10:00:00Z">
              <w:r w:rsidRPr="00942C26">
                <w:lastRenderedPageBreak/>
                <w:t>operation</w:t>
              </w:r>
            </w:ins>
            <w:ins w:id="1722" w:author="gz y" w:date="2016-12-29T09:55:00Z"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942C26" w:rsidRDefault="00942C26" w:rsidP="00B00768">
            <w:pPr>
              <w:rPr>
                <w:ins w:id="1723" w:author="gz y" w:date="2016-12-29T09:55:00Z"/>
              </w:rPr>
            </w:pPr>
            <w:ins w:id="1724" w:author="gz y" w:date="2016-12-29T10:01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942C26" w:rsidRDefault="00942C26" w:rsidP="00B00768">
            <w:pPr>
              <w:rPr>
                <w:ins w:id="1725" w:author="gz y" w:date="2016-12-29T09:55:00Z"/>
              </w:rPr>
            </w:pPr>
            <w:ins w:id="1726" w:author="gz y" w:date="2016-12-29T09:55:00Z">
              <w:r>
                <w:t>20</w:t>
              </w:r>
            </w:ins>
          </w:p>
        </w:tc>
        <w:tc>
          <w:tcPr>
            <w:tcW w:w="2410" w:type="dxa"/>
            <w:vAlign w:val="center"/>
          </w:tcPr>
          <w:p w:rsidR="00942C26" w:rsidRDefault="00942C26" w:rsidP="00B00768">
            <w:pPr>
              <w:rPr>
                <w:ins w:id="1727" w:author="gz y" w:date="2016-12-29T09:55:00Z"/>
              </w:rPr>
            </w:pPr>
            <w:ins w:id="1728" w:author="gz y" w:date="2016-12-29T10:01:00Z">
              <w:r>
                <w:rPr>
                  <w:rFonts w:hint="eastAsia"/>
                </w:rPr>
                <w:t>操作：</w:t>
              </w:r>
              <w:r>
                <w:rPr>
                  <w:rFonts w:hint="eastAsia"/>
                </w:rPr>
                <w:t>mute, un</w:t>
              </w:r>
              <w:r>
                <w:t>mute, kick</w:t>
              </w:r>
            </w:ins>
          </w:p>
        </w:tc>
      </w:tr>
      <w:tr w:rsidR="00942C26" w:rsidTr="00B00768">
        <w:trPr>
          <w:jc w:val="center"/>
          <w:ins w:id="1729" w:author="gz y" w:date="2016-12-29T09:55:00Z"/>
        </w:trPr>
        <w:tc>
          <w:tcPr>
            <w:tcW w:w="1838" w:type="dxa"/>
            <w:vAlign w:val="center"/>
          </w:tcPr>
          <w:p w:rsidR="00942C26" w:rsidRDefault="00942C26" w:rsidP="00B00768">
            <w:pPr>
              <w:rPr>
                <w:ins w:id="1730" w:author="gz y" w:date="2016-12-29T09:55:00Z"/>
              </w:rPr>
            </w:pPr>
            <w:ins w:id="1731" w:author="gz y" w:date="2016-12-29T10:01:00Z">
              <w:r w:rsidRPr="00942C26">
                <w:t>confno</w:t>
              </w:r>
            </w:ins>
            <w:ins w:id="1732" w:author="gz y" w:date="2016-12-29T09:55:00Z"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942C26" w:rsidRDefault="00942C26" w:rsidP="00B00768">
            <w:pPr>
              <w:rPr>
                <w:ins w:id="1733" w:author="gz y" w:date="2016-12-29T09:55:00Z"/>
              </w:rPr>
            </w:pPr>
            <w:ins w:id="1734" w:author="gz y" w:date="2016-12-29T10:02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942C26" w:rsidRDefault="00942C26" w:rsidP="00B00768">
            <w:pPr>
              <w:rPr>
                <w:ins w:id="1735" w:author="gz y" w:date="2016-12-29T09:55:00Z"/>
              </w:rPr>
            </w:pPr>
            <w:ins w:id="1736" w:author="gz y" w:date="2016-12-29T09:55:00Z">
              <w:r>
                <w:rPr>
                  <w:rFonts w:hint="eastAsia"/>
                </w:rPr>
                <w:t>2</w:t>
              </w:r>
            </w:ins>
            <w:ins w:id="1737" w:author="gz y" w:date="2016-12-29T10:01:00Z">
              <w:r>
                <w:t>0</w:t>
              </w:r>
            </w:ins>
          </w:p>
        </w:tc>
        <w:tc>
          <w:tcPr>
            <w:tcW w:w="2410" w:type="dxa"/>
            <w:vAlign w:val="center"/>
          </w:tcPr>
          <w:p w:rsidR="00942C26" w:rsidRDefault="00942C26" w:rsidP="00B00768">
            <w:pPr>
              <w:rPr>
                <w:ins w:id="1738" w:author="gz y" w:date="2016-12-29T09:55:00Z"/>
              </w:rPr>
            </w:pPr>
            <w:ins w:id="1739" w:author="gz y" w:date="2016-12-29T10:02:00Z">
              <w:r>
                <w:rPr>
                  <w:rFonts w:hint="eastAsia"/>
                </w:rPr>
                <w:t>会议室</w:t>
              </w:r>
            </w:ins>
          </w:p>
        </w:tc>
      </w:tr>
      <w:tr w:rsidR="00942C26" w:rsidRPr="00952E99" w:rsidTr="00B00768">
        <w:trPr>
          <w:jc w:val="center"/>
          <w:ins w:id="1740" w:author="gz y" w:date="2016-12-29T10:02:00Z"/>
        </w:trPr>
        <w:tc>
          <w:tcPr>
            <w:tcW w:w="1838" w:type="dxa"/>
            <w:vAlign w:val="center"/>
          </w:tcPr>
          <w:p w:rsidR="00942C26" w:rsidRPr="00942C26" w:rsidRDefault="00942C26" w:rsidP="00B00768">
            <w:pPr>
              <w:rPr>
                <w:ins w:id="1741" w:author="gz y" w:date="2016-12-29T10:02:00Z"/>
              </w:rPr>
            </w:pPr>
            <w:ins w:id="1742" w:author="gz y" w:date="2016-12-29T10:02:00Z">
              <w:r>
                <w:rPr>
                  <w:rFonts w:hint="eastAsia"/>
                </w:rPr>
                <w:t>user</w:t>
              </w:r>
              <w:r>
                <w:t>_id</w:t>
              </w:r>
            </w:ins>
          </w:p>
        </w:tc>
        <w:tc>
          <w:tcPr>
            <w:tcW w:w="1843" w:type="dxa"/>
            <w:vAlign w:val="center"/>
          </w:tcPr>
          <w:p w:rsidR="00942C26" w:rsidRDefault="00942C26" w:rsidP="00B00768">
            <w:pPr>
              <w:rPr>
                <w:ins w:id="1743" w:author="gz y" w:date="2016-12-29T10:02:00Z"/>
              </w:rPr>
            </w:pPr>
            <w:ins w:id="1744" w:author="gz y" w:date="2016-12-29T10:02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942C26" w:rsidRDefault="00942C26" w:rsidP="00B00768">
            <w:pPr>
              <w:rPr>
                <w:ins w:id="1745" w:author="gz y" w:date="2016-12-29T10:02:00Z"/>
              </w:rPr>
            </w:pPr>
            <w:ins w:id="1746" w:author="gz y" w:date="2016-12-29T10:02:00Z">
              <w:r>
                <w:rPr>
                  <w:rFonts w:hint="eastAsia"/>
                </w:rPr>
                <w:t>20</w:t>
              </w:r>
            </w:ins>
          </w:p>
        </w:tc>
        <w:tc>
          <w:tcPr>
            <w:tcW w:w="2410" w:type="dxa"/>
            <w:vAlign w:val="center"/>
          </w:tcPr>
          <w:p w:rsidR="00942C26" w:rsidRDefault="00942C26">
            <w:pPr>
              <w:rPr>
                <w:ins w:id="1747" w:author="gz y" w:date="2016-12-29T10:02:00Z"/>
              </w:rPr>
            </w:pPr>
            <w:ins w:id="1748" w:author="gz y" w:date="2016-12-29T10:02:00Z">
              <w:r>
                <w:rPr>
                  <w:rFonts w:hint="eastAsia"/>
                </w:rPr>
                <w:t>用户</w:t>
              </w:r>
              <w:r>
                <w:rPr>
                  <w:rFonts w:hint="eastAsia"/>
                </w:rPr>
                <w:t>id</w:t>
              </w:r>
            </w:ins>
            <w:ins w:id="1749" w:author="gz y" w:date="2016-12-29T10:31:00Z">
              <w:r w:rsidR="00952E99">
                <w:rPr>
                  <w:rFonts w:hint="eastAsia"/>
                </w:rPr>
                <w:t>，省略此参数</w:t>
              </w:r>
            </w:ins>
            <w:ins w:id="1750" w:author="gz y" w:date="2016-12-29T10:32:00Z">
              <w:r w:rsidR="00952E99">
                <w:rPr>
                  <w:rFonts w:hint="eastAsia"/>
                </w:rPr>
                <w:t>时，操作作用于整个会议室</w:t>
              </w:r>
            </w:ins>
          </w:p>
        </w:tc>
      </w:tr>
    </w:tbl>
    <w:p w:rsidR="00942C26" w:rsidRDefault="00942C26" w:rsidP="00942C26">
      <w:pPr>
        <w:rPr>
          <w:ins w:id="1751" w:author="gz y" w:date="2016-12-29T09:55:00Z"/>
        </w:rPr>
      </w:pPr>
    </w:p>
    <w:p w:rsidR="00942C26" w:rsidRDefault="00942C26" w:rsidP="00942C26">
      <w:pPr>
        <w:pStyle w:val="aa"/>
        <w:numPr>
          <w:ilvl w:val="0"/>
          <w:numId w:val="7"/>
        </w:numPr>
        <w:ind w:firstLineChars="0"/>
        <w:rPr>
          <w:ins w:id="1752" w:author="gz y" w:date="2016-12-29T09:55:00Z"/>
        </w:rPr>
      </w:pPr>
      <w:ins w:id="1753" w:author="gz y" w:date="2016-12-29T09:55:00Z">
        <w:r>
          <w:rPr>
            <w:rFonts w:hint="eastAsia"/>
          </w:rPr>
          <w:t>示例：</w:t>
        </w:r>
        <w:r>
          <w:t>http://www.systec-pbx.net</w:t>
        </w:r>
        <w:r>
          <w:rPr>
            <w:rFonts w:hint="eastAsia"/>
          </w:rPr>
          <w:t>/api/</w:t>
        </w:r>
        <w:r w:rsidRPr="003E36B5">
          <w:t>meetingroom</w:t>
        </w:r>
        <w:r>
          <w:t>s</w:t>
        </w:r>
      </w:ins>
      <w:ins w:id="1754" w:author="gz y" w:date="2016-12-29T16:04:00Z">
        <w:r w:rsidR="00C56AFC">
          <w:t>/</w:t>
        </w:r>
        <w:r w:rsidR="00C56AFC">
          <w:rPr>
            <w:rFonts w:hint="eastAsia"/>
          </w:rPr>
          <w:t>control</w:t>
        </w:r>
      </w:ins>
      <w:ins w:id="1755" w:author="gz y" w:date="2016-12-29T09:55:00Z">
        <w:r>
          <w:t>/</w:t>
        </w:r>
      </w:ins>
      <w:ins w:id="1756" w:author="gz y" w:date="2016-12-29T10:39:00Z">
        <w:r w:rsidR="001E22BC">
          <w:rPr>
            <w:rFonts w:hint="eastAsia"/>
          </w:rPr>
          <w:t>mute</w:t>
        </w:r>
      </w:ins>
      <w:ins w:id="1757" w:author="gz y" w:date="2016-12-29T09:55:00Z">
        <w:r w:rsidR="001E22BC">
          <w:t>/</w:t>
        </w:r>
      </w:ins>
      <w:ins w:id="1758" w:author="gz y" w:date="2016-12-29T10:39:00Z">
        <w:r w:rsidR="001E22BC">
          <w:rPr>
            <w:rFonts w:hint="eastAsia"/>
          </w:rPr>
          <w:t>6300</w:t>
        </w:r>
      </w:ins>
      <w:ins w:id="1759" w:author="gz y" w:date="2016-12-29T09:55:00Z">
        <w:r w:rsidR="001E22BC">
          <w:t>/2</w:t>
        </w:r>
      </w:ins>
    </w:p>
    <w:p w:rsidR="00942C26" w:rsidRDefault="00942C26" w:rsidP="00942C26">
      <w:pPr>
        <w:pStyle w:val="aa"/>
        <w:numPr>
          <w:ilvl w:val="0"/>
          <w:numId w:val="7"/>
        </w:numPr>
        <w:ind w:firstLineChars="0"/>
        <w:rPr>
          <w:ins w:id="1760" w:author="gz y" w:date="2016-12-29T09:55:00Z"/>
        </w:rPr>
      </w:pPr>
      <w:ins w:id="1761" w:author="gz y" w:date="2016-12-29T09:55:00Z">
        <w:r>
          <w:rPr>
            <w:rFonts w:hint="eastAsia"/>
          </w:rPr>
          <w:t>返回：</w:t>
        </w:r>
      </w:ins>
      <w:ins w:id="1762" w:author="gz y" w:date="2016-12-29T10:03:00Z">
        <w:r>
          <w:rPr>
            <w:rFonts w:hint="eastAsia"/>
          </w:rPr>
          <w:t>API</w:t>
        </w:r>
        <w:r>
          <w:t>.State</w:t>
        </w:r>
      </w:ins>
    </w:p>
    <w:p w:rsidR="00942C26" w:rsidRPr="006449FE" w:rsidRDefault="00942C26" w:rsidP="006449FE"/>
    <w:p w:rsidR="005F5EF5" w:rsidRDefault="005F5EF5" w:rsidP="00ED2835">
      <w:pPr>
        <w:pStyle w:val="2"/>
        <w:numPr>
          <w:ilvl w:val="1"/>
          <w:numId w:val="2"/>
        </w:numPr>
      </w:pPr>
      <w:bookmarkStart w:id="1763" w:name="_Toc471397822"/>
      <w:r>
        <w:rPr>
          <w:rFonts w:hint="eastAsia"/>
        </w:rPr>
        <w:t>系统状态</w:t>
      </w:r>
      <w:bookmarkEnd w:id="1763"/>
    </w:p>
    <w:p w:rsidR="001B27FF" w:rsidRDefault="001B27FF" w:rsidP="00ED283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1E0BA5">
        <w:t>sys</w:t>
      </w:r>
      <w:r w:rsidR="000611E8">
        <w:t>tem/</w:t>
      </w:r>
      <w:r w:rsidR="001E0BA5">
        <w:t>info</w:t>
      </w:r>
    </w:p>
    <w:p w:rsidR="00566146" w:rsidRDefault="00566146" w:rsidP="00ED283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FB5C94" w:rsidRDefault="005D462A" w:rsidP="00ED283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返回：</w:t>
      </w:r>
      <w:r w:rsidR="00BE20D4">
        <w:rPr>
          <w:rFonts w:hint="eastAsia"/>
        </w:rPr>
        <w:t>Object</w:t>
      </w:r>
    </w:p>
    <w:p w:rsidR="00FB5C94" w:rsidRDefault="00FB5C94" w:rsidP="00FB5C94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FB5C94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FB5C94" w:rsidRDefault="00FB5C94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B5C94" w:rsidRDefault="00FB5C94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FB5C94" w:rsidRDefault="00FB5C94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FB5C94" w:rsidRDefault="00FB5C94" w:rsidP="00274364">
            <w:r>
              <w:rPr>
                <w:rFonts w:hint="eastAsia"/>
              </w:rPr>
              <w:t>说明</w:t>
            </w:r>
          </w:p>
        </w:tc>
      </w:tr>
      <w:tr w:rsidR="00FB5C94" w:rsidTr="00274364">
        <w:trPr>
          <w:jc w:val="center"/>
        </w:trPr>
        <w:tc>
          <w:tcPr>
            <w:tcW w:w="1838" w:type="dxa"/>
            <w:vAlign w:val="center"/>
          </w:tcPr>
          <w:p w:rsidR="00FB5C94" w:rsidRDefault="00C263B4" w:rsidP="00274364">
            <w:r w:rsidRPr="006E7BB3">
              <w:t>load</w:t>
            </w:r>
            <w:r w:rsidR="00C7684C">
              <w:t xml:space="preserve"> </w:t>
            </w:r>
            <w:r w:rsidR="00C7684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FB5C94" w:rsidRDefault="004541B1" w:rsidP="002913E6">
            <w:r>
              <w:rPr>
                <w:rFonts w:hint="eastAsia"/>
              </w:rPr>
              <w:t>List</w:t>
            </w:r>
            <w:r w:rsidR="00740ACC">
              <w:t>&lt;</w:t>
            </w:r>
            <w:r w:rsidR="002913E6">
              <w:t>Float</w:t>
            </w:r>
            <w:r w:rsidR="00740ACC">
              <w:t>&gt;</w:t>
            </w:r>
          </w:p>
        </w:tc>
        <w:tc>
          <w:tcPr>
            <w:tcW w:w="1417" w:type="dxa"/>
            <w:vAlign w:val="center"/>
          </w:tcPr>
          <w:p w:rsidR="00FB5C94" w:rsidRDefault="001066E8" w:rsidP="002913E6">
            <w:r>
              <w:rPr>
                <w:rFonts w:hint="eastAsia"/>
              </w:rPr>
              <w:t>Float</w:t>
            </w:r>
            <w:r>
              <w:t>*</w:t>
            </w: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vAlign w:val="center"/>
          </w:tcPr>
          <w:p w:rsidR="00FB5C94" w:rsidRDefault="00C263B4" w:rsidP="00274364">
            <w:r>
              <w:rPr>
                <w:rFonts w:hint="eastAsia"/>
              </w:rPr>
              <w:t>系统负载</w:t>
            </w:r>
            <w:r w:rsidR="00DA4299">
              <w:rPr>
                <w:rFonts w:hint="eastAsia"/>
              </w:rPr>
              <w:t>：</w:t>
            </w:r>
            <w:r w:rsidR="00DA4299">
              <w:rPr>
                <w:rFonts w:hint="eastAsia"/>
              </w:rPr>
              <w:t>5</w:t>
            </w:r>
            <w:r w:rsidR="00DA4299">
              <w:rPr>
                <w:rFonts w:hint="eastAsia"/>
              </w:rPr>
              <w:t>分钟，十分钟，</w:t>
            </w:r>
            <w:r w:rsidR="00DA4299">
              <w:rPr>
                <w:rFonts w:hint="eastAsia"/>
              </w:rPr>
              <w:t>15</w:t>
            </w:r>
            <w:r w:rsidR="00DA4299">
              <w:rPr>
                <w:rFonts w:hint="eastAsia"/>
              </w:rPr>
              <w:t>分钟</w:t>
            </w:r>
          </w:p>
        </w:tc>
      </w:tr>
      <w:tr w:rsidR="00FB5C94" w:rsidTr="00274364">
        <w:trPr>
          <w:jc w:val="center"/>
        </w:trPr>
        <w:tc>
          <w:tcPr>
            <w:tcW w:w="1838" w:type="dxa"/>
            <w:vAlign w:val="center"/>
          </w:tcPr>
          <w:p w:rsidR="00FB5C94" w:rsidRDefault="00232829" w:rsidP="00274364">
            <w:r>
              <w:t>mem</w:t>
            </w:r>
            <w:r w:rsidR="00C7684C">
              <w:t xml:space="preserve"> </w:t>
            </w:r>
            <w:r w:rsidR="00C7684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FB5C94" w:rsidRDefault="00511F2D" w:rsidP="00BE0C7A">
            <w:r>
              <w:rPr>
                <w:rFonts w:hint="eastAsia"/>
              </w:rPr>
              <w:t>List&lt;</w:t>
            </w:r>
            <w:r w:rsidR="00BE0C7A">
              <w:t>Integer</w:t>
            </w:r>
            <w:r>
              <w:rPr>
                <w:rFonts w:hint="eastAsia"/>
              </w:rPr>
              <w:t>&gt;</w:t>
            </w:r>
          </w:p>
        </w:tc>
        <w:tc>
          <w:tcPr>
            <w:tcW w:w="1417" w:type="dxa"/>
            <w:vAlign w:val="center"/>
          </w:tcPr>
          <w:p w:rsidR="00FB5C94" w:rsidRDefault="001066E8" w:rsidP="00274364">
            <w:r>
              <w:t>Integer *</w:t>
            </w:r>
            <w:r w:rsidR="00D47C46">
              <w:t>2</w:t>
            </w:r>
          </w:p>
        </w:tc>
        <w:tc>
          <w:tcPr>
            <w:tcW w:w="2410" w:type="dxa"/>
            <w:vAlign w:val="center"/>
          </w:tcPr>
          <w:p w:rsidR="00FB5C94" w:rsidRDefault="0079150D" w:rsidP="00274364">
            <w:r>
              <w:rPr>
                <w:rFonts w:hint="eastAsia"/>
              </w:rPr>
              <w:t>内存：已用，总量</w:t>
            </w:r>
            <w:r w:rsidR="007067EC">
              <w:rPr>
                <w:rFonts w:hint="eastAsia"/>
              </w:rPr>
              <w:t>（</w:t>
            </w:r>
            <w:r w:rsidR="007067EC">
              <w:rPr>
                <w:rFonts w:hint="eastAsia"/>
              </w:rPr>
              <w:t>K</w:t>
            </w:r>
            <w:r w:rsidR="007067EC">
              <w:rPr>
                <w:rFonts w:hint="eastAsia"/>
              </w:rPr>
              <w:t>）</w:t>
            </w:r>
          </w:p>
        </w:tc>
      </w:tr>
      <w:tr w:rsidR="00FB5C94" w:rsidTr="00274364">
        <w:trPr>
          <w:jc w:val="center"/>
        </w:trPr>
        <w:tc>
          <w:tcPr>
            <w:tcW w:w="1838" w:type="dxa"/>
            <w:vAlign w:val="center"/>
          </w:tcPr>
          <w:p w:rsidR="00FB5C94" w:rsidRPr="00F86F6F" w:rsidRDefault="000A7B80" w:rsidP="00274364">
            <w:r>
              <w:t>disk</w:t>
            </w:r>
            <w:r w:rsidR="00C7684C">
              <w:t xml:space="preserve"> </w:t>
            </w:r>
            <w:r w:rsidR="00C7684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FB5C94" w:rsidRDefault="00EE0B2A" w:rsidP="00274364">
            <w:r>
              <w:rPr>
                <w:rFonts w:hint="eastAsia"/>
              </w:rPr>
              <w:t>List&lt;</w:t>
            </w:r>
            <w:r>
              <w:t>Integer</w:t>
            </w:r>
            <w:r>
              <w:rPr>
                <w:rFonts w:hint="eastAsia"/>
              </w:rPr>
              <w:t>&gt;</w:t>
            </w:r>
          </w:p>
        </w:tc>
        <w:tc>
          <w:tcPr>
            <w:tcW w:w="1417" w:type="dxa"/>
            <w:vAlign w:val="center"/>
          </w:tcPr>
          <w:p w:rsidR="00FB5C94" w:rsidRDefault="00A538E0" w:rsidP="00274364">
            <w:r>
              <w:t>Integer</w:t>
            </w:r>
            <w:r>
              <w:rPr>
                <w:rFonts w:hint="eastAsia"/>
              </w:rPr>
              <w:t>*2</w:t>
            </w:r>
          </w:p>
        </w:tc>
        <w:tc>
          <w:tcPr>
            <w:tcW w:w="2410" w:type="dxa"/>
            <w:vAlign w:val="center"/>
          </w:tcPr>
          <w:p w:rsidR="00FB5C94" w:rsidRDefault="000A7B80" w:rsidP="00274364">
            <w:pPr>
              <w:jc w:val="left"/>
            </w:pPr>
            <w:r>
              <w:rPr>
                <w:rFonts w:hint="eastAsia"/>
              </w:rPr>
              <w:t>硬盘：已用，总量</w:t>
            </w:r>
            <w:r w:rsidR="00EE0B2A">
              <w:rPr>
                <w:rFonts w:hint="eastAsia"/>
              </w:rPr>
              <w:t>（</w:t>
            </w:r>
            <w:r w:rsidR="00EE0B2A">
              <w:rPr>
                <w:rFonts w:hint="eastAsia"/>
              </w:rPr>
              <w:t>K</w:t>
            </w:r>
            <w:r w:rsidR="00EE0B2A">
              <w:rPr>
                <w:rFonts w:hint="eastAsia"/>
              </w:rPr>
              <w:t>）</w:t>
            </w:r>
          </w:p>
        </w:tc>
      </w:tr>
      <w:tr w:rsidR="00E944E2" w:rsidTr="00274364">
        <w:trPr>
          <w:jc w:val="center"/>
        </w:trPr>
        <w:tc>
          <w:tcPr>
            <w:tcW w:w="1838" w:type="dxa"/>
            <w:vAlign w:val="center"/>
          </w:tcPr>
          <w:p w:rsidR="00E944E2" w:rsidRDefault="00E944E2" w:rsidP="00274364">
            <w:r>
              <w:t>version</w:t>
            </w:r>
            <w:r w:rsidR="00C7684C">
              <w:t xml:space="preserve"> </w:t>
            </w:r>
            <w:r w:rsidR="00C7684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944E2" w:rsidRDefault="00C00EFA" w:rsidP="00274364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E944E2" w:rsidRDefault="00E944E2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E944E2" w:rsidRDefault="00E944E2" w:rsidP="00274364">
            <w:pPr>
              <w:jc w:val="left"/>
            </w:pPr>
            <w:r>
              <w:rPr>
                <w:rFonts w:hint="eastAsia"/>
              </w:rPr>
              <w:t>软件版本</w:t>
            </w:r>
          </w:p>
        </w:tc>
      </w:tr>
      <w:tr w:rsidR="00E944E2" w:rsidTr="00274364">
        <w:trPr>
          <w:jc w:val="center"/>
        </w:trPr>
        <w:tc>
          <w:tcPr>
            <w:tcW w:w="1838" w:type="dxa"/>
            <w:vAlign w:val="center"/>
          </w:tcPr>
          <w:p w:rsidR="00E944E2" w:rsidRDefault="000B7D82" w:rsidP="00274364">
            <w:r>
              <w:t>mac</w:t>
            </w:r>
            <w:r w:rsidR="00C7684C">
              <w:t xml:space="preserve"> </w:t>
            </w:r>
            <w:r w:rsidR="00C7684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944E2" w:rsidRDefault="00C00EFA" w:rsidP="00274364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E944E2" w:rsidRDefault="000B7D82" w:rsidP="00274364"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  <w:vAlign w:val="center"/>
          </w:tcPr>
          <w:p w:rsidR="00E944E2" w:rsidRDefault="00BE7F48" w:rsidP="00274364">
            <w:pPr>
              <w:jc w:val="left"/>
            </w:pPr>
            <w:r>
              <w:rPr>
                <w:rFonts w:hint="eastAsia"/>
              </w:rPr>
              <w:t>网卡地址</w:t>
            </w:r>
          </w:p>
        </w:tc>
      </w:tr>
      <w:tr w:rsidR="006357EC" w:rsidTr="00274364">
        <w:trPr>
          <w:jc w:val="center"/>
        </w:trPr>
        <w:tc>
          <w:tcPr>
            <w:tcW w:w="1838" w:type="dxa"/>
            <w:vAlign w:val="center"/>
          </w:tcPr>
          <w:p w:rsidR="006357EC" w:rsidRDefault="006357EC" w:rsidP="00274364">
            <w:r>
              <w:rPr>
                <w:rFonts w:hint="eastAsia"/>
              </w:rPr>
              <w:t>ip</w:t>
            </w:r>
            <w:r w:rsidR="00C7684C">
              <w:t xml:space="preserve"> </w:t>
            </w:r>
            <w:r w:rsidR="00C7684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357EC" w:rsidRDefault="00C00EFA" w:rsidP="00274364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6357EC" w:rsidRDefault="006357EC" w:rsidP="00274364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6357EC" w:rsidRDefault="00282120" w:rsidP="00274364">
            <w:pPr>
              <w:jc w:val="lef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8356D" w:rsidTr="00274364">
        <w:trPr>
          <w:jc w:val="center"/>
        </w:trPr>
        <w:tc>
          <w:tcPr>
            <w:tcW w:w="1838" w:type="dxa"/>
            <w:vAlign w:val="center"/>
          </w:tcPr>
          <w:p w:rsidR="0038356D" w:rsidRDefault="0038356D" w:rsidP="00274364">
            <w:r>
              <w:rPr>
                <w:rFonts w:hint="eastAsia"/>
              </w:rPr>
              <w:t>host</w:t>
            </w:r>
            <w:r w:rsidR="00C7684C">
              <w:t xml:space="preserve"> </w:t>
            </w:r>
            <w:r w:rsidR="00C7684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8356D" w:rsidRDefault="00C00EFA" w:rsidP="00274364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38356D" w:rsidRDefault="0038356D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38356D" w:rsidRDefault="0038356D" w:rsidP="00274364">
            <w:pPr>
              <w:jc w:val="left"/>
            </w:pPr>
            <w:r>
              <w:rPr>
                <w:rFonts w:hint="eastAsia"/>
              </w:rPr>
              <w:t>主机名</w:t>
            </w:r>
          </w:p>
        </w:tc>
      </w:tr>
      <w:tr w:rsidR="00FE6F45" w:rsidTr="00274364">
        <w:trPr>
          <w:jc w:val="center"/>
        </w:trPr>
        <w:tc>
          <w:tcPr>
            <w:tcW w:w="1838" w:type="dxa"/>
            <w:vAlign w:val="center"/>
          </w:tcPr>
          <w:p w:rsidR="00FE6F45" w:rsidRDefault="00FE6F45" w:rsidP="00274364">
            <w:r>
              <w:rPr>
                <w:rFonts w:hint="eastAsia"/>
              </w:rPr>
              <w:t>language</w:t>
            </w:r>
            <w:r w:rsidR="00C7684C">
              <w:t xml:space="preserve"> </w:t>
            </w:r>
            <w:r w:rsidR="00C7684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FE6F45" w:rsidRDefault="00C00EFA" w:rsidP="00274364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FE6F45" w:rsidRDefault="00FE6F45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FE6F45" w:rsidRDefault="00FE6F45" w:rsidP="00274364">
            <w:pPr>
              <w:jc w:val="left"/>
            </w:pPr>
            <w:r>
              <w:rPr>
                <w:rFonts w:hint="eastAsia"/>
              </w:rPr>
              <w:t>语言</w:t>
            </w:r>
          </w:p>
        </w:tc>
      </w:tr>
    </w:tbl>
    <w:p w:rsidR="00FB5C94" w:rsidRDefault="00FB5C94" w:rsidP="00FB5C94"/>
    <w:p w:rsidR="00C32DEE" w:rsidRDefault="00FB5C94" w:rsidP="00ED283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示例：</w:t>
      </w:r>
      <w:r w:rsidR="00311033">
        <w:rPr>
          <w:rFonts w:hint="eastAsia"/>
        </w:rPr>
        <w:t>{</w:t>
      </w:r>
      <w:r w:rsidR="00E9401C">
        <w:t>“</w:t>
      </w:r>
      <w:r w:rsidR="006E7BB3" w:rsidRPr="006E7BB3">
        <w:t>load</w:t>
      </w:r>
      <w:r w:rsidR="00E9401C">
        <w:t>”</w:t>
      </w:r>
      <w:r w:rsidR="006E7BB3">
        <w:t xml:space="preserve">: </w:t>
      </w:r>
      <w:r w:rsidR="00E76CBF">
        <w:t>[</w:t>
      </w:r>
      <w:r w:rsidR="006E7BB3">
        <w:t>0.1, 0.2, 0.1</w:t>
      </w:r>
      <w:r w:rsidR="00E76CBF">
        <w:t>]</w:t>
      </w:r>
      <w:r w:rsidR="00007931">
        <w:t xml:space="preserve">, </w:t>
      </w:r>
      <w:r w:rsidR="000C1C57">
        <w:t xml:space="preserve">“mem”: </w:t>
      </w:r>
      <w:r w:rsidR="00511F2D">
        <w:t>[</w:t>
      </w:r>
      <w:r w:rsidR="00D47C46">
        <w:t>70</w:t>
      </w:r>
      <w:r w:rsidR="003E26A3">
        <w:t>000</w:t>
      </w:r>
      <w:r w:rsidR="00D47C46">
        <w:t>, 200</w:t>
      </w:r>
      <w:r w:rsidR="003E26A3">
        <w:t>000</w:t>
      </w:r>
      <w:r w:rsidR="00511F2D">
        <w:t>]</w:t>
      </w:r>
      <w:r w:rsidR="001F287A">
        <w:t>, “disk”</w:t>
      </w:r>
      <w:r w:rsidR="003D5CFB">
        <w:t xml:space="preserve">: </w:t>
      </w:r>
      <w:r w:rsidR="00EE0B2A">
        <w:t>[</w:t>
      </w:r>
      <w:r w:rsidR="00E27A4B">
        <w:t>6</w:t>
      </w:r>
      <w:r w:rsidR="0055607F">
        <w:t>0</w:t>
      </w:r>
      <w:r w:rsidR="00EE0B2A">
        <w:t>000</w:t>
      </w:r>
      <w:r w:rsidR="0055607F">
        <w:t xml:space="preserve">, </w:t>
      </w:r>
      <w:r w:rsidR="00E27A4B">
        <w:rPr>
          <w:rFonts w:hint="eastAsia"/>
        </w:rPr>
        <w:t>4</w:t>
      </w:r>
      <w:r w:rsidR="0055607F">
        <w:t>00</w:t>
      </w:r>
      <w:r w:rsidR="00EE0B2A">
        <w:rPr>
          <w:rFonts w:hint="eastAsia"/>
        </w:rPr>
        <w:t>000</w:t>
      </w:r>
      <w:r w:rsidR="00EE0B2A">
        <w:t>]</w:t>
      </w:r>
      <w:r w:rsidR="007A762C">
        <w:t>, “version”: “0.0.1”</w:t>
      </w:r>
      <w:r w:rsidR="00FB167B">
        <w:t>, “</w:t>
      </w:r>
      <w:r w:rsidR="00295A14">
        <w:t>mac</w:t>
      </w:r>
      <w:r w:rsidR="00FB167B">
        <w:t>”: “</w:t>
      </w:r>
      <w:r w:rsidR="00295A14">
        <w:t>010101010101</w:t>
      </w:r>
      <w:r w:rsidR="00FB167B">
        <w:t>”</w:t>
      </w:r>
      <w:r w:rsidR="007E2A41">
        <w:t>, “ip”: “192.168.1.8”, “host”: “OfficeLink”</w:t>
      </w:r>
      <w:r w:rsidR="009023DF">
        <w:t>, “language”: “</w:t>
      </w:r>
      <w:r w:rsidR="009A4D6E">
        <w:t>cn</w:t>
      </w:r>
      <w:r w:rsidR="009023DF">
        <w:t>”</w:t>
      </w:r>
      <w:r w:rsidR="00311033">
        <w:rPr>
          <w:rFonts w:hint="eastAsia"/>
        </w:rPr>
        <w:t>}</w:t>
      </w:r>
    </w:p>
    <w:p w:rsidR="00697D85" w:rsidRPr="00697D85" w:rsidRDefault="00697D85" w:rsidP="00697D85"/>
    <w:p w:rsidR="00992680" w:rsidRDefault="00591331" w:rsidP="00ED2835">
      <w:pPr>
        <w:pStyle w:val="2"/>
        <w:numPr>
          <w:ilvl w:val="1"/>
          <w:numId w:val="2"/>
        </w:numPr>
      </w:pPr>
      <w:bookmarkStart w:id="1764" w:name="_Toc471397823"/>
      <w:r>
        <w:rPr>
          <w:rFonts w:hint="eastAsia"/>
        </w:rPr>
        <w:t>分机信息</w:t>
      </w:r>
      <w:bookmarkEnd w:id="1764"/>
    </w:p>
    <w:p w:rsidR="000D4B0B" w:rsidRPr="000D4B0B" w:rsidRDefault="000D4B0B" w:rsidP="00ED2835">
      <w:pPr>
        <w:pStyle w:val="3"/>
        <w:numPr>
          <w:ilvl w:val="2"/>
          <w:numId w:val="2"/>
        </w:numPr>
      </w:pPr>
      <w:bookmarkStart w:id="1765" w:name="_Toc471397824"/>
      <w:r>
        <w:rPr>
          <w:rFonts w:hint="eastAsia"/>
        </w:rPr>
        <w:t>获取分机列表</w:t>
      </w:r>
      <w:bookmarkEnd w:id="1765"/>
    </w:p>
    <w:p w:rsidR="00992680" w:rsidRDefault="00992680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3B274B" w:rsidRPr="003B274B">
        <w:t>extensions</w:t>
      </w:r>
      <w:r w:rsidR="00434613">
        <w:t>[</w:t>
      </w:r>
      <w:r w:rsidR="0015364A">
        <w:rPr>
          <w:rFonts w:hint="eastAsia"/>
        </w:rPr>
        <w:t>/@page</w:t>
      </w:r>
      <w:r w:rsidR="0015364A">
        <w:t>/@page_size</w:t>
      </w:r>
      <w:ins w:id="1766" w:author="gz y" w:date="2016-12-15T14:56:00Z">
        <w:r w:rsidR="0009088D">
          <w:t xml:space="preserve"> </w:t>
        </w:r>
        <w:r w:rsidR="0009088D">
          <w:rPr>
            <w:rFonts w:hint="eastAsia"/>
          </w:rPr>
          <w:t>|</w:t>
        </w:r>
        <w:r w:rsidR="0009088D">
          <w:t xml:space="preserve"> </w:t>
        </w:r>
        <w:r w:rsidR="0009088D">
          <w:rPr>
            <w:rFonts w:hint="eastAsia"/>
          </w:rPr>
          <w:t>@</w:t>
        </w:r>
        <w:r w:rsidR="0009088D" w:rsidRPr="004A38CC">
          <w:t>extension</w:t>
        </w:r>
      </w:ins>
      <w:r w:rsidR="00434613">
        <w:t>]</w:t>
      </w:r>
    </w:p>
    <w:p w:rsidR="006862F9" w:rsidRDefault="006862F9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  <w:r w:rsidR="009B0CEC">
        <w:rPr>
          <w:rFonts w:hint="eastAsia"/>
        </w:rPr>
        <w:t>,</w:t>
      </w:r>
      <w:r w:rsidR="009B0CEC">
        <w:t xml:space="preserve"> sip</w:t>
      </w:r>
    </w:p>
    <w:p w:rsidR="00501DA0" w:rsidRDefault="00501DA0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说明：当权限为</w:t>
      </w:r>
      <w:r>
        <w:rPr>
          <w:rFonts w:hint="eastAsia"/>
        </w:rPr>
        <w:t>sip</w:t>
      </w:r>
      <w:r>
        <w:rPr>
          <w:rFonts w:hint="eastAsia"/>
        </w:rPr>
        <w:t>时，分机列表只有一条，即当前</w:t>
      </w:r>
      <w:r>
        <w:rPr>
          <w:rFonts w:hint="eastAsia"/>
        </w:rPr>
        <w:t>sip</w:t>
      </w:r>
      <w:r>
        <w:rPr>
          <w:rFonts w:hint="eastAsia"/>
        </w:rPr>
        <w:t>账号的信息</w:t>
      </w:r>
    </w:p>
    <w:p w:rsidR="006D7D30" w:rsidRDefault="00326ED7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  <w:ins w:id="1767" w:author="gz y" w:date="2016-12-15T14:56:00Z">
        <w:r w:rsidR="0009088D">
          <w:rPr>
            <w:rFonts w:hint="eastAsia"/>
          </w:rPr>
          <w:t>1</w:t>
        </w:r>
      </w:ins>
      <w:r w:rsidR="006D7D30">
        <w:rPr>
          <w:rFonts w:hint="eastAsia"/>
        </w:rPr>
        <w:t>：</w:t>
      </w:r>
      <w:r w:rsidR="00545859">
        <w:rPr>
          <w:rFonts w:hint="eastAsia"/>
        </w:rPr>
        <w:t>无参数时将获取全部列表</w:t>
      </w:r>
    </w:p>
    <w:p w:rsidR="00C153C0" w:rsidRDefault="00C153C0" w:rsidP="00C153C0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C153C0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C153C0" w:rsidRDefault="00C153C0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153C0" w:rsidRDefault="00C153C0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153C0" w:rsidRDefault="00C153C0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153C0" w:rsidRDefault="00C153C0" w:rsidP="007244C6">
            <w:r>
              <w:rPr>
                <w:rFonts w:hint="eastAsia"/>
              </w:rPr>
              <w:t>说明</w:t>
            </w:r>
          </w:p>
        </w:tc>
      </w:tr>
      <w:tr w:rsidR="00C153C0" w:rsidTr="007244C6">
        <w:trPr>
          <w:jc w:val="center"/>
        </w:trPr>
        <w:tc>
          <w:tcPr>
            <w:tcW w:w="1838" w:type="dxa"/>
            <w:vAlign w:val="center"/>
          </w:tcPr>
          <w:p w:rsidR="00C153C0" w:rsidRDefault="00C153C0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153C0" w:rsidRDefault="00C153C0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C153C0" w:rsidRDefault="00C153C0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C153C0" w:rsidRDefault="00C153C0" w:rsidP="007244C6">
            <w:r>
              <w:rPr>
                <w:rFonts w:hint="eastAsia"/>
              </w:rPr>
              <w:t>当前页码</w:t>
            </w:r>
          </w:p>
        </w:tc>
      </w:tr>
      <w:tr w:rsidR="00C153C0" w:rsidTr="007244C6">
        <w:trPr>
          <w:jc w:val="center"/>
        </w:trPr>
        <w:tc>
          <w:tcPr>
            <w:tcW w:w="1838" w:type="dxa"/>
            <w:vAlign w:val="center"/>
          </w:tcPr>
          <w:p w:rsidR="00C153C0" w:rsidRDefault="00C153C0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153C0" w:rsidRDefault="00C153C0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C153C0" w:rsidRDefault="00C153C0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C153C0" w:rsidRDefault="00C153C0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C153C0" w:rsidRDefault="00C153C0" w:rsidP="00C153C0">
      <w:pPr>
        <w:rPr>
          <w:ins w:id="1768" w:author="gz y" w:date="2016-12-15T14:57:00Z"/>
        </w:rPr>
      </w:pPr>
    </w:p>
    <w:p w:rsidR="00B86A38" w:rsidRDefault="00B86A38" w:rsidP="00B86A38">
      <w:pPr>
        <w:pStyle w:val="aa"/>
        <w:numPr>
          <w:ilvl w:val="0"/>
          <w:numId w:val="11"/>
        </w:numPr>
        <w:ind w:firstLineChars="0"/>
        <w:rPr>
          <w:ins w:id="1769" w:author="gz y" w:date="2016-12-15T14:57:00Z"/>
        </w:rPr>
      </w:pPr>
      <w:ins w:id="1770" w:author="gz y" w:date="2016-12-15T14:57:00Z">
        <w:r>
          <w:rPr>
            <w:rFonts w:hint="eastAsia"/>
          </w:rPr>
          <w:t>参数</w:t>
        </w:r>
        <w:r>
          <w:rPr>
            <w:rFonts w:hint="eastAsia"/>
          </w:rPr>
          <w:t>2</w:t>
        </w:r>
        <w:r>
          <w:rPr>
            <w:rFonts w:hint="eastAsia"/>
          </w:rPr>
          <w:t>：无参数时将获取全部列表</w:t>
        </w:r>
      </w:ins>
    </w:p>
    <w:p w:rsidR="00B86A38" w:rsidRDefault="00B86A38" w:rsidP="00B86A38">
      <w:pPr>
        <w:rPr>
          <w:ins w:id="1771" w:author="gz y" w:date="2016-12-15T14:5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B86A38" w:rsidTr="00D06D15">
        <w:trPr>
          <w:jc w:val="center"/>
          <w:ins w:id="1772" w:author="gz y" w:date="2016-12-15T14:5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B86A38" w:rsidRDefault="00B86A38" w:rsidP="00D06D15">
            <w:pPr>
              <w:rPr>
                <w:ins w:id="1773" w:author="gz y" w:date="2016-12-15T14:57:00Z"/>
              </w:rPr>
            </w:pPr>
            <w:ins w:id="1774" w:author="gz y" w:date="2016-12-15T14:57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86A38" w:rsidRDefault="00B86A38" w:rsidP="00D06D15">
            <w:pPr>
              <w:rPr>
                <w:ins w:id="1775" w:author="gz y" w:date="2016-12-15T14:57:00Z"/>
              </w:rPr>
            </w:pPr>
            <w:ins w:id="1776" w:author="gz y" w:date="2016-12-15T14:57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86A38" w:rsidRDefault="00B86A38" w:rsidP="00D06D15">
            <w:pPr>
              <w:rPr>
                <w:ins w:id="1777" w:author="gz y" w:date="2016-12-15T14:57:00Z"/>
              </w:rPr>
            </w:pPr>
            <w:ins w:id="1778" w:author="gz y" w:date="2016-12-15T14:57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86A38" w:rsidRDefault="00B86A38" w:rsidP="00D06D15">
            <w:pPr>
              <w:rPr>
                <w:ins w:id="1779" w:author="gz y" w:date="2016-12-15T14:57:00Z"/>
              </w:rPr>
            </w:pPr>
            <w:ins w:id="1780" w:author="gz y" w:date="2016-12-15T14:57:00Z">
              <w:r>
                <w:rPr>
                  <w:rFonts w:hint="eastAsia"/>
                </w:rPr>
                <w:t>说明</w:t>
              </w:r>
            </w:ins>
          </w:p>
        </w:tc>
      </w:tr>
      <w:tr w:rsidR="00B86A38" w:rsidTr="00D06D15">
        <w:trPr>
          <w:jc w:val="center"/>
          <w:ins w:id="1781" w:author="gz y" w:date="2016-12-15T14:57:00Z"/>
        </w:trPr>
        <w:tc>
          <w:tcPr>
            <w:tcW w:w="1838" w:type="dxa"/>
            <w:vAlign w:val="center"/>
          </w:tcPr>
          <w:p w:rsidR="00B86A38" w:rsidRDefault="00B86A38" w:rsidP="00D06D15">
            <w:pPr>
              <w:rPr>
                <w:ins w:id="1782" w:author="gz y" w:date="2016-12-15T14:57:00Z"/>
              </w:rPr>
            </w:pPr>
            <w:ins w:id="1783" w:author="gz y" w:date="2016-12-15T14:57:00Z">
              <w:r w:rsidRPr="004A38CC">
                <w:t>extension</w:t>
              </w:r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B86A38" w:rsidRDefault="00B45F26" w:rsidP="00D06D15">
            <w:pPr>
              <w:rPr>
                <w:ins w:id="1784" w:author="gz y" w:date="2016-12-15T14:57:00Z"/>
              </w:rPr>
            </w:pPr>
            <w:ins w:id="1785" w:author="gz y" w:date="2016-12-16T11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7" w:type="dxa"/>
            <w:vAlign w:val="center"/>
          </w:tcPr>
          <w:p w:rsidR="00B86A38" w:rsidRDefault="00B45F26" w:rsidP="00D06D15">
            <w:pPr>
              <w:rPr>
                <w:ins w:id="1786" w:author="gz y" w:date="2016-12-15T14:57:00Z"/>
              </w:rPr>
            </w:pPr>
            <w:ins w:id="1787" w:author="gz y" w:date="2016-12-15T14:57:00Z">
              <w:r>
                <w:t>20</w:t>
              </w:r>
            </w:ins>
          </w:p>
        </w:tc>
        <w:tc>
          <w:tcPr>
            <w:tcW w:w="2410" w:type="dxa"/>
            <w:vAlign w:val="center"/>
          </w:tcPr>
          <w:p w:rsidR="00B86A38" w:rsidRDefault="00B45F26" w:rsidP="00D06D15">
            <w:pPr>
              <w:rPr>
                <w:ins w:id="1788" w:author="gz y" w:date="2016-12-15T14:57:00Z"/>
              </w:rPr>
            </w:pPr>
            <w:ins w:id="1789" w:author="gz y" w:date="2016-12-16T11:39:00Z">
              <w:r>
                <w:rPr>
                  <w:rFonts w:hint="eastAsia"/>
                </w:rPr>
                <w:t>分机号</w:t>
              </w:r>
            </w:ins>
          </w:p>
        </w:tc>
      </w:tr>
    </w:tbl>
    <w:p w:rsidR="00B86A38" w:rsidRDefault="00B86A38"/>
    <w:p w:rsidR="00AD3511" w:rsidRDefault="00AB142E" w:rsidP="00ED2835">
      <w:pPr>
        <w:pStyle w:val="aa"/>
        <w:numPr>
          <w:ilvl w:val="0"/>
          <w:numId w:val="9"/>
        </w:numPr>
        <w:ind w:firstLineChars="0"/>
        <w:rPr>
          <w:ins w:id="1790" w:author="gz y" w:date="2016-12-16T11:34:00Z"/>
        </w:rPr>
      </w:pPr>
      <w:r>
        <w:rPr>
          <w:rFonts w:hint="eastAsia"/>
        </w:rPr>
        <w:lastRenderedPageBreak/>
        <w:t>示例：</w:t>
      </w:r>
    </w:p>
    <w:p w:rsidR="00AD3511" w:rsidRDefault="00AD3511">
      <w:pPr>
        <w:rPr>
          <w:ins w:id="1791" w:author="gz y" w:date="2016-12-16T11:34:00Z"/>
        </w:rPr>
        <w:pPrChange w:id="1792" w:author="gz y" w:date="2016-12-16T11:34:00Z">
          <w:pPr>
            <w:pStyle w:val="aa"/>
            <w:numPr>
              <w:numId w:val="9"/>
            </w:numPr>
            <w:ind w:left="420" w:firstLineChars="0" w:hanging="420"/>
          </w:pPr>
        </w:pPrChange>
      </w:pPr>
    </w:p>
    <w:p w:rsidR="00AB142E" w:rsidRDefault="00AB142E">
      <w:pPr>
        <w:rPr>
          <w:ins w:id="1793" w:author="gz y" w:date="2016-12-16T11:35:00Z"/>
        </w:rPr>
        <w:pPrChange w:id="1794" w:author="gz y" w:date="2016-12-16T11:34:00Z">
          <w:pPr>
            <w:pStyle w:val="aa"/>
            <w:numPr>
              <w:numId w:val="9"/>
            </w:numPr>
            <w:ind w:left="420" w:firstLineChars="0" w:hanging="420"/>
          </w:pPr>
        </w:pPrChange>
      </w:pPr>
      <w:r>
        <w:t>http://www.systec-pbx.net</w:t>
      </w:r>
      <w:r>
        <w:rPr>
          <w:rFonts w:hint="eastAsia"/>
        </w:rPr>
        <w:t>/api/</w:t>
      </w:r>
      <w:r w:rsidRPr="003B274B">
        <w:t>extensions</w:t>
      </w:r>
      <w:r>
        <w:rPr>
          <w:rFonts w:hint="eastAsia"/>
        </w:rPr>
        <w:t>/</w:t>
      </w:r>
      <w:r>
        <w:t>1/20</w:t>
      </w:r>
    </w:p>
    <w:p w:rsidR="00AD3511" w:rsidRPr="00D727C8" w:rsidRDefault="00AD3511">
      <w:pPr>
        <w:rPr>
          <w:ins w:id="1795" w:author="gz y" w:date="2016-12-16T11:34:00Z"/>
        </w:rPr>
        <w:pPrChange w:id="1796" w:author="gz y" w:date="2016-12-16T11:34:00Z">
          <w:pPr>
            <w:pStyle w:val="aa"/>
            <w:numPr>
              <w:numId w:val="9"/>
            </w:numPr>
            <w:ind w:left="420" w:firstLineChars="0" w:hanging="420"/>
          </w:pPr>
        </w:pPrChange>
      </w:pPr>
      <w:ins w:id="1797" w:author="gz y" w:date="2016-12-16T11:35:00Z">
        <w:r>
          <w:t>http://www.systec-pbx.net</w:t>
        </w:r>
        <w:r>
          <w:rPr>
            <w:rFonts w:hint="eastAsia"/>
          </w:rPr>
          <w:t>/api/</w:t>
        </w:r>
        <w:r w:rsidRPr="003B274B">
          <w:t>extensions</w:t>
        </w:r>
        <w:r>
          <w:rPr>
            <w:rFonts w:hint="eastAsia"/>
          </w:rPr>
          <w:t>/</w:t>
        </w:r>
        <w:r>
          <w:t>6001</w:t>
        </w:r>
      </w:ins>
    </w:p>
    <w:p w:rsidR="00AD3511" w:rsidRPr="00B83BC8" w:rsidRDefault="00AD3511">
      <w:pPr>
        <w:pPrChange w:id="1798" w:author="gz y" w:date="2016-12-16T11:34:00Z">
          <w:pPr>
            <w:pStyle w:val="aa"/>
            <w:numPr>
              <w:numId w:val="9"/>
            </w:numPr>
            <w:ind w:left="420" w:firstLineChars="0" w:hanging="420"/>
          </w:pPr>
        </w:pPrChange>
      </w:pPr>
    </w:p>
    <w:p w:rsidR="000526D8" w:rsidRDefault="000526D8" w:rsidP="000526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0526D8" w:rsidRDefault="000526D8" w:rsidP="000526D8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0526D8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0526D8" w:rsidRDefault="000526D8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0526D8" w:rsidRDefault="000526D8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526D8" w:rsidRDefault="000526D8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526D8" w:rsidRDefault="000526D8" w:rsidP="007244C6">
            <w:r>
              <w:rPr>
                <w:rFonts w:hint="eastAsia"/>
              </w:rPr>
              <w:t>说明</w:t>
            </w:r>
          </w:p>
        </w:tc>
      </w:tr>
      <w:tr w:rsidR="000526D8" w:rsidTr="007244C6">
        <w:trPr>
          <w:jc w:val="center"/>
        </w:trPr>
        <w:tc>
          <w:tcPr>
            <w:tcW w:w="1838" w:type="dxa"/>
            <w:vAlign w:val="center"/>
          </w:tcPr>
          <w:p w:rsidR="000526D8" w:rsidRDefault="000526D8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526D8" w:rsidRDefault="000526D8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0526D8" w:rsidRDefault="000526D8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0526D8" w:rsidRDefault="000526D8" w:rsidP="007244C6">
            <w:r>
              <w:rPr>
                <w:rFonts w:hint="eastAsia"/>
              </w:rPr>
              <w:t>当前页码</w:t>
            </w:r>
          </w:p>
        </w:tc>
      </w:tr>
      <w:tr w:rsidR="000526D8" w:rsidTr="007244C6">
        <w:trPr>
          <w:jc w:val="center"/>
        </w:trPr>
        <w:tc>
          <w:tcPr>
            <w:tcW w:w="1838" w:type="dxa"/>
            <w:vAlign w:val="center"/>
          </w:tcPr>
          <w:p w:rsidR="000526D8" w:rsidRDefault="00B55D35" w:rsidP="007244C6">
            <w:r>
              <w:rPr>
                <w:rFonts w:hint="eastAsia"/>
              </w:rPr>
              <w:t>total</w:t>
            </w:r>
            <w:r>
              <w:t>_count</w:t>
            </w:r>
            <w:r w:rsidR="000526D8">
              <w:t xml:space="preserve"> </w:t>
            </w:r>
            <w:r w:rsidR="000526D8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526D8" w:rsidRDefault="000526D8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0526D8" w:rsidRDefault="0037144C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0526D8" w:rsidRDefault="0037144C" w:rsidP="007244C6">
            <w:r>
              <w:rPr>
                <w:rFonts w:hint="eastAsia"/>
              </w:rPr>
              <w:t>总条数</w:t>
            </w:r>
          </w:p>
        </w:tc>
      </w:tr>
      <w:tr w:rsidR="000526D8" w:rsidTr="007244C6">
        <w:trPr>
          <w:jc w:val="center"/>
        </w:trPr>
        <w:tc>
          <w:tcPr>
            <w:tcW w:w="1838" w:type="dxa"/>
            <w:vAlign w:val="center"/>
          </w:tcPr>
          <w:p w:rsidR="000526D8" w:rsidRDefault="00116F72" w:rsidP="007244C6">
            <w:r w:rsidRPr="003B274B">
              <w:t>extensions</w:t>
            </w:r>
            <w:r w:rsidR="000526D8">
              <w:t xml:space="preserve"> </w:t>
            </w:r>
            <w:r w:rsidR="000526D8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526D8" w:rsidRDefault="000526D8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0526D8" w:rsidRDefault="000526D8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0526D8" w:rsidRDefault="00A067B9" w:rsidP="007244C6">
            <w:r>
              <w:rPr>
                <w:rFonts w:hint="eastAsia"/>
              </w:rPr>
              <w:t>分机</w:t>
            </w:r>
            <w:r w:rsidR="000526D8">
              <w:rPr>
                <w:rFonts w:hint="eastAsia"/>
              </w:rPr>
              <w:t>列表</w:t>
            </w:r>
          </w:p>
        </w:tc>
      </w:tr>
    </w:tbl>
    <w:p w:rsidR="000526D8" w:rsidRDefault="000526D8" w:rsidP="000526D8"/>
    <w:p w:rsidR="00B73523" w:rsidRDefault="00E36A6A" w:rsidP="000526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分机列表</w:t>
      </w:r>
      <w:r w:rsidR="00FA2395">
        <w:rPr>
          <w:rFonts w:hint="eastAsia"/>
        </w:rPr>
        <w:t>：</w:t>
      </w:r>
      <w:r w:rsidR="00C80EE9">
        <w:rPr>
          <w:rFonts w:hint="eastAsia"/>
        </w:rPr>
        <w:t>List&lt;</w:t>
      </w:r>
      <w:r w:rsidR="00C80EE9">
        <w:t>Item</w:t>
      </w:r>
      <w:r w:rsidR="00C80EE9">
        <w:rPr>
          <w:rFonts w:hint="eastAsia"/>
        </w:rPr>
        <w:t>&gt;</w:t>
      </w:r>
    </w:p>
    <w:p w:rsidR="007D2CC8" w:rsidRDefault="000073F2" w:rsidP="000073F2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7D2CC8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D2CC8" w:rsidRDefault="007D2CC8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D2CC8" w:rsidRDefault="007D2CC8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7D2CC8" w:rsidRDefault="007D2CC8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7D2CC8" w:rsidRDefault="007D2CC8" w:rsidP="00274364">
            <w:r>
              <w:rPr>
                <w:rFonts w:hint="eastAsia"/>
              </w:rPr>
              <w:t>说明</w:t>
            </w:r>
          </w:p>
        </w:tc>
      </w:tr>
      <w:tr w:rsidR="007D2CC8" w:rsidTr="00274364">
        <w:trPr>
          <w:jc w:val="center"/>
        </w:trPr>
        <w:tc>
          <w:tcPr>
            <w:tcW w:w="1838" w:type="dxa"/>
            <w:vAlign w:val="center"/>
          </w:tcPr>
          <w:p w:rsidR="007D2CC8" w:rsidRDefault="007D2CC8" w:rsidP="00274364">
            <w:r w:rsidRPr="004A38CC">
              <w:t>extension</w:t>
            </w:r>
            <w:r w:rsidR="001F70CD">
              <w:t xml:space="preserve"> </w:t>
            </w:r>
            <w:r w:rsidR="001F70C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D2CC8" w:rsidRDefault="0007530B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7D2CC8" w:rsidRDefault="007D2CC8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7D2CC8" w:rsidRDefault="007D2CC8" w:rsidP="00274364">
            <w:r>
              <w:rPr>
                <w:rFonts w:hint="eastAsia"/>
              </w:rPr>
              <w:t>分机号</w:t>
            </w:r>
          </w:p>
        </w:tc>
      </w:tr>
      <w:tr w:rsidR="007D2CC8" w:rsidTr="00274364">
        <w:trPr>
          <w:jc w:val="center"/>
        </w:trPr>
        <w:tc>
          <w:tcPr>
            <w:tcW w:w="1838" w:type="dxa"/>
            <w:vAlign w:val="center"/>
          </w:tcPr>
          <w:p w:rsidR="007D2CC8" w:rsidRDefault="000073F2" w:rsidP="00274364">
            <w:r w:rsidRPr="0013548B">
              <w:t>nickname</w:t>
            </w:r>
          </w:p>
        </w:tc>
        <w:tc>
          <w:tcPr>
            <w:tcW w:w="1843" w:type="dxa"/>
            <w:vAlign w:val="center"/>
          </w:tcPr>
          <w:p w:rsidR="007D2CC8" w:rsidRDefault="00AE15B9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7D2CC8" w:rsidRDefault="007D2CC8" w:rsidP="00274364">
            <w:r>
              <w:t>20</w:t>
            </w:r>
          </w:p>
        </w:tc>
        <w:tc>
          <w:tcPr>
            <w:tcW w:w="2410" w:type="dxa"/>
            <w:vAlign w:val="center"/>
          </w:tcPr>
          <w:p w:rsidR="007D2CC8" w:rsidRDefault="00537526" w:rsidP="00274364">
            <w:r>
              <w:rPr>
                <w:rFonts w:hint="eastAsia"/>
              </w:rPr>
              <w:t>昵称</w:t>
            </w:r>
          </w:p>
        </w:tc>
      </w:tr>
      <w:tr w:rsidR="00891683" w:rsidTr="00274364">
        <w:trPr>
          <w:jc w:val="center"/>
        </w:trPr>
        <w:tc>
          <w:tcPr>
            <w:tcW w:w="1838" w:type="dxa"/>
            <w:vAlign w:val="center"/>
          </w:tcPr>
          <w:p w:rsidR="00891683" w:rsidRPr="0013548B" w:rsidRDefault="00891683" w:rsidP="00274364">
            <w:r>
              <w:t>photo</w:t>
            </w:r>
          </w:p>
        </w:tc>
        <w:tc>
          <w:tcPr>
            <w:tcW w:w="1843" w:type="dxa"/>
            <w:vAlign w:val="center"/>
          </w:tcPr>
          <w:p w:rsidR="00891683" w:rsidRDefault="00AE15B9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891683" w:rsidRDefault="00891683" w:rsidP="00274364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891683" w:rsidRDefault="00891683" w:rsidP="00274364">
            <w:r>
              <w:rPr>
                <w:rFonts w:hint="eastAsia"/>
              </w:rPr>
              <w:t>头像</w:t>
            </w:r>
          </w:p>
        </w:tc>
      </w:tr>
      <w:tr w:rsidR="007D2CC8" w:rsidTr="00274364">
        <w:trPr>
          <w:jc w:val="center"/>
        </w:trPr>
        <w:tc>
          <w:tcPr>
            <w:tcW w:w="1838" w:type="dxa"/>
            <w:vAlign w:val="center"/>
          </w:tcPr>
          <w:p w:rsidR="007D2CC8" w:rsidRPr="00F86F6F" w:rsidRDefault="003D681A" w:rsidP="00274364">
            <w:r>
              <w:rPr>
                <w:rFonts w:hint="eastAsia"/>
              </w:rPr>
              <w:t>dial</w:t>
            </w:r>
            <w:r>
              <w:t>plan</w:t>
            </w:r>
            <w:r w:rsidR="001F70CD">
              <w:t xml:space="preserve"> </w:t>
            </w:r>
            <w:r w:rsidR="001F70C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D2CC8" w:rsidRDefault="00AE15B9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7D2CC8" w:rsidRDefault="007D2CC8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7D2CC8" w:rsidRDefault="009A59F3" w:rsidP="00274364">
            <w:pPr>
              <w:jc w:val="left"/>
            </w:pPr>
            <w:r>
              <w:rPr>
                <w:rFonts w:hint="eastAsia"/>
              </w:rPr>
              <w:t>拨号方案</w:t>
            </w:r>
          </w:p>
        </w:tc>
      </w:tr>
      <w:tr w:rsidR="007B2A97" w:rsidDel="00302F4E" w:rsidTr="00274364">
        <w:trPr>
          <w:jc w:val="center"/>
          <w:del w:id="1799" w:author="gz y" w:date="2016-12-16T14:08:00Z"/>
        </w:trPr>
        <w:tc>
          <w:tcPr>
            <w:tcW w:w="1838" w:type="dxa"/>
            <w:vAlign w:val="center"/>
          </w:tcPr>
          <w:p w:rsidR="007B2A97" w:rsidDel="00302F4E" w:rsidRDefault="007B2A97" w:rsidP="00274364">
            <w:pPr>
              <w:rPr>
                <w:del w:id="1800" w:author="gz y" w:date="2016-12-16T14:08:00Z"/>
              </w:rPr>
            </w:pPr>
            <w:del w:id="1801" w:author="gz y" w:date="2016-12-16T14:08:00Z">
              <w:r w:rsidDel="00302F4E">
                <w:rPr>
                  <w:rFonts w:hint="eastAsia"/>
                </w:rPr>
                <w:delText>password</w:delText>
              </w:r>
              <w:r w:rsidR="001F70CD" w:rsidDel="00302F4E">
                <w:delText xml:space="preserve"> </w:delText>
              </w:r>
              <w:r w:rsidR="001F70CD" w:rsidRPr="001964D0" w:rsidDel="00302F4E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7B2A97" w:rsidDel="00302F4E" w:rsidRDefault="00E0252D" w:rsidP="00274364">
            <w:pPr>
              <w:rPr>
                <w:del w:id="1802" w:author="gz y" w:date="2016-12-16T14:08:00Z"/>
              </w:rPr>
            </w:pPr>
            <w:del w:id="1803" w:author="gz y" w:date="2016-12-16T14:08:00Z">
              <w:r w:rsidDel="00302F4E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7B2A97" w:rsidDel="00302F4E" w:rsidRDefault="00E0252D" w:rsidP="00274364">
            <w:pPr>
              <w:rPr>
                <w:del w:id="1804" w:author="gz y" w:date="2016-12-16T14:08:00Z"/>
              </w:rPr>
            </w:pPr>
            <w:del w:id="1805" w:author="gz y" w:date="2016-12-16T14:08:00Z">
              <w:r w:rsidDel="00302F4E">
                <w:rPr>
                  <w:rFonts w:hint="eastAsia"/>
                </w:rPr>
                <w:delText>20</w:delText>
              </w:r>
            </w:del>
          </w:p>
        </w:tc>
        <w:tc>
          <w:tcPr>
            <w:tcW w:w="2410" w:type="dxa"/>
            <w:vAlign w:val="center"/>
          </w:tcPr>
          <w:p w:rsidR="007B2A97" w:rsidDel="00302F4E" w:rsidRDefault="00E0252D" w:rsidP="00274364">
            <w:pPr>
              <w:jc w:val="left"/>
              <w:rPr>
                <w:del w:id="1806" w:author="gz y" w:date="2016-12-16T14:08:00Z"/>
              </w:rPr>
            </w:pPr>
            <w:del w:id="1807" w:author="gz y" w:date="2016-12-16T14:08:00Z">
              <w:r w:rsidDel="00302F4E">
                <w:rPr>
                  <w:rFonts w:hint="eastAsia"/>
                </w:rPr>
                <w:delText>密码</w:delText>
              </w:r>
            </w:del>
          </w:p>
        </w:tc>
      </w:tr>
      <w:tr w:rsidR="007D2CC8" w:rsidTr="00274364">
        <w:trPr>
          <w:jc w:val="center"/>
        </w:trPr>
        <w:tc>
          <w:tcPr>
            <w:tcW w:w="1838" w:type="dxa"/>
            <w:vAlign w:val="center"/>
          </w:tcPr>
          <w:p w:rsidR="007D2CC8" w:rsidRDefault="00242E1B" w:rsidP="00274364">
            <w:r>
              <w:rPr>
                <w:rFonts w:hint="eastAsia"/>
              </w:rPr>
              <w:t>email</w:t>
            </w:r>
          </w:p>
        </w:tc>
        <w:tc>
          <w:tcPr>
            <w:tcW w:w="1843" w:type="dxa"/>
            <w:vAlign w:val="center"/>
          </w:tcPr>
          <w:p w:rsidR="007D2CC8" w:rsidRDefault="00AE15B9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7D2CC8" w:rsidRDefault="00242E1B" w:rsidP="00274364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7D2CC8" w:rsidRDefault="00242E1B" w:rsidP="00274364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D2CC8" w:rsidDel="00302F4E" w:rsidTr="00274364">
        <w:trPr>
          <w:jc w:val="center"/>
          <w:del w:id="1808" w:author="gz y" w:date="2016-12-16T14:08:00Z"/>
        </w:trPr>
        <w:tc>
          <w:tcPr>
            <w:tcW w:w="1838" w:type="dxa"/>
            <w:vAlign w:val="center"/>
          </w:tcPr>
          <w:p w:rsidR="007D2CC8" w:rsidDel="00302F4E" w:rsidRDefault="00C466AC" w:rsidP="00274364">
            <w:pPr>
              <w:rPr>
                <w:del w:id="1809" w:author="gz y" w:date="2016-12-16T14:08:00Z"/>
              </w:rPr>
            </w:pPr>
            <w:del w:id="1810" w:author="gz y" w:date="2016-12-16T14:08:00Z">
              <w:r w:rsidDel="00302F4E">
                <w:delText>voicemail_pin</w:delText>
              </w:r>
            </w:del>
          </w:p>
        </w:tc>
        <w:tc>
          <w:tcPr>
            <w:tcW w:w="1843" w:type="dxa"/>
            <w:vAlign w:val="center"/>
          </w:tcPr>
          <w:p w:rsidR="007D2CC8" w:rsidDel="00302F4E" w:rsidRDefault="00AE15B9" w:rsidP="00274364">
            <w:pPr>
              <w:rPr>
                <w:del w:id="1811" w:author="gz y" w:date="2016-12-16T14:08:00Z"/>
              </w:rPr>
            </w:pPr>
            <w:del w:id="1812" w:author="gz y" w:date="2016-12-16T14:08:00Z">
              <w:r w:rsidDel="00302F4E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7D2CC8" w:rsidDel="00302F4E" w:rsidRDefault="00603FD4" w:rsidP="00274364">
            <w:pPr>
              <w:rPr>
                <w:del w:id="1813" w:author="gz y" w:date="2016-12-16T14:08:00Z"/>
              </w:rPr>
            </w:pPr>
            <w:del w:id="1814" w:author="gz y" w:date="2016-12-16T14:08:00Z">
              <w:r w:rsidDel="00302F4E">
                <w:rPr>
                  <w:rFonts w:hint="eastAsia"/>
                </w:rPr>
                <w:delText>1</w:delText>
              </w:r>
              <w:r w:rsidR="00C466AC" w:rsidDel="00302F4E">
                <w:rPr>
                  <w:rFonts w:hint="eastAsia"/>
                </w:rPr>
                <w:delText>0</w:delText>
              </w:r>
            </w:del>
          </w:p>
        </w:tc>
        <w:tc>
          <w:tcPr>
            <w:tcW w:w="2410" w:type="dxa"/>
            <w:vAlign w:val="center"/>
          </w:tcPr>
          <w:p w:rsidR="007D2CC8" w:rsidDel="00302F4E" w:rsidRDefault="00C466AC" w:rsidP="00274364">
            <w:pPr>
              <w:jc w:val="left"/>
              <w:rPr>
                <w:del w:id="1815" w:author="gz y" w:date="2016-12-16T14:08:00Z"/>
              </w:rPr>
            </w:pPr>
            <w:del w:id="1816" w:author="gz y" w:date="2016-12-16T14:08:00Z">
              <w:r w:rsidDel="00302F4E">
                <w:rPr>
                  <w:rFonts w:hint="eastAsia"/>
                </w:rPr>
                <w:delText>语音信箱密码</w:delText>
              </w:r>
            </w:del>
          </w:p>
        </w:tc>
      </w:tr>
      <w:tr w:rsidR="007D2CC8" w:rsidTr="00274364">
        <w:trPr>
          <w:jc w:val="center"/>
        </w:trPr>
        <w:tc>
          <w:tcPr>
            <w:tcW w:w="1838" w:type="dxa"/>
            <w:vAlign w:val="center"/>
          </w:tcPr>
          <w:p w:rsidR="007D2CC8" w:rsidRDefault="00C466AC" w:rsidP="00274364">
            <w:r>
              <w:t>codecs</w:t>
            </w:r>
            <w:r w:rsidR="001F70CD">
              <w:t xml:space="preserve"> </w:t>
            </w:r>
            <w:r w:rsidR="001F70C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D2CC8" w:rsidRDefault="002F457C" w:rsidP="00274364">
            <w:r>
              <w:t>List&lt;</w:t>
            </w:r>
            <w:r w:rsidR="00AE15B9">
              <w:t>String</w:t>
            </w:r>
            <w:r>
              <w:t>&gt;</w:t>
            </w:r>
          </w:p>
        </w:tc>
        <w:tc>
          <w:tcPr>
            <w:tcW w:w="1417" w:type="dxa"/>
            <w:vAlign w:val="center"/>
          </w:tcPr>
          <w:p w:rsidR="007D2CC8" w:rsidRDefault="00AA43FF" w:rsidP="00274364">
            <w:r>
              <w:t>String*10</w:t>
            </w:r>
          </w:p>
        </w:tc>
        <w:tc>
          <w:tcPr>
            <w:tcW w:w="2410" w:type="dxa"/>
            <w:vAlign w:val="center"/>
          </w:tcPr>
          <w:p w:rsidR="007D2CC8" w:rsidRDefault="00C466AC" w:rsidP="00274364">
            <w:pPr>
              <w:jc w:val="left"/>
            </w:pPr>
            <w:r>
              <w:rPr>
                <w:rFonts w:hint="eastAsia"/>
              </w:rPr>
              <w:t>编码列表：</w:t>
            </w:r>
            <w:r>
              <w:rPr>
                <w:rFonts w:hint="eastAsia"/>
              </w:rPr>
              <w:t xml:space="preserve">codec1, codec2, </w:t>
            </w:r>
            <w:r>
              <w:t>…</w:t>
            </w:r>
          </w:p>
        </w:tc>
      </w:tr>
      <w:tr w:rsidR="00F470FA" w:rsidTr="00274364">
        <w:trPr>
          <w:jc w:val="center"/>
        </w:trPr>
        <w:tc>
          <w:tcPr>
            <w:tcW w:w="1838" w:type="dxa"/>
            <w:vAlign w:val="center"/>
          </w:tcPr>
          <w:p w:rsidR="00F470FA" w:rsidRDefault="00F470FA" w:rsidP="00274364">
            <w:r>
              <w:rPr>
                <w:rFonts w:hint="eastAsia"/>
              </w:rPr>
              <w:t>transfer_day</w:t>
            </w:r>
            <w:r w:rsidR="00A12E9F">
              <w:t>s</w:t>
            </w:r>
          </w:p>
        </w:tc>
        <w:tc>
          <w:tcPr>
            <w:tcW w:w="1843" w:type="dxa"/>
            <w:vAlign w:val="center"/>
          </w:tcPr>
          <w:p w:rsidR="00F470FA" w:rsidRDefault="00B705F5" w:rsidP="00274364">
            <w:r>
              <w:rPr>
                <w:rFonts w:hint="eastAsia"/>
              </w:rPr>
              <w:t>List</w:t>
            </w:r>
            <w:r>
              <w:t>&lt;Day&gt;</w:t>
            </w:r>
          </w:p>
        </w:tc>
        <w:tc>
          <w:tcPr>
            <w:tcW w:w="1417" w:type="dxa"/>
            <w:vAlign w:val="center"/>
          </w:tcPr>
          <w:p w:rsidR="00F470FA" w:rsidRDefault="00B705F5" w:rsidP="00274364">
            <w:r>
              <w:rPr>
                <w:rFonts w:hint="eastAsia"/>
              </w:rPr>
              <w:t>Day*7</w:t>
            </w:r>
          </w:p>
        </w:tc>
        <w:tc>
          <w:tcPr>
            <w:tcW w:w="2410" w:type="dxa"/>
            <w:vAlign w:val="center"/>
          </w:tcPr>
          <w:p w:rsidR="00F470FA" w:rsidRDefault="00F470FA" w:rsidP="00274364">
            <w:pPr>
              <w:jc w:val="left"/>
            </w:pPr>
            <w:r>
              <w:rPr>
                <w:rFonts w:hint="eastAsia"/>
              </w:rPr>
              <w:t>转移工作日</w:t>
            </w:r>
          </w:p>
        </w:tc>
      </w:tr>
      <w:tr w:rsidR="007D2CC8" w:rsidTr="00274364">
        <w:trPr>
          <w:jc w:val="center"/>
        </w:trPr>
        <w:tc>
          <w:tcPr>
            <w:tcW w:w="1838" w:type="dxa"/>
            <w:vAlign w:val="center"/>
          </w:tcPr>
          <w:p w:rsidR="007D2CC8" w:rsidRDefault="005A3091" w:rsidP="00274364">
            <w:r>
              <w:t>t</w:t>
            </w:r>
            <w:r w:rsidRPr="00F86F6F">
              <w:t>ransfer</w:t>
            </w:r>
            <w:r w:rsidR="00091B2A">
              <w:t>_time</w:t>
            </w:r>
          </w:p>
        </w:tc>
        <w:tc>
          <w:tcPr>
            <w:tcW w:w="1843" w:type="dxa"/>
            <w:vAlign w:val="center"/>
          </w:tcPr>
          <w:p w:rsidR="007D2CC8" w:rsidRDefault="00091B2A" w:rsidP="00274364">
            <w:r>
              <w:t>List&lt;Time&gt;</w:t>
            </w:r>
          </w:p>
        </w:tc>
        <w:tc>
          <w:tcPr>
            <w:tcW w:w="1417" w:type="dxa"/>
            <w:vAlign w:val="center"/>
          </w:tcPr>
          <w:p w:rsidR="007D2CC8" w:rsidRDefault="00091B2A" w:rsidP="00274364">
            <w:r>
              <w:t>Time*2</w:t>
            </w:r>
          </w:p>
        </w:tc>
        <w:tc>
          <w:tcPr>
            <w:tcW w:w="2410" w:type="dxa"/>
            <w:vAlign w:val="center"/>
          </w:tcPr>
          <w:p w:rsidR="007D2CC8" w:rsidRDefault="00091B2A" w:rsidP="00274364">
            <w:pPr>
              <w:jc w:val="left"/>
            </w:pPr>
            <w:r>
              <w:rPr>
                <w:rFonts w:hint="eastAsia"/>
              </w:rPr>
              <w:t>转移</w:t>
            </w:r>
            <w:r w:rsidR="005A3091">
              <w:rPr>
                <w:rFonts w:hint="eastAsia"/>
              </w:rPr>
              <w:t>时间</w:t>
            </w:r>
            <w:r>
              <w:rPr>
                <w:rFonts w:hint="eastAsia"/>
              </w:rPr>
              <w:t>区域</w:t>
            </w:r>
          </w:p>
        </w:tc>
      </w:tr>
      <w:tr w:rsidR="007D2CC8" w:rsidTr="00274364">
        <w:trPr>
          <w:jc w:val="center"/>
        </w:trPr>
        <w:tc>
          <w:tcPr>
            <w:tcW w:w="1838" w:type="dxa"/>
            <w:vAlign w:val="center"/>
          </w:tcPr>
          <w:p w:rsidR="007D2CC8" w:rsidRDefault="001A6D39" w:rsidP="00274364">
            <w:r>
              <w:rPr>
                <w:rFonts w:hint="eastAsia"/>
              </w:rPr>
              <w:t>t</w:t>
            </w:r>
            <w:r w:rsidRPr="00F86F6F">
              <w:t>ransfer</w:t>
            </w:r>
            <w:r>
              <w:t>_style</w:t>
            </w:r>
          </w:p>
        </w:tc>
        <w:tc>
          <w:tcPr>
            <w:tcW w:w="1843" w:type="dxa"/>
            <w:vAlign w:val="center"/>
          </w:tcPr>
          <w:p w:rsidR="007D2CC8" w:rsidRDefault="00AE15B9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7D2CC8" w:rsidRDefault="007D2CC8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7D2CC8" w:rsidRDefault="001A6D39" w:rsidP="00274364">
            <w:pPr>
              <w:jc w:val="left"/>
            </w:pPr>
            <w:r>
              <w:rPr>
                <w:rFonts w:hint="eastAsia"/>
              </w:rPr>
              <w:t>转移方式：</w:t>
            </w:r>
            <w:r>
              <w:rPr>
                <w:rFonts w:hint="eastAsia"/>
              </w:rPr>
              <w:t>busy</w:t>
            </w:r>
            <w:r>
              <w:rPr>
                <w:rFonts w:hint="eastAsia"/>
              </w:rPr>
              <w:t>、</w:t>
            </w:r>
            <w:r w:rsidRPr="001A6D39">
              <w:t>absent</w:t>
            </w:r>
            <w:r>
              <w:rPr>
                <w:rFonts w:hint="eastAsia"/>
              </w:rPr>
              <w:t>、</w:t>
            </w:r>
            <w:r w:rsidRPr="001A6D39">
              <w:t>direct</w:t>
            </w:r>
          </w:p>
        </w:tc>
      </w:tr>
      <w:tr w:rsidR="00D04135" w:rsidTr="00274364">
        <w:trPr>
          <w:jc w:val="center"/>
        </w:trPr>
        <w:tc>
          <w:tcPr>
            <w:tcW w:w="1838" w:type="dxa"/>
            <w:vAlign w:val="center"/>
          </w:tcPr>
          <w:p w:rsidR="00D04135" w:rsidRDefault="00D04135" w:rsidP="00274364">
            <w:r>
              <w:t>t</w:t>
            </w:r>
            <w:r w:rsidRPr="00F86F6F">
              <w:t>ransfer</w:t>
            </w:r>
            <w:r>
              <w:t>_type</w:t>
            </w:r>
          </w:p>
        </w:tc>
        <w:tc>
          <w:tcPr>
            <w:tcW w:w="1843" w:type="dxa"/>
            <w:vAlign w:val="center"/>
          </w:tcPr>
          <w:p w:rsidR="00D04135" w:rsidRDefault="00AE15B9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D04135" w:rsidRDefault="00D04135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D04135" w:rsidRDefault="00D04135" w:rsidP="00274364">
            <w:pPr>
              <w:jc w:val="left"/>
            </w:pPr>
            <w:r>
              <w:rPr>
                <w:rFonts w:hint="eastAsia"/>
              </w:rPr>
              <w:t>转移类型：</w:t>
            </w:r>
            <w:r>
              <w:rPr>
                <w:rFonts w:hint="eastAsia"/>
              </w:rPr>
              <w:t>dial</w:t>
            </w:r>
            <w:r>
              <w:t>, voicemail</w:t>
            </w:r>
          </w:p>
        </w:tc>
      </w:tr>
      <w:tr w:rsidR="001A6D39" w:rsidTr="00274364">
        <w:trPr>
          <w:jc w:val="center"/>
        </w:trPr>
        <w:tc>
          <w:tcPr>
            <w:tcW w:w="1838" w:type="dxa"/>
            <w:vAlign w:val="center"/>
          </w:tcPr>
          <w:p w:rsidR="001A6D39" w:rsidRDefault="001A6D39" w:rsidP="00274364">
            <w:r>
              <w:t>t</w:t>
            </w:r>
            <w:r w:rsidRPr="00F86F6F">
              <w:t>ransfer</w:t>
            </w:r>
            <w:r>
              <w:t>_target</w:t>
            </w:r>
          </w:p>
        </w:tc>
        <w:tc>
          <w:tcPr>
            <w:tcW w:w="1843" w:type="dxa"/>
            <w:vAlign w:val="center"/>
          </w:tcPr>
          <w:p w:rsidR="001A6D39" w:rsidRDefault="00AE15B9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1A6D39" w:rsidRDefault="001A6D39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1A6D39" w:rsidRDefault="001A6D39" w:rsidP="00274364">
            <w:pPr>
              <w:jc w:val="left"/>
            </w:pPr>
            <w:r>
              <w:rPr>
                <w:rFonts w:hint="eastAsia"/>
              </w:rPr>
              <w:t>转移目标</w:t>
            </w:r>
          </w:p>
        </w:tc>
      </w:tr>
      <w:tr w:rsidR="00D04135" w:rsidTr="00274364">
        <w:trPr>
          <w:jc w:val="center"/>
        </w:trPr>
        <w:tc>
          <w:tcPr>
            <w:tcW w:w="1838" w:type="dxa"/>
            <w:vAlign w:val="center"/>
          </w:tcPr>
          <w:p w:rsidR="00D04135" w:rsidRDefault="00D04135" w:rsidP="00274364">
            <w:r>
              <w:t>r</w:t>
            </w:r>
            <w:r>
              <w:rPr>
                <w:rFonts w:hint="eastAsia"/>
              </w:rPr>
              <w:t>ing_</w:t>
            </w:r>
            <w:r>
              <w:t>t</w:t>
            </w:r>
            <w:ins w:id="1817" w:author="gz y" w:date="2016-11-30T13:30:00Z">
              <w:r w:rsidR="00D917C6">
                <w:t>i</w:t>
              </w:r>
            </w:ins>
            <w:r>
              <w:t>meout</w:t>
            </w:r>
          </w:p>
        </w:tc>
        <w:tc>
          <w:tcPr>
            <w:tcW w:w="1843" w:type="dxa"/>
            <w:vAlign w:val="center"/>
          </w:tcPr>
          <w:p w:rsidR="00D04135" w:rsidRDefault="00310F30" w:rsidP="00274364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D04135" w:rsidRDefault="001F5DE2" w:rsidP="00274364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D04135" w:rsidRDefault="00D04135" w:rsidP="00274364">
            <w:pPr>
              <w:jc w:val="left"/>
            </w:pPr>
            <w:r>
              <w:rPr>
                <w:rFonts w:hint="eastAsia"/>
              </w:rPr>
              <w:t>振铃超时</w:t>
            </w:r>
            <w:r w:rsidR="00044808">
              <w:rPr>
                <w:rFonts w:hint="eastAsia"/>
              </w:rPr>
              <w:t>（</w:t>
            </w:r>
            <w:r w:rsidR="00044808">
              <w:rPr>
                <w:rFonts w:hint="eastAsia"/>
              </w:rPr>
              <w:t>s</w:t>
            </w:r>
            <w:r w:rsidR="00044808">
              <w:rPr>
                <w:rFonts w:hint="eastAsia"/>
              </w:rPr>
              <w:t>）</w:t>
            </w:r>
          </w:p>
        </w:tc>
      </w:tr>
    </w:tbl>
    <w:p w:rsidR="007D2CC8" w:rsidRDefault="007D2CC8" w:rsidP="007D2CC8"/>
    <w:p w:rsidR="00594576" w:rsidRDefault="00B73523" w:rsidP="001F6BED">
      <w:pPr>
        <w:pStyle w:val="aa"/>
        <w:numPr>
          <w:ilvl w:val="0"/>
          <w:numId w:val="9"/>
        </w:numPr>
        <w:ind w:firstLineChars="0"/>
        <w:rPr>
          <w:ins w:id="1818" w:author="gz y" w:date="2016-12-16T11:35:00Z"/>
        </w:rPr>
      </w:pPr>
      <w:r>
        <w:rPr>
          <w:rFonts w:hint="eastAsia"/>
        </w:rPr>
        <w:t>示例：</w:t>
      </w:r>
    </w:p>
    <w:p w:rsidR="00594576" w:rsidRDefault="00594576">
      <w:pPr>
        <w:rPr>
          <w:ins w:id="1819" w:author="gz y" w:date="2016-12-16T11:36:00Z"/>
        </w:rPr>
        <w:pPrChange w:id="1820" w:author="gz y" w:date="2016-12-16T11:36:00Z">
          <w:pPr>
            <w:pStyle w:val="aa"/>
            <w:numPr>
              <w:numId w:val="9"/>
            </w:numPr>
            <w:ind w:left="420" w:firstLineChars="0" w:hanging="420"/>
          </w:pPr>
        </w:pPrChange>
      </w:pPr>
    </w:p>
    <w:p w:rsidR="001F6BED" w:rsidRDefault="007D3AA5">
      <w:pPr>
        <w:rPr>
          <w:ins w:id="1821" w:author="gz y" w:date="2016-12-16T11:36:00Z"/>
        </w:rPr>
        <w:pPrChange w:id="1822" w:author="gz y" w:date="2016-12-16T11:36:00Z">
          <w:pPr>
            <w:pStyle w:val="aa"/>
            <w:numPr>
              <w:numId w:val="9"/>
            </w:numPr>
            <w:ind w:left="420" w:firstLineChars="0" w:hanging="420"/>
          </w:pPr>
        </w:pPrChange>
      </w:pPr>
      <w:r>
        <w:rPr>
          <w:rFonts w:hint="eastAsia"/>
        </w:rPr>
        <w:t>{</w:t>
      </w:r>
      <w:r>
        <w:t>“page”: 1, “</w:t>
      </w:r>
      <w:r w:rsidR="00836FAE">
        <w:rPr>
          <w:rFonts w:hint="eastAsia"/>
        </w:rPr>
        <w:t>total</w:t>
      </w:r>
      <w:r w:rsidR="00836FAE">
        <w:t>_count</w:t>
      </w:r>
      <w:r w:rsidR="008E5509">
        <w:t>”: 100</w:t>
      </w:r>
      <w:r>
        <w:t>, “</w:t>
      </w:r>
      <w:r w:rsidRPr="003B274B">
        <w:t>extensions</w:t>
      </w:r>
      <w:r>
        <w:t xml:space="preserve">”: </w:t>
      </w:r>
      <w:r w:rsidR="00A83DFD">
        <w:rPr>
          <w:rFonts w:hint="eastAsia"/>
        </w:rPr>
        <w:t>[</w:t>
      </w:r>
      <w:r w:rsidR="00A83DFD">
        <w:t>{</w:t>
      </w:r>
      <w:r w:rsidR="00D318D0">
        <w:t>“</w:t>
      </w:r>
      <w:r w:rsidR="000073F2" w:rsidRPr="004A38CC">
        <w:t>extension</w:t>
      </w:r>
      <w:r w:rsidR="00D318D0">
        <w:t xml:space="preserve">”: “6001”, </w:t>
      </w:r>
      <w:r w:rsidR="00C644AB">
        <w:t>“</w:t>
      </w:r>
      <w:r w:rsidR="00C644AB" w:rsidRPr="0013548B">
        <w:t>nickname</w:t>
      </w:r>
      <w:r w:rsidR="00C644AB">
        <w:t>”: “</w:t>
      </w:r>
      <w:r w:rsidR="00C644AB" w:rsidRPr="009672EF">
        <w:t>Spencer</w:t>
      </w:r>
      <w:r w:rsidR="00C644AB">
        <w:t xml:space="preserve">”, </w:t>
      </w:r>
      <w:r w:rsidR="00D301DE">
        <w:t>“photo”: “/photos/6001.png”</w:t>
      </w:r>
      <w:r w:rsidR="00C06353">
        <w:t>, “</w:t>
      </w:r>
      <w:r w:rsidR="00A744BD">
        <w:rPr>
          <w:rFonts w:hint="eastAsia"/>
        </w:rPr>
        <w:t>dial</w:t>
      </w:r>
      <w:r w:rsidR="00142C88">
        <w:t xml:space="preserve">plan”: “systec”, </w:t>
      </w:r>
      <w:del w:id="1823" w:author="gz y" w:date="2016-12-16T14:08:00Z">
        <w:r w:rsidR="00F70026" w:rsidDel="00302F4E">
          <w:delText>“</w:delText>
        </w:r>
        <w:r w:rsidR="00F70026" w:rsidDel="00302F4E">
          <w:rPr>
            <w:rFonts w:hint="eastAsia"/>
          </w:rPr>
          <w:delText>password</w:delText>
        </w:r>
        <w:r w:rsidR="00F70026" w:rsidDel="00302F4E">
          <w:delText xml:space="preserve">”: “123456”, </w:delText>
        </w:r>
      </w:del>
      <w:r w:rsidR="00142C88">
        <w:t>“email”: “Charles</w:t>
      </w:r>
      <w:r w:rsidR="00C06353">
        <w:t>@</w:t>
      </w:r>
      <w:r w:rsidR="00142C88">
        <w:t>www.systec-pbx.net</w:t>
      </w:r>
      <w:r w:rsidR="00C06353">
        <w:t xml:space="preserve">”, </w:t>
      </w:r>
      <w:del w:id="1824" w:author="gz y" w:date="2016-12-16T14:08:00Z">
        <w:r w:rsidR="00C06353" w:rsidDel="00302F4E">
          <w:delText>“</w:delText>
        </w:r>
        <w:r w:rsidR="00142C88" w:rsidDel="00302F4E">
          <w:delText>voicemail_</w:delText>
        </w:r>
        <w:r w:rsidR="00C06353" w:rsidDel="00302F4E">
          <w:delText>pin”: “123</w:delText>
        </w:r>
        <w:r w:rsidR="004C2999" w:rsidDel="00302F4E">
          <w:delText>456</w:delText>
        </w:r>
        <w:r w:rsidR="00C06353" w:rsidDel="00302F4E">
          <w:delText xml:space="preserve">”, </w:delText>
        </w:r>
      </w:del>
      <w:r w:rsidR="00ED27B6">
        <w:t xml:space="preserve">“codecs”: </w:t>
      </w:r>
      <w:r w:rsidR="00660E29">
        <w:rPr>
          <w:rFonts w:hint="eastAsia"/>
        </w:rPr>
        <w:t>[</w:t>
      </w:r>
      <w:r w:rsidR="00660E29">
        <w:t>“u-law”, “</w:t>
      </w:r>
      <w:r w:rsidR="00ED27B6">
        <w:t>h264”</w:t>
      </w:r>
      <w:r w:rsidR="00660E29">
        <w:t>]</w:t>
      </w:r>
      <w:r w:rsidR="005E4AF1">
        <w:t>, “t</w:t>
      </w:r>
      <w:r w:rsidR="005E4AF1" w:rsidRPr="00F86F6F">
        <w:t>ransfer</w:t>
      </w:r>
      <w:r w:rsidR="00D16F33">
        <w:t>_day</w:t>
      </w:r>
      <w:r w:rsidR="00E53E66">
        <w:t>s</w:t>
      </w:r>
      <w:r w:rsidR="005E4AF1">
        <w:t xml:space="preserve">”: </w:t>
      </w:r>
      <w:r w:rsidR="00E53E66">
        <w:t>[1, 2, 3]</w:t>
      </w:r>
      <w:r w:rsidR="00207CEF">
        <w:t>, “t</w:t>
      </w:r>
      <w:r w:rsidR="00207CEF" w:rsidRPr="00F86F6F">
        <w:t>ransfer</w:t>
      </w:r>
      <w:r w:rsidR="00207CEF">
        <w:t xml:space="preserve">_time”: </w:t>
      </w:r>
      <w:r w:rsidR="00DB4760">
        <w:t xml:space="preserve">[“08:30”, </w:t>
      </w:r>
      <w:r w:rsidR="00207CEF">
        <w:t>“</w:t>
      </w:r>
      <w:r w:rsidR="005A3091">
        <w:t>17:30</w:t>
      </w:r>
      <w:r w:rsidR="00207CEF">
        <w:t>”</w:t>
      </w:r>
      <w:r w:rsidR="00DB4760">
        <w:t>]</w:t>
      </w:r>
      <w:r w:rsidR="00207CEF">
        <w:t>, “</w:t>
      </w:r>
      <w:r w:rsidR="00207CEF">
        <w:rPr>
          <w:rFonts w:hint="eastAsia"/>
        </w:rPr>
        <w:t>t</w:t>
      </w:r>
      <w:r w:rsidR="00207CEF" w:rsidRPr="00F86F6F">
        <w:t>ransfer</w:t>
      </w:r>
      <w:r w:rsidR="00207CEF">
        <w:t>_</w:t>
      </w:r>
      <w:r w:rsidR="00DF3C5A">
        <w:t>style</w:t>
      </w:r>
      <w:r w:rsidR="00207CEF">
        <w:t>”</w:t>
      </w:r>
      <w:r w:rsidR="00566EAB">
        <w:t xml:space="preserve">: </w:t>
      </w:r>
      <w:r w:rsidR="00207CEF">
        <w:t>“</w:t>
      </w:r>
      <w:r w:rsidR="007C68EC" w:rsidRPr="001A6D39">
        <w:t>absent</w:t>
      </w:r>
      <w:r w:rsidR="00207CEF">
        <w:t xml:space="preserve">”, </w:t>
      </w:r>
      <w:r w:rsidR="00914F3B">
        <w:t>“t</w:t>
      </w:r>
      <w:r w:rsidR="00914F3B" w:rsidRPr="00F86F6F">
        <w:t>ransfer</w:t>
      </w:r>
      <w:r w:rsidR="00914F3B">
        <w:t>_type”: “</w:t>
      </w:r>
      <w:r w:rsidR="007C68EC">
        <w:t>voicemail</w:t>
      </w:r>
      <w:r w:rsidR="00914F3B">
        <w:t>”, “t</w:t>
      </w:r>
      <w:r w:rsidR="00914F3B" w:rsidRPr="00F86F6F">
        <w:t>ransfer</w:t>
      </w:r>
      <w:r w:rsidR="00914F3B">
        <w:t>_</w:t>
      </w:r>
      <w:r w:rsidR="00DF3C5A">
        <w:t>target</w:t>
      </w:r>
      <w:r w:rsidR="00914F3B">
        <w:t>”: “</w:t>
      </w:r>
      <w:r w:rsidR="00D04135">
        <w:t>6002</w:t>
      </w:r>
      <w:r w:rsidR="00914F3B">
        <w:t>”</w:t>
      </w:r>
      <w:r w:rsidR="00044140">
        <w:t>, “r</w:t>
      </w:r>
      <w:r w:rsidR="00044140">
        <w:rPr>
          <w:rFonts w:hint="eastAsia"/>
        </w:rPr>
        <w:t>ing_</w:t>
      </w:r>
      <w:r w:rsidR="00B57B7E">
        <w:t>t</w:t>
      </w:r>
      <w:ins w:id="1825" w:author="gz y" w:date="2016-11-30T13:30:00Z">
        <w:r w:rsidR="00D917C6">
          <w:t>i</w:t>
        </w:r>
      </w:ins>
      <w:r w:rsidR="00B57B7E">
        <w:t xml:space="preserve">meout”: </w:t>
      </w:r>
      <w:r w:rsidR="00F117BA">
        <w:rPr>
          <w:rFonts w:hint="eastAsia"/>
        </w:rPr>
        <w:t>30</w:t>
      </w:r>
      <w:r w:rsidR="00A83DFD">
        <w:t>}, …</w:t>
      </w:r>
      <w:r w:rsidR="00A83DFD">
        <w:rPr>
          <w:rFonts w:hint="eastAsia"/>
        </w:rPr>
        <w:t>]</w:t>
      </w:r>
      <w:r w:rsidR="00DA186B">
        <w:rPr>
          <w:rFonts w:hint="eastAsia"/>
        </w:rPr>
        <w:t>}</w:t>
      </w:r>
    </w:p>
    <w:p w:rsidR="00594576" w:rsidRDefault="00594576">
      <w:pPr>
        <w:pPrChange w:id="1826" w:author="gz y" w:date="2016-12-16T11:36:00Z">
          <w:pPr>
            <w:pStyle w:val="aa"/>
            <w:numPr>
              <w:numId w:val="9"/>
            </w:numPr>
            <w:ind w:left="420" w:firstLineChars="0" w:hanging="420"/>
          </w:pPr>
        </w:pPrChange>
      </w:pPr>
    </w:p>
    <w:p w:rsidR="001F6BED" w:rsidRDefault="00594576" w:rsidP="001F6BED">
      <w:pPr>
        <w:rPr>
          <w:ins w:id="1827" w:author="gz y" w:date="2016-12-16T11:35:00Z"/>
        </w:rPr>
      </w:pPr>
      <w:ins w:id="1828" w:author="gz y" w:date="2016-12-16T11:35:00Z">
        <w:r>
          <w:t>{“</w:t>
        </w:r>
        <w:r w:rsidRPr="004A38CC">
          <w:t>extension</w:t>
        </w:r>
        <w:r>
          <w:t>”: “6001”, “</w:t>
        </w:r>
        <w:r w:rsidRPr="0013548B">
          <w:t>nickname</w:t>
        </w:r>
        <w:r>
          <w:t>”: “</w:t>
        </w:r>
        <w:r w:rsidRPr="009672EF">
          <w:t>Spencer</w:t>
        </w:r>
        <w:r>
          <w:t>”, “photo”: “/photos/6001.png”, “</w:t>
        </w:r>
        <w:r>
          <w:rPr>
            <w:rFonts w:hint="eastAsia"/>
          </w:rPr>
          <w:t>dial</w:t>
        </w:r>
        <w:r>
          <w:t xml:space="preserve">plan”: “systec”, “email”: “Charles@www.systec-pbx.net”, “codecs”: </w:t>
        </w:r>
        <w:r>
          <w:rPr>
            <w:rFonts w:hint="eastAsia"/>
          </w:rPr>
          <w:t>[</w:t>
        </w:r>
        <w:r w:rsidR="006449FE">
          <w:t>“u</w:t>
        </w:r>
        <w:r>
          <w:t>law”, “h264”], “t</w:t>
        </w:r>
        <w:r w:rsidRPr="00F86F6F">
          <w:t>ransfer</w:t>
        </w:r>
        <w:r>
          <w:t>_days”: [1, 2, 3], “t</w:t>
        </w:r>
        <w:r w:rsidRPr="00F86F6F">
          <w:t>ransfer</w:t>
        </w:r>
        <w:r>
          <w:t>_time”: [“08:30”, “17:30”], “</w:t>
        </w:r>
        <w:r>
          <w:rPr>
            <w:rFonts w:hint="eastAsia"/>
          </w:rPr>
          <w:t>t</w:t>
        </w:r>
        <w:r w:rsidRPr="00F86F6F">
          <w:t>ransfer</w:t>
        </w:r>
        <w:r>
          <w:t>_style”: “</w:t>
        </w:r>
        <w:r w:rsidRPr="001A6D39">
          <w:t>absent</w:t>
        </w:r>
        <w:r>
          <w:t>”, “t</w:t>
        </w:r>
        <w:r w:rsidRPr="00F86F6F">
          <w:t>ransfer</w:t>
        </w:r>
        <w:r>
          <w:t>_type”: “voicemail”, “t</w:t>
        </w:r>
        <w:r w:rsidRPr="00F86F6F">
          <w:t>ransfer</w:t>
        </w:r>
        <w:r>
          <w:t>_target”: “6002”, “r</w:t>
        </w:r>
        <w:r>
          <w:rPr>
            <w:rFonts w:hint="eastAsia"/>
          </w:rPr>
          <w:t>ing_</w:t>
        </w:r>
        <w:r>
          <w:t xml:space="preserve">timeout”: </w:t>
        </w:r>
        <w:r>
          <w:rPr>
            <w:rFonts w:hint="eastAsia"/>
          </w:rPr>
          <w:t>30</w:t>
        </w:r>
        <w:r>
          <w:t>}</w:t>
        </w:r>
      </w:ins>
    </w:p>
    <w:p w:rsidR="00594576" w:rsidRDefault="00594576" w:rsidP="001F6BED"/>
    <w:p w:rsidR="006152B5" w:rsidRPr="000D4B0B" w:rsidRDefault="00D6191B" w:rsidP="006152B5">
      <w:pPr>
        <w:pStyle w:val="3"/>
        <w:numPr>
          <w:ilvl w:val="2"/>
          <w:numId w:val="2"/>
        </w:numPr>
      </w:pPr>
      <w:bookmarkStart w:id="1829" w:name="_Toc471397825"/>
      <w:r>
        <w:rPr>
          <w:rFonts w:hint="eastAsia"/>
        </w:rPr>
        <w:t>获取通讯录</w:t>
      </w:r>
      <w:bookmarkEnd w:id="1829"/>
    </w:p>
    <w:p w:rsidR="006152B5" w:rsidRDefault="006152B5" w:rsidP="003417B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3417B4">
        <w:rPr>
          <w:rFonts w:hint="eastAsia"/>
        </w:rPr>
        <w:t>c</w:t>
      </w:r>
      <w:r w:rsidR="003417B4" w:rsidRPr="003417B4">
        <w:t>ontacts</w:t>
      </w:r>
      <w:r>
        <w:t>[</w:t>
      </w:r>
      <w:r>
        <w:rPr>
          <w:rFonts w:hint="eastAsia"/>
        </w:rPr>
        <w:t>/@page</w:t>
      </w:r>
      <w:r>
        <w:t>/@page_size]</w:t>
      </w:r>
    </w:p>
    <w:p w:rsidR="006152B5" w:rsidRDefault="006152B5" w:rsidP="006152B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  <w:r w:rsidR="00FA5203">
        <w:rPr>
          <w:rFonts w:hint="eastAsia"/>
        </w:rPr>
        <w:t>, sip</w:t>
      </w:r>
    </w:p>
    <w:p w:rsidR="006152B5" w:rsidRDefault="006152B5" w:rsidP="006152B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参数：无参数时将获取全部列表</w:t>
      </w:r>
    </w:p>
    <w:p w:rsidR="006152B5" w:rsidRDefault="006152B5" w:rsidP="006152B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152B5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152B5" w:rsidRDefault="006152B5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152B5" w:rsidRDefault="006152B5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152B5" w:rsidRDefault="006152B5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152B5" w:rsidRDefault="006152B5" w:rsidP="007244C6">
            <w:r>
              <w:rPr>
                <w:rFonts w:hint="eastAsia"/>
              </w:rPr>
              <w:t>说明</w:t>
            </w:r>
          </w:p>
        </w:tc>
      </w:tr>
      <w:tr w:rsidR="006152B5" w:rsidTr="007244C6">
        <w:trPr>
          <w:jc w:val="center"/>
        </w:trPr>
        <w:tc>
          <w:tcPr>
            <w:tcW w:w="1838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6152B5" w:rsidRDefault="006152B5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当前页码</w:t>
            </w:r>
          </w:p>
        </w:tc>
      </w:tr>
      <w:tr w:rsidR="006152B5" w:rsidTr="007244C6">
        <w:trPr>
          <w:jc w:val="center"/>
        </w:trPr>
        <w:tc>
          <w:tcPr>
            <w:tcW w:w="1838" w:type="dxa"/>
            <w:vAlign w:val="center"/>
          </w:tcPr>
          <w:p w:rsidR="006152B5" w:rsidRDefault="006152B5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6152B5" w:rsidRDefault="006152B5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6152B5" w:rsidRDefault="006152B5" w:rsidP="006152B5"/>
    <w:p w:rsidR="006152B5" w:rsidRDefault="006152B5" w:rsidP="006152B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  <w:r>
        <w:t>http://www.systec-pbx.net</w:t>
      </w:r>
      <w:r>
        <w:rPr>
          <w:rFonts w:hint="eastAsia"/>
        </w:rPr>
        <w:t>/api/</w:t>
      </w:r>
      <w:r w:rsidR="001D4388">
        <w:rPr>
          <w:rFonts w:hint="eastAsia"/>
        </w:rPr>
        <w:t>c</w:t>
      </w:r>
      <w:r w:rsidR="001D4388" w:rsidRPr="003417B4">
        <w:t>ontacts</w:t>
      </w:r>
      <w:r>
        <w:rPr>
          <w:rFonts w:hint="eastAsia"/>
        </w:rPr>
        <w:t>/</w:t>
      </w:r>
      <w:r>
        <w:t>1/20</w:t>
      </w:r>
    </w:p>
    <w:p w:rsidR="006152B5" w:rsidRDefault="006152B5" w:rsidP="006152B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6152B5" w:rsidRDefault="006152B5" w:rsidP="006152B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152B5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152B5" w:rsidRDefault="006152B5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152B5" w:rsidRDefault="006152B5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152B5" w:rsidRDefault="006152B5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152B5" w:rsidRDefault="006152B5" w:rsidP="007244C6">
            <w:r>
              <w:rPr>
                <w:rFonts w:hint="eastAsia"/>
              </w:rPr>
              <w:t>说明</w:t>
            </w:r>
          </w:p>
        </w:tc>
      </w:tr>
      <w:tr w:rsidR="006152B5" w:rsidTr="007244C6">
        <w:trPr>
          <w:jc w:val="center"/>
        </w:trPr>
        <w:tc>
          <w:tcPr>
            <w:tcW w:w="1838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6152B5" w:rsidRDefault="006152B5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当前页码</w:t>
            </w:r>
          </w:p>
        </w:tc>
      </w:tr>
      <w:tr w:rsidR="006152B5" w:rsidTr="007244C6">
        <w:trPr>
          <w:jc w:val="center"/>
        </w:trPr>
        <w:tc>
          <w:tcPr>
            <w:tcW w:w="1838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6152B5" w:rsidRDefault="006152B5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总条数</w:t>
            </w:r>
          </w:p>
        </w:tc>
      </w:tr>
      <w:tr w:rsidR="006152B5" w:rsidTr="007244C6">
        <w:trPr>
          <w:jc w:val="center"/>
        </w:trPr>
        <w:tc>
          <w:tcPr>
            <w:tcW w:w="1838" w:type="dxa"/>
            <w:vAlign w:val="center"/>
          </w:tcPr>
          <w:p w:rsidR="006152B5" w:rsidRDefault="0052301C" w:rsidP="007244C6">
            <w:r>
              <w:rPr>
                <w:rFonts w:hint="eastAsia"/>
              </w:rPr>
              <w:t>c</w:t>
            </w:r>
            <w:r w:rsidRPr="003417B4">
              <w:t>ontacts</w:t>
            </w:r>
            <w:r w:rsidRPr="001964D0">
              <w:rPr>
                <w:rFonts w:hint="eastAsia"/>
                <w:color w:val="FF0000"/>
              </w:rPr>
              <w:t xml:space="preserve"> </w:t>
            </w:r>
            <w:r w:rsidR="006152B5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6152B5" w:rsidRDefault="004F1484" w:rsidP="007244C6">
            <w:r>
              <w:rPr>
                <w:rFonts w:hint="eastAsia"/>
              </w:rPr>
              <w:t>通讯录</w:t>
            </w:r>
            <w:r w:rsidR="006152B5">
              <w:rPr>
                <w:rFonts w:hint="eastAsia"/>
              </w:rPr>
              <w:t>列表</w:t>
            </w:r>
          </w:p>
        </w:tc>
      </w:tr>
    </w:tbl>
    <w:p w:rsidR="006152B5" w:rsidRDefault="006152B5" w:rsidP="006152B5"/>
    <w:p w:rsidR="006152B5" w:rsidRDefault="00D9018B" w:rsidP="006152B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通讯录列表</w:t>
      </w:r>
      <w:r w:rsidR="006152B5">
        <w:rPr>
          <w:rFonts w:hint="eastAsia"/>
        </w:rPr>
        <w:t>：</w:t>
      </w:r>
      <w:r w:rsidR="006152B5">
        <w:rPr>
          <w:rFonts w:hint="eastAsia"/>
        </w:rPr>
        <w:t>List&lt;</w:t>
      </w:r>
      <w:r w:rsidR="006152B5">
        <w:t>Item</w:t>
      </w:r>
      <w:r w:rsidR="006152B5">
        <w:rPr>
          <w:rFonts w:hint="eastAsia"/>
        </w:rPr>
        <w:t>&gt;</w:t>
      </w:r>
    </w:p>
    <w:p w:rsidR="006152B5" w:rsidRDefault="006152B5" w:rsidP="006152B5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152B5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152B5" w:rsidRDefault="006152B5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152B5" w:rsidRDefault="006152B5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152B5" w:rsidRDefault="006152B5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152B5" w:rsidRDefault="006152B5" w:rsidP="007244C6">
            <w:r>
              <w:rPr>
                <w:rFonts w:hint="eastAsia"/>
              </w:rPr>
              <w:t>说明</w:t>
            </w:r>
          </w:p>
        </w:tc>
      </w:tr>
      <w:tr w:rsidR="006152B5" w:rsidTr="007244C6">
        <w:trPr>
          <w:jc w:val="center"/>
        </w:trPr>
        <w:tc>
          <w:tcPr>
            <w:tcW w:w="1838" w:type="dxa"/>
            <w:vAlign w:val="center"/>
          </w:tcPr>
          <w:p w:rsidR="006152B5" w:rsidRDefault="006152B5" w:rsidP="007244C6">
            <w:r w:rsidRPr="004A38CC">
              <w:t>extension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52B5" w:rsidRDefault="006152B5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分机号</w:t>
            </w:r>
          </w:p>
        </w:tc>
      </w:tr>
      <w:tr w:rsidR="006152B5" w:rsidTr="007244C6">
        <w:trPr>
          <w:jc w:val="center"/>
        </w:trPr>
        <w:tc>
          <w:tcPr>
            <w:tcW w:w="1838" w:type="dxa"/>
            <w:vAlign w:val="center"/>
          </w:tcPr>
          <w:p w:rsidR="006152B5" w:rsidRDefault="006152B5" w:rsidP="007244C6">
            <w:r w:rsidRPr="0013548B">
              <w:t>nickname</w:t>
            </w:r>
          </w:p>
        </w:tc>
        <w:tc>
          <w:tcPr>
            <w:tcW w:w="1843" w:type="dxa"/>
            <w:vAlign w:val="center"/>
          </w:tcPr>
          <w:p w:rsidR="006152B5" w:rsidRDefault="006152B5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6152B5" w:rsidRDefault="006152B5" w:rsidP="007244C6">
            <w:r>
              <w:t>20</w:t>
            </w:r>
          </w:p>
        </w:tc>
        <w:tc>
          <w:tcPr>
            <w:tcW w:w="2410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昵称</w:t>
            </w:r>
          </w:p>
        </w:tc>
      </w:tr>
      <w:tr w:rsidR="006152B5" w:rsidTr="007244C6">
        <w:trPr>
          <w:jc w:val="center"/>
        </w:trPr>
        <w:tc>
          <w:tcPr>
            <w:tcW w:w="1838" w:type="dxa"/>
            <w:vAlign w:val="center"/>
          </w:tcPr>
          <w:p w:rsidR="006152B5" w:rsidRPr="0013548B" w:rsidRDefault="006152B5" w:rsidP="007244C6">
            <w:r>
              <w:t>photo</w:t>
            </w:r>
          </w:p>
        </w:tc>
        <w:tc>
          <w:tcPr>
            <w:tcW w:w="1843" w:type="dxa"/>
            <w:vAlign w:val="center"/>
          </w:tcPr>
          <w:p w:rsidR="006152B5" w:rsidRDefault="006152B5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头像</w:t>
            </w:r>
          </w:p>
        </w:tc>
      </w:tr>
      <w:tr w:rsidR="006152B5" w:rsidTr="007244C6">
        <w:trPr>
          <w:jc w:val="center"/>
        </w:trPr>
        <w:tc>
          <w:tcPr>
            <w:tcW w:w="1838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email</w:t>
            </w:r>
          </w:p>
        </w:tc>
        <w:tc>
          <w:tcPr>
            <w:tcW w:w="1843" w:type="dxa"/>
            <w:vAlign w:val="center"/>
          </w:tcPr>
          <w:p w:rsidR="006152B5" w:rsidRDefault="006152B5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6152B5" w:rsidRDefault="006152B5" w:rsidP="007244C6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6152B5" w:rsidRDefault="006152B5" w:rsidP="007244C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</w:tbl>
    <w:p w:rsidR="006152B5" w:rsidRDefault="006152B5" w:rsidP="006152B5"/>
    <w:p w:rsidR="006152B5" w:rsidRDefault="006152B5" w:rsidP="006152B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>
        <w:t>“page”: 1, “</w:t>
      </w:r>
      <w:r>
        <w:rPr>
          <w:rFonts w:hint="eastAsia"/>
        </w:rPr>
        <w:t>total</w:t>
      </w:r>
      <w:r>
        <w:t>_count”: 100, “</w:t>
      </w:r>
      <w:r w:rsidRPr="003B274B">
        <w:t>extensions</w:t>
      </w:r>
      <w:r>
        <w:t xml:space="preserve">”: </w:t>
      </w:r>
      <w:r>
        <w:rPr>
          <w:rFonts w:hint="eastAsia"/>
        </w:rPr>
        <w:t>[</w:t>
      </w:r>
      <w:r>
        <w:t>{“</w:t>
      </w:r>
      <w:r w:rsidRPr="004A38CC">
        <w:t>extension</w:t>
      </w:r>
      <w:r>
        <w:t>”: “6001”, “</w:t>
      </w:r>
      <w:r w:rsidRPr="0013548B">
        <w:t>nickname</w:t>
      </w:r>
      <w:r>
        <w:t>”: “</w:t>
      </w:r>
      <w:r w:rsidRPr="009672EF">
        <w:t>Spencer</w:t>
      </w:r>
      <w:r>
        <w:t>”, “photo”: “/photos/6001.png”</w:t>
      </w:r>
      <w:r w:rsidR="00004934">
        <w:rPr>
          <w:rFonts w:hint="eastAsia"/>
        </w:rPr>
        <w:t>,</w:t>
      </w:r>
      <w:r>
        <w:t xml:space="preserve"> “email”: “Charles@www.systec-pbx.net</w:t>
      </w:r>
      <w:r w:rsidR="00004934">
        <w:t>”</w:t>
      </w:r>
      <w:r>
        <w:t>}, …</w:t>
      </w:r>
      <w:r>
        <w:rPr>
          <w:rFonts w:hint="eastAsia"/>
        </w:rPr>
        <w:t>]}</w:t>
      </w:r>
    </w:p>
    <w:p w:rsidR="006152B5" w:rsidRPr="006152B5" w:rsidRDefault="006152B5" w:rsidP="001F6BED"/>
    <w:p w:rsidR="00B61CE5" w:rsidRDefault="000D4B0B" w:rsidP="00ED2835">
      <w:pPr>
        <w:pStyle w:val="3"/>
        <w:numPr>
          <w:ilvl w:val="2"/>
          <w:numId w:val="2"/>
        </w:numPr>
      </w:pPr>
      <w:bookmarkStart w:id="1830" w:name="_Toc471397826"/>
      <w:r>
        <w:rPr>
          <w:rFonts w:hint="eastAsia"/>
        </w:rPr>
        <w:t>添加分机</w:t>
      </w:r>
      <w:bookmarkEnd w:id="1830"/>
    </w:p>
    <w:p w:rsidR="00B61CE5" w:rsidRDefault="00B61CE5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CE0147">
        <w:rPr>
          <w:rFonts w:hint="eastAsia"/>
        </w:rPr>
        <w:t>POST</w:t>
      </w:r>
      <w:r>
        <w:rPr>
          <w:rFonts w:hint="eastAsia"/>
        </w:rPr>
        <w:t xml:space="preserve"> /api/</w:t>
      </w:r>
      <w:r w:rsidRPr="003B274B">
        <w:t>extensions</w:t>
      </w:r>
      <w:r>
        <w:rPr>
          <w:rFonts w:hint="eastAsia"/>
        </w:rPr>
        <w:t>/add</w:t>
      </w:r>
    </w:p>
    <w:p w:rsidR="006C4CE9" w:rsidRDefault="006C4CE9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EA414D" w:rsidRDefault="00872BB4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  <w:r w:rsidR="00B61CE5">
        <w:rPr>
          <w:rFonts w:hint="eastAsia"/>
        </w:rPr>
        <w:t>：</w:t>
      </w:r>
      <w:r w:rsidR="00060883">
        <w:t>Object</w:t>
      </w:r>
    </w:p>
    <w:p w:rsidR="00EA414D" w:rsidRDefault="00EA414D" w:rsidP="00EA414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A414D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A414D" w:rsidRDefault="00EA414D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A414D" w:rsidRDefault="00EA414D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A414D" w:rsidRDefault="00EA414D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A414D" w:rsidRDefault="00EA414D" w:rsidP="00274364">
            <w:r>
              <w:rPr>
                <w:rFonts w:hint="eastAsia"/>
              </w:rPr>
              <w:t>说明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Default="00EA414D" w:rsidP="00274364">
            <w:r w:rsidRPr="004A38CC">
              <w:t>extension</w:t>
            </w:r>
            <w:r w:rsidR="001F70CD">
              <w:t xml:space="preserve"> </w:t>
            </w:r>
            <w:r w:rsidR="001F70C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A414D" w:rsidRDefault="00DF577C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414D" w:rsidRDefault="00EA414D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EA414D" w:rsidRDefault="00EA414D" w:rsidP="00274364">
            <w:r>
              <w:rPr>
                <w:rFonts w:hint="eastAsia"/>
              </w:rPr>
              <w:t>分机号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Default="00EA414D" w:rsidP="00274364">
            <w:r w:rsidRPr="0013548B">
              <w:t>nickname</w:t>
            </w:r>
          </w:p>
        </w:tc>
        <w:tc>
          <w:tcPr>
            <w:tcW w:w="1843" w:type="dxa"/>
            <w:vAlign w:val="center"/>
          </w:tcPr>
          <w:p w:rsidR="00EA414D" w:rsidRDefault="0081587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414D" w:rsidRDefault="00EA414D" w:rsidP="00274364">
            <w:r>
              <w:t>20</w:t>
            </w:r>
          </w:p>
        </w:tc>
        <w:tc>
          <w:tcPr>
            <w:tcW w:w="2410" w:type="dxa"/>
            <w:vAlign w:val="center"/>
          </w:tcPr>
          <w:p w:rsidR="00EA414D" w:rsidRDefault="00EA414D" w:rsidP="00274364">
            <w:r>
              <w:rPr>
                <w:rFonts w:hint="eastAsia"/>
              </w:rPr>
              <w:t>昵称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Pr="0013548B" w:rsidRDefault="00EA414D" w:rsidP="00274364">
            <w:r>
              <w:t>photo</w:t>
            </w:r>
          </w:p>
        </w:tc>
        <w:tc>
          <w:tcPr>
            <w:tcW w:w="1843" w:type="dxa"/>
            <w:vAlign w:val="center"/>
          </w:tcPr>
          <w:p w:rsidR="00EA414D" w:rsidRDefault="0081587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414D" w:rsidRDefault="00EA414D" w:rsidP="00274364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EA414D" w:rsidRDefault="00EA414D" w:rsidP="00274364">
            <w:r>
              <w:rPr>
                <w:rFonts w:hint="eastAsia"/>
              </w:rPr>
              <w:t>头像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Pr="00F86F6F" w:rsidRDefault="00EA414D" w:rsidP="00274364">
            <w:r>
              <w:rPr>
                <w:rFonts w:hint="eastAsia"/>
              </w:rPr>
              <w:t>dial</w:t>
            </w:r>
            <w:r>
              <w:t>plan</w:t>
            </w:r>
            <w:r w:rsidR="001F70CD">
              <w:t xml:space="preserve"> </w:t>
            </w:r>
            <w:r w:rsidR="001F70C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A414D" w:rsidRDefault="0081587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414D" w:rsidRDefault="00EA414D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EA414D" w:rsidRDefault="00EA414D" w:rsidP="00274364">
            <w:pPr>
              <w:jc w:val="left"/>
            </w:pPr>
            <w:r>
              <w:rPr>
                <w:rFonts w:hint="eastAsia"/>
              </w:rPr>
              <w:t>拨号方案</w:t>
            </w:r>
          </w:p>
        </w:tc>
      </w:tr>
      <w:tr w:rsidR="00EC6ABE" w:rsidTr="00274364">
        <w:trPr>
          <w:jc w:val="center"/>
        </w:trPr>
        <w:tc>
          <w:tcPr>
            <w:tcW w:w="1838" w:type="dxa"/>
            <w:vAlign w:val="center"/>
          </w:tcPr>
          <w:p w:rsidR="00EC6ABE" w:rsidRDefault="00EC6ABE" w:rsidP="00274364">
            <w:r>
              <w:rPr>
                <w:rFonts w:hint="eastAsia"/>
              </w:rPr>
              <w:t>password</w:t>
            </w:r>
            <w:r w:rsidR="001F70CD">
              <w:t xml:space="preserve"> </w:t>
            </w:r>
            <w:r w:rsidR="001F70C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C6ABE" w:rsidRDefault="005E5B3D" w:rsidP="00274364">
            <w:r>
              <w:rPr>
                <w:rFonts w:hint="eastAsia"/>
              </w:rPr>
              <w:t>password</w:t>
            </w:r>
          </w:p>
        </w:tc>
        <w:tc>
          <w:tcPr>
            <w:tcW w:w="1417" w:type="dxa"/>
            <w:vAlign w:val="center"/>
          </w:tcPr>
          <w:p w:rsidR="00EC6ABE" w:rsidRDefault="005E5B3D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EC6ABE" w:rsidRDefault="005E5B3D" w:rsidP="00274364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Default="00EA414D" w:rsidP="00274364">
            <w:r>
              <w:rPr>
                <w:rFonts w:hint="eastAsia"/>
              </w:rPr>
              <w:t>email</w:t>
            </w:r>
          </w:p>
        </w:tc>
        <w:tc>
          <w:tcPr>
            <w:tcW w:w="1843" w:type="dxa"/>
            <w:vAlign w:val="center"/>
          </w:tcPr>
          <w:p w:rsidR="00EA414D" w:rsidRDefault="0081587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414D" w:rsidRDefault="00EA414D" w:rsidP="00274364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EA414D" w:rsidRDefault="00EA414D" w:rsidP="00274364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Default="00EA414D" w:rsidP="00274364">
            <w:r>
              <w:t>voicemail_pin</w:t>
            </w:r>
          </w:p>
        </w:tc>
        <w:tc>
          <w:tcPr>
            <w:tcW w:w="1843" w:type="dxa"/>
            <w:vAlign w:val="center"/>
          </w:tcPr>
          <w:p w:rsidR="00EA414D" w:rsidRDefault="0081587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414D" w:rsidRDefault="00B46A64" w:rsidP="00274364">
            <w:r>
              <w:rPr>
                <w:rFonts w:hint="eastAsia"/>
              </w:rPr>
              <w:t>1</w:t>
            </w:r>
            <w:r w:rsidR="00EA414D"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EA414D" w:rsidRDefault="00EA414D" w:rsidP="00274364">
            <w:pPr>
              <w:jc w:val="left"/>
            </w:pPr>
            <w:r>
              <w:rPr>
                <w:rFonts w:hint="eastAsia"/>
              </w:rPr>
              <w:t>语音信箱密码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Default="00EA414D" w:rsidP="00274364">
            <w:r>
              <w:t>codecs</w:t>
            </w:r>
            <w:r w:rsidR="001F70CD">
              <w:t xml:space="preserve"> </w:t>
            </w:r>
            <w:r w:rsidR="001F70C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A414D" w:rsidRDefault="007F5A29" w:rsidP="00274364">
            <w:r>
              <w:t>List&lt;String&gt;</w:t>
            </w:r>
          </w:p>
        </w:tc>
        <w:tc>
          <w:tcPr>
            <w:tcW w:w="1417" w:type="dxa"/>
            <w:vAlign w:val="center"/>
          </w:tcPr>
          <w:p w:rsidR="00EA414D" w:rsidRDefault="007F5A29" w:rsidP="00274364">
            <w:r>
              <w:rPr>
                <w:rFonts w:hint="eastAsia"/>
              </w:rPr>
              <w:t>String*10</w:t>
            </w:r>
          </w:p>
        </w:tc>
        <w:tc>
          <w:tcPr>
            <w:tcW w:w="2410" w:type="dxa"/>
            <w:vAlign w:val="center"/>
          </w:tcPr>
          <w:p w:rsidR="00EA414D" w:rsidRDefault="00EA414D" w:rsidP="00274364">
            <w:pPr>
              <w:jc w:val="left"/>
            </w:pPr>
            <w:r>
              <w:rPr>
                <w:rFonts w:hint="eastAsia"/>
              </w:rPr>
              <w:t>编码列表：</w:t>
            </w:r>
            <w:r>
              <w:rPr>
                <w:rFonts w:hint="eastAsia"/>
              </w:rPr>
              <w:t xml:space="preserve">codec1, codec2, </w:t>
            </w:r>
            <w:r>
              <w:t>…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Default="00EA414D" w:rsidP="00B661C4">
            <w:r>
              <w:t>t</w:t>
            </w:r>
            <w:r w:rsidRPr="00F86F6F">
              <w:t>ransfer</w:t>
            </w:r>
            <w:r>
              <w:t>_</w:t>
            </w:r>
            <w:r w:rsidR="00B661C4">
              <w:t>days</w:t>
            </w:r>
          </w:p>
        </w:tc>
        <w:tc>
          <w:tcPr>
            <w:tcW w:w="1843" w:type="dxa"/>
            <w:vAlign w:val="center"/>
          </w:tcPr>
          <w:p w:rsidR="00EA414D" w:rsidRDefault="00B661C4" w:rsidP="00274364">
            <w:r>
              <w:t>List&lt;Day&gt;</w:t>
            </w:r>
          </w:p>
        </w:tc>
        <w:tc>
          <w:tcPr>
            <w:tcW w:w="1417" w:type="dxa"/>
            <w:vAlign w:val="center"/>
          </w:tcPr>
          <w:p w:rsidR="00EA414D" w:rsidRDefault="0008381F" w:rsidP="00274364">
            <w:r>
              <w:t>Day*7</w:t>
            </w:r>
          </w:p>
        </w:tc>
        <w:tc>
          <w:tcPr>
            <w:tcW w:w="2410" w:type="dxa"/>
            <w:vAlign w:val="center"/>
          </w:tcPr>
          <w:p w:rsidR="00EA414D" w:rsidRDefault="0097291D" w:rsidP="00274364">
            <w:pPr>
              <w:jc w:val="left"/>
            </w:pPr>
            <w:r>
              <w:rPr>
                <w:rFonts w:hint="eastAsia"/>
              </w:rPr>
              <w:t>转移工作日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Default="00EA414D" w:rsidP="00B661C4">
            <w:r>
              <w:t>t</w:t>
            </w:r>
            <w:r w:rsidRPr="00F86F6F">
              <w:t>ransfer</w:t>
            </w:r>
            <w:r>
              <w:t>_time</w:t>
            </w:r>
          </w:p>
        </w:tc>
        <w:tc>
          <w:tcPr>
            <w:tcW w:w="1843" w:type="dxa"/>
            <w:vAlign w:val="center"/>
          </w:tcPr>
          <w:p w:rsidR="00EA414D" w:rsidRDefault="00B661C4" w:rsidP="005612E4">
            <w:r>
              <w:t>List&lt;</w:t>
            </w:r>
            <w:r w:rsidR="005612E4">
              <w:t>Time</w:t>
            </w:r>
            <w:r>
              <w:t>&gt;</w:t>
            </w:r>
          </w:p>
        </w:tc>
        <w:tc>
          <w:tcPr>
            <w:tcW w:w="1417" w:type="dxa"/>
            <w:vAlign w:val="center"/>
          </w:tcPr>
          <w:p w:rsidR="00EA414D" w:rsidRDefault="0008381F" w:rsidP="00274364">
            <w:r>
              <w:rPr>
                <w:rFonts w:hint="eastAsia"/>
              </w:rPr>
              <w:t>Time*2</w:t>
            </w:r>
          </w:p>
        </w:tc>
        <w:tc>
          <w:tcPr>
            <w:tcW w:w="2410" w:type="dxa"/>
            <w:vAlign w:val="center"/>
          </w:tcPr>
          <w:p w:rsidR="00EA414D" w:rsidRDefault="00EA414D" w:rsidP="00274364">
            <w:pPr>
              <w:jc w:val="left"/>
            </w:pPr>
            <w:r>
              <w:rPr>
                <w:rFonts w:hint="eastAsia"/>
              </w:rPr>
              <w:t>转移</w:t>
            </w:r>
            <w:r w:rsidR="0097291D">
              <w:rPr>
                <w:rFonts w:hint="eastAsia"/>
              </w:rPr>
              <w:t>时间区域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Default="00EA414D" w:rsidP="00274364">
            <w:r>
              <w:rPr>
                <w:rFonts w:hint="eastAsia"/>
              </w:rPr>
              <w:t>t</w:t>
            </w:r>
            <w:r w:rsidRPr="00F86F6F">
              <w:t>ransfer</w:t>
            </w:r>
            <w:r>
              <w:t>_style</w:t>
            </w:r>
          </w:p>
        </w:tc>
        <w:tc>
          <w:tcPr>
            <w:tcW w:w="1843" w:type="dxa"/>
            <w:vAlign w:val="center"/>
          </w:tcPr>
          <w:p w:rsidR="00EA414D" w:rsidRDefault="0006202A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414D" w:rsidRDefault="00EA414D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EA414D" w:rsidRDefault="00EA414D" w:rsidP="00274364">
            <w:pPr>
              <w:jc w:val="left"/>
            </w:pPr>
            <w:r>
              <w:rPr>
                <w:rFonts w:hint="eastAsia"/>
              </w:rPr>
              <w:t>转移方式：</w:t>
            </w:r>
            <w:r>
              <w:rPr>
                <w:rFonts w:hint="eastAsia"/>
              </w:rPr>
              <w:t>busy</w:t>
            </w:r>
            <w:r>
              <w:rPr>
                <w:rFonts w:hint="eastAsia"/>
              </w:rPr>
              <w:t>、</w:t>
            </w:r>
            <w:r w:rsidRPr="001A6D39">
              <w:t>absent</w:t>
            </w:r>
            <w:r>
              <w:rPr>
                <w:rFonts w:hint="eastAsia"/>
              </w:rPr>
              <w:t>、</w:t>
            </w:r>
            <w:r w:rsidRPr="001A6D39">
              <w:t>direct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Default="00EA414D" w:rsidP="00274364">
            <w:r>
              <w:t>t</w:t>
            </w:r>
            <w:r w:rsidRPr="00F86F6F">
              <w:t>ransfer</w:t>
            </w:r>
            <w:r>
              <w:t>_type</w:t>
            </w:r>
          </w:p>
        </w:tc>
        <w:tc>
          <w:tcPr>
            <w:tcW w:w="1843" w:type="dxa"/>
            <w:vAlign w:val="center"/>
          </w:tcPr>
          <w:p w:rsidR="00EA414D" w:rsidRDefault="0006202A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414D" w:rsidRDefault="00EA414D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EA414D" w:rsidRDefault="00EA414D" w:rsidP="00274364">
            <w:pPr>
              <w:jc w:val="left"/>
            </w:pPr>
            <w:r>
              <w:rPr>
                <w:rFonts w:hint="eastAsia"/>
              </w:rPr>
              <w:t>转移类型：</w:t>
            </w:r>
            <w:r>
              <w:rPr>
                <w:rFonts w:hint="eastAsia"/>
              </w:rPr>
              <w:t>dial</w:t>
            </w:r>
            <w:r>
              <w:t>, voicemail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Default="00EA414D" w:rsidP="00274364">
            <w:r>
              <w:t>t</w:t>
            </w:r>
            <w:r w:rsidRPr="00F86F6F">
              <w:t>ransfer</w:t>
            </w:r>
            <w:r>
              <w:t>_target</w:t>
            </w:r>
          </w:p>
        </w:tc>
        <w:tc>
          <w:tcPr>
            <w:tcW w:w="1843" w:type="dxa"/>
            <w:vAlign w:val="center"/>
          </w:tcPr>
          <w:p w:rsidR="00EA414D" w:rsidRDefault="0006202A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414D" w:rsidRDefault="00EA414D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EA414D" w:rsidRDefault="00EA414D" w:rsidP="00274364">
            <w:pPr>
              <w:jc w:val="left"/>
            </w:pPr>
            <w:r>
              <w:rPr>
                <w:rFonts w:hint="eastAsia"/>
              </w:rPr>
              <w:t>转移目标</w:t>
            </w:r>
          </w:p>
        </w:tc>
      </w:tr>
      <w:tr w:rsidR="00EA414D" w:rsidTr="00274364">
        <w:trPr>
          <w:jc w:val="center"/>
        </w:trPr>
        <w:tc>
          <w:tcPr>
            <w:tcW w:w="1838" w:type="dxa"/>
            <w:vAlign w:val="center"/>
          </w:tcPr>
          <w:p w:rsidR="00EA414D" w:rsidRDefault="00EA414D" w:rsidP="00274364">
            <w:r>
              <w:t>r</w:t>
            </w:r>
            <w:r>
              <w:rPr>
                <w:rFonts w:hint="eastAsia"/>
              </w:rPr>
              <w:t>ing_</w:t>
            </w:r>
            <w:r>
              <w:t>t</w:t>
            </w:r>
            <w:ins w:id="1831" w:author="gz y" w:date="2016-11-30T13:31:00Z">
              <w:r w:rsidR="00D917C6">
                <w:t>i</w:t>
              </w:r>
            </w:ins>
            <w:r>
              <w:t>meout</w:t>
            </w:r>
          </w:p>
        </w:tc>
        <w:tc>
          <w:tcPr>
            <w:tcW w:w="1843" w:type="dxa"/>
            <w:vAlign w:val="center"/>
          </w:tcPr>
          <w:p w:rsidR="00EA414D" w:rsidRDefault="0006202A" w:rsidP="00274364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EA414D" w:rsidRDefault="0082615F" w:rsidP="00274364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EA414D" w:rsidRDefault="00EA414D" w:rsidP="00274364">
            <w:pPr>
              <w:jc w:val="left"/>
            </w:pPr>
            <w:r>
              <w:rPr>
                <w:rFonts w:hint="eastAsia"/>
              </w:rPr>
              <w:t>振铃超时</w:t>
            </w:r>
            <w:r w:rsidR="0082615F">
              <w:rPr>
                <w:rFonts w:hint="eastAsia"/>
              </w:rPr>
              <w:t>（</w:t>
            </w:r>
            <w:r w:rsidR="0082615F">
              <w:t>s</w:t>
            </w:r>
            <w:r w:rsidR="0082615F">
              <w:rPr>
                <w:rFonts w:hint="eastAsia"/>
              </w:rPr>
              <w:t>）</w:t>
            </w:r>
          </w:p>
        </w:tc>
      </w:tr>
      <w:tr w:rsidR="00B120FB" w:rsidTr="00274364">
        <w:trPr>
          <w:jc w:val="center"/>
        </w:trPr>
        <w:tc>
          <w:tcPr>
            <w:tcW w:w="1838" w:type="dxa"/>
            <w:vAlign w:val="center"/>
          </w:tcPr>
          <w:p w:rsidR="00B120FB" w:rsidRDefault="00B120FB" w:rsidP="00274364">
            <w:r>
              <w:rPr>
                <w:rFonts w:hint="eastAsia"/>
              </w:rPr>
              <w:t>video</w:t>
            </w:r>
          </w:p>
        </w:tc>
        <w:tc>
          <w:tcPr>
            <w:tcW w:w="1843" w:type="dxa"/>
            <w:vAlign w:val="center"/>
          </w:tcPr>
          <w:p w:rsidR="00B120FB" w:rsidRDefault="00B120FB" w:rsidP="00274364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B120FB" w:rsidRDefault="00B120FB" w:rsidP="00274364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B120FB" w:rsidRDefault="00B120FB" w:rsidP="00274364">
            <w:pPr>
              <w:jc w:val="left"/>
            </w:pPr>
            <w:r>
              <w:rPr>
                <w:rFonts w:hint="eastAsia"/>
              </w:rPr>
              <w:t>是否支持</w:t>
            </w:r>
            <w:r>
              <w:t>视频</w:t>
            </w:r>
          </w:p>
        </w:tc>
      </w:tr>
    </w:tbl>
    <w:p w:rsidR="00EA414D" w:rsidRDefault="00EA414D" w:rsidP="00EA414D"/>
    <w:p w:rsidR="00B61CE5" w:rsidRDefault="00EA414D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  <w:r w:rsidR="001819C0">
        <w:t>{“</w:t>
      </w:r>
      <w:r w:rsidR="001819C0" w:rsidRPr="004A38CC">
        <w:t>extension</w:t>
      </w:r>
      <w:r w:rsidR="001819C0">
        <w:t>”: “6001”, “</w:t>
      </w:r>
      <w:r w:rsidR="001819C0" w:rsidRPr="0013548B">
        <w:t>nickname</w:t>
      </w:r>
      <w:r w:rsidR="001819C0">
        <w:t>”: “</w:t>
      </w:r>
      <w:r w:rsidR="001819C0" w:rsidRPr="009672EF">
        <w:t>Spencer</w:t>
      </w:r>
      <w:r w:rsidR="001819C0">
        <w:t>”, “photo”: “/photos/6001.png”, “</w:t>
      </w:r>
      <w:r w:rsidR="001819C0">
        <w:rPr>
          <w:rFonts w:hint="eastAsia"/>
        </w:rPr>
        <w:t>dial</w:t>
      </w:r>
      <w:r w:rsidR="001819C0">
        <w:t xml:space="preserve">plan”: “systec”, </w:t>
      </w:r>
      <w:r w:rsidR="00E87F88">
        <w:t xml:space="preserve">“password”: “123456”, </w:t>
      </w:r>
      <w:r w:rsidR="001819C0">
        <w:t xml:space="preserve">“email”: “Charles@www.systec-pbx.net”, “voicemail_pin”: “123456”, “codecs”: </w:t>
      </w:r>
      <w:r w:rsidR="001819C0">
        <w:rPr>
          <w:rFonts w:hint="eastAsia"/>
        </w:rPr>
        <w:t>[</w:t>
      </w:r>
      <w:r w:rsidR="001819C0">
        <w:t>“u-law”, “h264”], “t</w:t>
      </w:r>
      <w:r w:rsidR="001819C0" w:rsidRPr="00F86F6F">
        <w:t>ransfer</w:t>
      </w:r>
      <w:r w:rsidR="001819C0">
        <w:t>_days”: [1, 2, 3], “t</w:t>
      </w:r>
      <w:r w:rsidR="001819C0" w:rsidRPr="00F86F6F">
        <w:t>ransfer</w:t>
      </w:r>
      <w:r w:rsidR="001819C0">
        <w:t>_time”: [“08:30”, “17:30”], “</w:t>
      </w:r>
      <w:r w:rsidR="001819C0">
        <w:rPr>
          <w:rFonts w:hint="eastAsia"/>
        </w:rPr>
        <w:t>t</w:t>
      </w:r>
      <w:r w:rsidR="001819C0" w:rsidRPr="00F86F6F">
        <w:t>ransfer</w:t>
      </w:r>
      <w:r w:rsidR="001819C0">
        <w:t>_style”: “</w:t>
      </w:r>
      <w:r w:rsidR="001819C0" w:rsidRPr="001A6D39">
        <w:t>absent</w:t>
      </w:r>
      <w:r w:rsidR="001819C0">
        <w:t>”, “t</w:t>
      </w:r>
      <w:r w:rsidR="001819C0" w:rsidRPr="00F86F6F">
        <w:t>ransfer</w:t>
      </w:r>
      <w:r w:rsidR="001819C0">
        <w:t>_type”: “voicemail”, “t</w:t>
      </w:r>
      <w:r w:rsidR="001819C0" w:rsidRPr="00F86F6F">
        <w:t>ransfer</w:t>
      </w:r>
      <w:r w:rsidR="001819C0">
        <w:t>_target”: “6002”, “r</w:t>
      </w:r>
      <w:r w:rsidR="001819C0">
        <w:rPr>
          <w:rFonts w:hint="eastAsia"/>
        </w:rPr>
        <w:t>ing_</w:t>
      </w:r>
      <w:r w:rsidR="001819C0">
        <w:t>t</w:t>
      </w:r>
      <w:ins w:id="1832" w:author="gz y" w:date="2016-11-30T13:31:00Z">
        <w:r w:rsidR="00D917C6">
          <w:t>i</w:t>
        </w:r>
      </w:ins>
      <w:r w:rsidR="001819C0">
        <w:t xml:space="preserve">meout”: </w:t>
      </w:r>
      <w:r w:rsidR="00DA7F89">
        <w:rPr>
          <w:rFonts w:hint="eastAsia"/>
        </w:rPr>
        <w:t>30</w:t>
      </w:r>
      <w:r w:rsidR="00B120FB">
        <w:t>,”video:</w:t>
      </w:r>
      <w:r w:rsidR="006A6EF4">
        <w:t>”</w:t>
      </w:r>
      <w:r w:rsidR="00B120FB">
        <w:t>1</w:t>
      </w:r>
      <w:r w:rsidR="006A6EF4">
        <w:t>”</w:t>
      </w:r>
      <w:r w:rsidR="00192012">
        <w:t>}</w:t>
      </w:r>
    </w:p>
    <w:p w:rsidR="00EA414D" w:rsidRDefault="00A060EE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返回：</w:t>
      </w:r>
      <w:ins w:id="1833" w:author="gz y" w:date="2016-11-17T16:00:00Z">
        <w:r w:rsidR="00171890">
          <w:rPr>
            <w:rFonts w:hint="eastAsia"/>
          </w:rPr>
          <w:t>A</w:t>
        </w:r>
        <w:r w:rsidR="00171890">
          <w:t>PI.State</w:t>
        </w:r>
      </w:ins>
      <w:del w:id="1834" w:author="gz y" w:date="2016-11-17T15:56:00Z">
        <w:r w:rsidR="00E51B39" w:rsidDel="00024B5A">
          <w:rPr>
            <w:rFonts w:hint="eastAsia"/>
          </w:rPr>
          <w:delText>Object</w:delText>
        </w:r>
      </w:del>
    </w:p>
    <w:p w:rsidR="00C8519D" w:rsidDel="00024B5A" w:rsidRDefault="00C8519D" w:rsidP="00C8519D">
      <w:pPr>
        <w:rPr>
          <w:del w:id="1835" w:author="gz y" w:date="2016-11-17T15:56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013B5" w:rsidDel="00024B5A" w:rsidTr="007244C6">
        <w:trPr>
          <w:jc w:val="center"/>
          <w:del w:id="1836" w:author="gz y" w:date="2016-11-17T15:56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013B5" w:rsidDel="00024B5A" w:rsidRDefault="003013B5" w:rsidP="007244C6">
            <w:pPr>
              <w:rPr>
                <w:del w:id="1837" w:author="gz y" w:date="2016-11-17T15:56:00Z"/>
              </w:rPr>
            </w:pPr>
            <w:del w:id="1838" w:author="gz y" w:date="2016-11-17T15:56:00Z">
              <w:r w:rsidDel="00024B5A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013B5" w:rsidDel="00024B5A" w:rsidRDefault="003013B5" w:rsidP="007244C6">
            <w:pPr>
              <w:rPr>
                <w:del w:id="1839" w:author="gz y" w:date="2016-11-17T15:56:00Z"/>
              </w:rPr>
            </w:pPr>
            <w:del w:id="1840" w:author="gz y" w:date="2016-11-17T15:56:00Z">
              <w:r w:rsidDel="00024B5A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013B5" w:rsidDel="00024B5A" w:rsidRDefault="003013B5" w:rsidP="007244C6">
            <w:pPr>
              <w:rPr>
                <w:del w:id="1841" w:author="gz y" w:date="2016-11-17T15:56:00Z"/>
              </w:rPr>
            </w:pPr>
            <w:del w:id="1842" w:author="gz y" w:date="2016-11-17T15:56:00Z">
              <w:r w:rsidDel="00024B5A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013B5" w:rsidDel="00024B5A" w:rsidRDefault="003013B5" w:rsidP="007244C6">
            <w:pPr>
              <w:rPr>
                <w:del w:id="1843" w:author="gz y" w:date="2016-11-17T15:56:00Z"/>
              </w:rPr>
            </w:pPr>
            <w:del w:id="1844" w:author="gz y" w:date="2016-11-17T15:56:00Z">
              <w:r w:rsidDel="00024B5A">
                <w:rPr>
                  <w:rFonts w:hint="eastAsia"/>
                </w:rPr>
                <w:delText>说明</w:delText>
              </w:r>
            </w:del>
          </w:p>
        </w:tc>
      </w:tr>
      <w:tr w:rsidR="003013B5" w:rsidDel="00024B5A" w:rsidTr="007244C6">
        <w:trPr>
          <w:jc w:val="center"/>
          <w:del w:id="1845" w:author="gz y" w:date="2016-11-17T15:56:00Z"/>
        </w:trPr>
        <w:tc>
          <w:tcPr>
            <w:tcW w:w="1838" w:type="dxa"/>
            <w:vAlign w:val="center"/>
          </w:tcPr>
          <w:p w:rsidR="003013B5" w:rsidDel="00024B5A" w:rsidRDefault="003013B5" w:rsidP="007244C6">
            <w:pPr>
              <w:rPr>
                <w:del w:id="1846" w:author="gz y" w:date="2016-11-17T15:56:00Z"/>
              </w:rPr>
            </w:pPr>
            <w:del w:id="1847" w:author="gz y" w:date="2016-11-17T15:56:00Z">
              <w:r w:rsidDel="00024B5A">
                <w:rPr>
                  <w:rFonts w:hint="eastAsia"/>
                </w:rPr>
                <w:delText>api</w:delText>
              </w:r>
              <w:r w:rsidDel="00024B5A">
                <w:delText xml:space="preserve"> </w:delText>
              </w:r>
              <w:r w:rsidRPr="001964D0" w:rsidDel="00024B5A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3013B5" w:rsidDel="00024B5A" w:rsidRDefault="003013B5" w:rsidP="007244C6">
            <w:pPr>
              <w:rPr>
                <w:del w:id="1848" w:author="gz y" w:date="2016-11-17T15:56:00Z"/>
              </w:rPr>
            </w:pPr>
            <w:del w:id="1849" w:author="gz y" w:date="2016-11-17T15:56:00Z">
              <w:r w:rsidDel="00024B5A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3013B5" w:rsidDel="00024B5A" w:rsidRDefault="003013B5" w:rsidP="007244C6">
            <w:pPr>
              <w:rPr>
                <w:del w:id="1850" w:author="gz y" w:date="2016-11-17T15:56:00Z"/>
              </w:rPr>
            </w:pPr>
            <w:del w:id="1851" w:author="gz y" w:date="2016-11-17T15:56:00Z">
              <w:r w:rsidDel="00024B5A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3013B5" w:rsidDel="00024B5A" w:rsidRDefault="003013B5" w:rsidP="007244C6">
            <w:pPr>
              <w:rPr>
                <w:del w:id="1852" w:author="gz y" w:date="2016-11-17T15:56:00Z"/>
              </w:rPr>
            </w:pPr>
            <w:del w:id="1853" w:author="gz y" w:date="2016-11-17T15:56:00Z">
              <w:r w:rsidDel="00024B5A">
                <w:rPr>
                  <w:rFonts w:hint="eastAsia"/>
                </w:rPr>
                <w:delText>api</w:delText>
              </w:r>
              <w:r w:rsidDel="00024B5A">
                <w:delText xml:space="preserve"> </w:delText>
              </w:r>
              <w:r w:rsidDel="00024B5A">
                <w:rPr>
                  <w:rFonts w:hint="eastAsia"/>
                </w:rPr>
                <w:delText>url</w:delText>
              </w:r>
            </w:del>
          </w:p>
        </w:tc>
      </w:tr>
      <w:tr w:rsidR="003013B5" w:rsidDel="00024B5A" w:rsidTr="007244C6">
        <w:trPr>
          <w:jc w:val="center"/>
          <w:del w:id="1854" w:author="gz y" w:date="2016-11-17T15:56:00Z"/>
        </w:trPr>
        <w:tc>
          <w:tcPr>
            <w:tcW w:w="1838" w:type="dxa"/>
            <w:vAlign w:val="center"/>
          </w:tcPr>
          <w:p w:rsidR="003013B5" w:rsidDel="00024B5A" w:rsidRDefault="003013B5" w:rsidP="007244C6">
            <w:pPr>
              <w:rPr>
                <w:del w:id="1855" w:author="gz y" w:date="2016-11-17T15:56:00Z"/>
              </w:rPr>
            </w:pPr>
            <w:del w:id="1856" w:author="gz y" w:date="2016-11-17T15:56:00Z">
              <w:r w:rsidDel="00024B5A">
                <w:delText xml:space="preserve">state </w:delText>
              </w:r>
              <w:r w:rsidRPr="001964D0" w:rsidDel="00024B5A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3013B5" w:rsidDel="00024B5A" w:rsidRDefault="003013B5" w:rsidP="007244C6">
            <w:pPr>
              <w:rPr>
                <w:del w:id="1857" w:author="gz y" w:date="2016-11-17T15:56:00Z"/>
              </w:rPr>
            </w:pPr>
            <w:del w:id="1858" w:author="gz y" w:date="2016-11-17T15:56:00Z">
              <w:r w:rsidDel="00024B5A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3013B5" w:rsidDel="00024B5A" w:rsidRDefault="003013B5" w:rsidP="007244C6">
            <w:pPr>
              <w:rPr>
                <w:del w:id="1859" w:author="gz y" w:date="2016-11-17T15:56:00Z"/>
              </w:rPr>
            </w:pPr>
            <w:del w:id="1860" w:author="gz y" w:date="2016-11-17T15:56:00Z">
              <w:r w:rsidDel="00024B5A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3013B5" w:rsidDel="00024B5A" w:rsidRDefault="003013B5" w:rsidP="007244C6">
            <w:pPr>
              <w:rPr>
                <w:del w:id="1861" w:author="gz y" w:date="2016-11-17T15:56:00Z"/>
              </w:rPr>
            </w:pPr>
            <w:del w:id="1862" w:author="gz y" w:date="2016-11-17T15:56:00Z">
              <w:r w:rsidDel="00024B5A">
                <w:rPr>
                  <w:rFonts w:hint="eastAsia"/>
                </w:rPr>
                <w:delText>结果状态，</w:delText>
              </w:r>
              <w:r w:rsidDel="00024B5A">
                <w:rPr>
                  <w:rFonts w:hint="eastAsia"/>
                </w:rPr>
                <w:delText>ok, error</w:delText>
              </w:r>
            </w:del>
          </w:p>
        </w:tc>
      </w:tr>
      <w:tr w:rsidR="003013B5" w:rsidDel="00024B5A" w:rsidTr="007244C6">
        <w:trPr>
          <w:jc w:val="center"/>
          <w:del w:id="1863" w:author="gz y" w:date="2016-11-17T15:56:00Z"/>
        </w:trPr>
        <w:tc>
          <w:tcPr>
            <w:tcW w:w="1838" w:type="dxa"/>
            <w:vAlign w:val="center"/>
          </w:tcPr>
          <w:p w:rsidR="003013B5" w:rsidDel="00024B5A" w:rsidRDefault="003013B5" w:rsidP="007244C6">
            <w:pPr>
              <w:rPr>
                <w:del w:id="1864" w:author="gz y" w:date="2016-11-17T15:56:00Z"/>
              </w:rPr>
            </w:pPr>
            <w:del w:id="1865" w:author="gz y" w:date="2016-11-17T15:56:00Z">
              <w:r w:rsidDel="00024B5A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3013B5" w:rsidDel="00024B5A" w:rsidRDefault="003013B5" w:rsidP="007244C6">
            <w:pPr>
              <w:rPr>
                <w:del w:id="1866" w:author="gz y" w:date="2016-11-17T15:56:00Z"/>
              </w:rPr>
            </w:pPr>
            <w:del w:id="1867" w:author="gz y" w:date="2016-11-17T15:56:00Z">
              <w:r w:rsidDel="00024B5A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3013B5" w:rsidDel="00024B5A" w:rsidRDefault="003013B5" w:rsidP="007244C6">
            <w:pPr>
              <w:rPr>
                <w:del w:id="1868" w:author="gz y" w:date="2016-11-17T15:56:00Z"/>
              </w:rPr>
            </w:pPr>
            <w:del w:id="1869" w:author="gz y" w:date="2016-11-17T15:56:00Z">
              <w:r w:rsidDel="00024B5A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3013B5" w:rsidDel="00024B5A" w:rsidRDefault="003013B5" w:rsidP="007244C6">
            <w:pPr>
              <w:rPr>
                <w:del w:id="1870" w:author="gz y" w:date="2016-11-17T15:56:00Z"/>
              </w:rPr>
            </w:pPr>
            <w:del w:id="1871" w:author="gz y" w:date="2016-11-17T15:56:00Z">
              <w:r w:rsidDel="00024B5A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C8519D" w:rsidRPr="003013B5" w:rsidDel="00024B5A" w:rsidRDefault="00C8519D" w:rsidP="00C8519D">
      <w:pPr>
        <w:rPr>
          <w:del w:id="1872" w:author="gz y" w:date="2016-11-17T15:56:00Z"/>
        </w:rPr>
      </w:pPr>
    </w:p>
    <w:p w:rsidR="00A060EE" w:rsidDel="00024B5A" w:rsidRDefault="00EA414D" w:rsidP="00ED2835">
      <w:pPr>
        <w:pStyle w:val="aa"/>
        <w:numPr>
          <w:ilvl w:val="0"/>
          <w:numId w:val="9"/>
        </w:numPr>
        <w:ind w:firstLineChars="0"/>
        <w:rPr>
          <w:del w:id="1873" w:author="gz y" w:date="2016-11-17T15:56:00Z"/>
        </w:rPr>
      </w:pPr>
      <w:del w:id="1874" w:author="gz y" w:date="2016-11-17T15:56:00Z">
        <w:r w:rsidDel="00024B5A">
          <w:rPr>
            <w:rFonts w:hint="eastAsia"/>
          </w:rPr>
          <w:delText>示例</w:delText>
        </w:r>
        <w:r w:rsidR="00115E29" w:rsidDel="00024B5A">
          <w:rPr>
            <w:rFonts w:hint="eastAsia"/>
          </w:rPr>
          <w:delText>：</w:delText>
        </w:r>
        <w:r w:rsidR="00A060EE" w:rsidDel="00024B5A">
          <w:rPr>
            <w:rFonts w:hint="eastAsia"/>
          </w:rPr>
          <w:delText>{</w:delText>
        </w:r>
        <w:r w:rsidR="007215A4" w:rsidDel="00024B5A">
          <w:delText>“api”: “</w:delText>
        </w:r>
        <w:r w:rsidR="007215A4" w:rsidDel="00024B5A">
          <w:rPr>
            <w:rFonts w:hint="eastAsia"/>
          </w:rPr>
          <w:delText>/api/</w:delText>
        </w:r>
        <w:r w:rsidR="007215A4" w:rsidRPr="003B274B" w:rsidDel="00024B5A">
          <w:delText>extensions</w:delText>
        </w:r>
        <w:r w:rsidR="007215A4" w:rsidDel="00024B5A">
          <w:rPr>
            <w:rFonts w:hint="eastAsia"/>
          </w:rPr>
          <w:delText>/add</w:delText>
        </w:r>
        <w:r w:rsidR="007215A4" w:rsidDel="00024B5A">
          <w:delText>”, “state”: “ok”</w:delText>
        </w:r>
        <w:r w:rsidR="00A060EE" w:rsidDel="00024B5A">
          <w:rPr>
            <w:rFonts w:hint="eastAsia"/>
          </w:rPr>
          <w:delText>}</w:delText>
        </w:r>
      </w:del>
    </w:p>
    <w:p w:rsidR="0013243C" w:rsidRDefault="0013243C" w:rsidP="0013243C"/>
    <w:p w:rsidR="00AB52C4" w:rsidRPr="007215A4" w:rsidRDefault="000D4B0B" w:rsidP="00ED2835">
      <w:pPr>
        <w:pStyle w:val="3"/>
        <w:numPr>
          <w:ilvl w:val="2"/>
          <w:numId w:val="2"/>
        </w:numPr>
      </w:pPr>
      <w:bookmarkStart w:id="1875" w:name="_Toc471397827"/>
      <w:r>
        <w:rPr>
          <w:rFonts w:hint="eastAsia"/>
        </w:rPr>
        <w:t>修改分机信息</w:t>
      </w:r>
      <w:bookmarkEnd w:id="1875"/>
    </w:p>
    <w:p w:rsidR="00AB52C4" w:rsidRDefault="00AB52C4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6024B">
        <w:t>POST</w:t>
      </w:r>
      <w:r>
        <w:rPr>
          <w:rFonts w:hint="eastAsia"/>
        </w:rPr>
        <w:t xml:space="preserve"> /api/</w:t>
      </w:r>
      <w:r w:rsidRPr="003B274B">
        <w:t>extensions</w:t>
      </w:r>
      <w:r>
        <w:rPr>
          <w:rFonts w:hint="eastAsia"/>
        </w:rPr>
        <w:t>/update</w:t>
      </w:r>
    </w:p>
    <w:p w:rsidR="00126273" w:rsidRDefault="00126273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  <w:r w:rsidR="0057438F">
        <w:t>, sip</w:t>
      </w:r>
    </w:p>
    <w:p w:rsidR="00BA3DF0" w:rsidRDefault="00BA3DF0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说明：权限为</w:t>
      </w:r>
      <w:r>
        <w:rPr>
          <w:rFonts w:hint="eastAsia"/>
        </w:rPr>
        <w:t>sip</w:t>
      </w:r>
      <w:r>
        <w:rPr>
          <w:rFonts w:hint="eastAsia"/>
        </w:rPr>
        <w:t>时，只能修改当前</w:t>
      </w:r>
      <w:r>
        <w:rPr>
          <w:rFonts w:hint="eastAsia"/>
        </w:rPr>
        <w:t>sip</w:t>
      </w:r>
      <w:r>
        <w:rPr>
          <w:rFonts w:hint="eastAsia"/>
        </w:rPr>
        <w:t>账户信息</w:t>
      </w:r>
    </w:p>
    <w:p w:rsidR="0004306B" w:rsidRDefault="00FF632C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  <w:r w:rsidR="00AB52C4">
        <w:rPr>
          <w:rFonts w:hint="eastAsia"/>
        </w:rPr>
        <w:t>：</w:t>
      </w:r>
      <w:r w:rsidR="00CA78A3">
        <w:t>Object</w:t>
      </w:r>
    </w:p>
    <w:p w:rsidR="00021593" w:rsidRDefault="00021593" w:rsidP="00021593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021593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021593" w:rsidRDefault="00021593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021593" w:rsidRDefault="00021593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21593" w:rsidRDefault="00021593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21593" w:rsidRDefault="00021593" w:rsidP="00274364">
            <w:r>
              <w:rPr>
                <w:rFonts w:hint="eastAsia"/>
              </w:rPr>
              <w:t>说明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Default="00021593" w:rsidP="00274364">
            <w:r w:rsidRPr="004A38CC">
              <w:t>extension</w:t>
            </w:r>
            <w:r w:rsidR="00CD0267">
              <w:t xml:space="preserve"> </w:t>
            </w:r>
            <w:r w:rsidR="00CD026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21593" w:rsidRDefault="00F2158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21593" w:rsidRDefault="00021593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021593" w:rsidRDefault="00021593" w:rsidP="00274364">
            <w:r>
              <w:rPr>
                <w:rFonts w:hint="eastAsia"/>
              </w:rPr>
              <w:t>分机号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Default="00021593" w:rsidP="00274364">
            <w:r w:rsidRPr="0013548B">
              <w:t>nickname</w:t>
            </w:r>
          </w:p>
        </w:tc>
        <w:tc>
          <w:tcPr>
            <w:tcW w:w="1843" w:type="dxa"/>
            <w:vAlign w:val="center"/>
          </w:tcPr>
          <w:p w:rsidR="00021593" w:rsidRDefault="00F2158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21593" w:rsidRDefault="00021593" w:rsidP="00274364">
            <w:r>
              <w:t>20</w:t>
            </w:r>
          </w:p>
        </w:tc>
        <w:tc>
          <w:tcPr>
            <w:tcW w:w="2410" w:type="dxa"/>
            <w:vAlign w:val="center"/>
          </w:tcPr>
          <w:p w:rsidR="00021593" w:rsidRDefault="00021593" w:rsidP="00274364">
            <w:r>
              <w:rPr>
                <w:rFonts w:hint="eastAsia"/>
              </w:rPr>
              <w:t>昵称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Pr="0013548B" w:rsidRDefault="00021593" w:rsidP="00274364">
            <w:r>
              <w:t>photo</w:t>
            </w:r>
          </w:p>
        </w:tc>
        <w:tc>
          <w:tcPr>
            <w:tcW w:w="1843" w:type="dxa"/>
            <w:vAlign w:val="center"/>
          </w:tcPr>
          <w:p w:rsidR="00021593" w:rsidRDefault="00F2158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21593" w:rsidRDefault="00021593" w:rsidP="00274364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021593" w:rsidRDefault="00021593" w:rsidP="00274364">
            <w:r>
              <w:rPr>
                <w:rFonts w:hint="eastAsia"/>
              </w:rPr>
              <w:t>头像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Pr="00F86F6F" w:rsidRDefault="00021593" w:rsidP="00274364">
            <w:r>
              <w:rPr>
                <w:rFonts w:hint="eastAsia"/>
              </w:rPr>
              <w:t>dial</w:t>
            </w:r>
            <w:r>
              <w:t>plan</w:t>
            </w:r>
            <w:r w:rsidR="00CD0267">
              <w:t xml:space="preserve"> </w:t>
            </w:r>
            <w:r w:rsidR="00CD026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21593" w:rsidRDefault="00F2158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21593" w:rsidRDefault="00021593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021593" w:rsidRDefault="00021593" w:rsidP="00274364">
            <w:pPr>
              <w:jc w:val="left"/>
            </w:pPr>
            <w:r>
              <w:rPr>
                <w:rFonts w:hint="eastAsia"/>
              </w:rPr>
              <w:t>拨号方案</w:t>
            </w:r>
          </w:p>
        </w:tc>
      </w:tr>
      <w:tr w:rsidR="00013F11" w:rsidTr="00274364">
        <w:trPr>
          <w:jc w:val="center"/>
        </w:trPr>
        <w:tc>
          <w:tcPr>
            <w:tcW w:w="1838" w:type="dxa"/>
            <w:vAlign w:val="center"/>
          </w:tcPr>
          <w:p w:rsidR="00013F11" w:rsidRDefault="00013F11" w:rsidP="00274364">
            <w:r>
              <w:rPr>
                <w:rFonts w:hint="eastAsia"/>
              </w:rPr>
              <w:t>password</w:t>
            </w:r>
            <w:r w:rsidR="00CD0267">
              <w:t xml:space="preserve"> </w:t>
            </w:r>
            <w:r w:rsidR="00CD026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13F11" w:rsidRDefault="00013F11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13F11" w:rsidRDefault="00013F11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013F11" w:rsidRDefault="00013F11" w:rsidP="00274364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Default="00021593" w:rsidP="00274364">
            <w:r>
              <w:rPr>
                <w:rFonts w:hint="eastAsia"/>
              </w:rPr>
              <w:t>email</w:t>
            </w:r>
          </w:p>
        </w:tc>
        <w:tc>
          <w:tcPr>
            <w:tcW w:w="1843" w:type="dxa"/>
            <w:vAlign w:val="center"/>
          </w:tcPr>
          <w:p w:rsidR="00021593" w:rsidRDefault="00F2158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21593" w:rsidRDefault="00021593" w:rsidP="00274364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021593" w:rsidRDefault="00021593" w:rsidP="00274364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Default="00021593" w:rsidP="00274364">
            <w:r>
              <w:t>voicemail_pin</w:t>
            </w:r>
          </w:p>
        </w:tc>
        <w:tc>
          <w:tcPr>
            <w:tcW w:w="1843" w:type="dxa"/>
            <w:vAlign w:val="center"/>
          </w:tcPr>
          <w:p w:rsidR="00021593" w:rsidRDefault="00F2158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21593" w:rsidRDefault="00F21588" w:rsidP="00274364">
            <w:r>
              <w:rPr>
                <w:rFonts w:hint="eastAsia"/>
              </w:rPr>
              <w:t>1</w:t>
            </w:r>
            <w:r w:rsidR="00021593"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021593" w:rsidRDefault="00021593" w:rsidP="00274364">
            <w:pPr>
              <w:jc w:val="left"/>
            </w:pPr>
            <w:r>
              <w:rPr>
                <w:rFonts w:hint="eastAsia"/>
              </w:rPr>
              <w:t>语音信箱密码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Default="00021593" w:rsidP="00274364">
            <w:r>
              <w:t>codecs</w:t>
            </w:r>
            <w:r w:rsidR="00CD0267">
              <w:t xml:space="preserve"> </w:t>
            </w:r>
            <w:r w:rsidR="00CD026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21593" w:rsidRDefault="00632CC4" w:rsidP="00274364">
            <w:r>
              <w:t>List&lt;String&gt;</w:t>
            </w:r>
          </w:p>
        </w:tc>
        <w:tc>
          <w:tcPr>
            <w:tcW w:w="1417" w:type="dxa"/>
            <w:vAlign w:val="center"/>
          </w:tcPr>
          <w:p w:rsidR="00021593" w:rsidRDefault="00E46128" w:rsidP="00274364">
            <w:r>
              <w:rPr>
                <w:rFonts w:hint="eastAsia"/>
              </w:rPr>
              <w:t>String*1</w:t>
            </w:r>
            <w:r w:rsidR="00021593"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021593" w:rsidRDefault="00021593" w:rsidP="00274364">
            <w:pPr>
              <w:jc w:val="left"/>
            </w:pPr>
            <w:r>
              <w:rPr>
                <w:rFonts w:hint="eastAsia"/>
              </w:rPr>
              <w:t>编码列表：</w:t>
            </w:r>
            <w:r>
              <w:rPr>
                <w:rFonts w:hint="eastAsia"/>
              </w:rPr>
              <w:t xml:space="preserve">codec1, codec2, </w:t>
            </w:r>
            <w:r>
              <w:t>…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Default="00021593" w:rsidP="001B0C68">
            <w:r>
              <w:t>t</w:t>
            </w:r>
            <w:r w:rsidRPr="00F86F6F">
              <w:t>ransfer</w:t>
            </w:r>
            <w:r>
              <w:t>_</w:t>
            </w:r>
            <w:r w:rsidR="001B0C68">
              <w:t>days</w:t>
            </w:r>
          </w:p>
        </w:tc>
        <w:tc>
          <w:tcPr>
            <w:tcW w:w="1843" w:type="dxa"/>
            <w:vAlign w:val="center"/>
          </w:tcPr>
          <w:p w:rsidR="00021593" w:rsidRDefault="000810DF" w:rsidP="00274364">
            <w:r>
              <w:t>List&lt;Day&gt;</w:t>
            </w:r>
          </w:p>
        </w:tc>
        <w:tc>
          <w:tcPr>
            <w:tcW w:w="1417" w:type="dxa"/>
            <w:vAlign w:val="center"/>
          </w:tcPr>
          <w:p w:rsidR="00021593" w:rsidRDefault="0003115F" w:rsidP="00274364">
            <w:r>
              <w:t>Day*7</w:t>
            </w:r>
          </w:p>
        </w:tc>
        <w:tc>
          <w:tcPr>
            <w:tcW w:w="2410" w:type="dxa"/>
            <w:vAlign w:val="center"/>
          </w:tcPr>
          <w:p w:rsidR="00021593" w:rsidRDefault="0003115F" w:rsidP="00274364">
            <w:pPr>
              <w:jc w:val="left"/>
            </w:pPr>
            <w:r>
              <w:rPr>
                <w:rFonts w:hint="eastAsia"/>
              </w:rPr>
              <w:t>转移工作日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Default="00021593" w:rsidP="0003115F">
            <w:r>
              <w:t>t</w:t>
            </w:r>
            <w:r w:rsidRPr="00F86F6F">
              <w:t>ransfer</w:t>
            </w:r>
            <w:r>
              <w:t>_time</w:t>
            </w:r>
          </w:p>
        </w:tc>
        <w:tc>
          <w:tcPr>
            <w:tcW w:w="1843" w:type="dxa"/>
            <w:vAlign w:val="center"/>
          </w:tcPr>
          <w:p w:rsidR="00021593" w:rsidRDefault="0003115F" w:rsidP="00274364">
            <w:r>
              <w:t>List&lt;Time&gt;</w:t>
            </w:r>
          </w:p>
        </w:tc>
        <w:tc>
          <w:tcPr>
            <w:tcW w:w="1417" w:type="dxa"/>
            <w:vAlign w:val="center"/>
          </w:tcPr>
          <w:p w:rsidR="00021593" w:rsidRDefault="007D335A" w:rsidP="00274364">
            <w:r>
              <w:rPr>
                <w:rFonts w:hint="eastAsia"/>
              </w:rPr>
              <w:t>Time</w:t>
            </w:r>
            <w:r>
              <w:t>*2</w:t>
            </w:r>
          </w:p>
        </w:tc>
        <w:tc>
          <w:tcPr>
            <w:tcW w:w="2410" w:type="dxa"/>
            <w:vAlign w:val="center"/>
          </w:tcPr>
          <w:p w:rsidR="00021593" w:rsidRDefault="007D2872" w:rsidP="00274364">
            <w:pPr>
              <w:jc w:val="left"/>
            </w:pPr>
            <w:r>
              <w:rPr>
                <w:rFonts w:hint="eastAsia"/>
              </w:rPr>
              <w:t>转移时间区域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Default="00021593" w:rsidP="00274364">
            <w:r>
              <w:rPr>
                <w:rFonts w:hint="eastAsia"/>
              </w:rPr>
              <w:t>t</w:t>
            </w:r>
            <w:r w:rsidRPr="00F86F6F">
              <w:t>ransfer</w:t>
            </w:r>
            <w:r>
              <w:t>_style</w:t>
            </w:r>
          </w:p>
        </w:tc>
        <w:tc>
          <w:tcPr>
            <w:tcW w:w="1843" w:type="dxa"/>
            <w:vAlign w:val="center"/>
          </w:tcPr>
          <w:p w:rsidR="00021593" w:rsidRDefault="00106D16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21593" w:rsidRDefault="00021593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021593" w:rsidRDefault="00021593" w:rsidP="00274364">
            <w:pPr>
              <w:jc w:val="left"/>
            </w:pPr>
            <w:r>
              <w:rPr>
                <w:rFonts w:hint="eastAsia"/>
              </w:rPr>
              <w:t>转移方式：</w:t>
            </w:r>
            <w:r>
              <w:rPr>
                <w:rFonts w:hint="eastAsia"/>
              </w:rPr>
              <w:t>busy</w:t>
            </w:r>
            <w:r>
              <w:rPr>
                <w:rFonts w:hint="eastAsia"/>
              </w:rPr>
              <w:t>、</w:t>
            </w:r>
            <w:r w:rsidRPr="001A6D39">
              <w:t>absent</w:t>
            </w:r>
            <w:r>
              <w:rPr>
                <w:rFonts w:hint="eastAsia"/>
              </w:rPr>
              <w:t>、</w:t>
            </w:r>
            <w:r w:rsidRPr="001A6D39">
              <w:t>direct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Default="00021593" w:rsidP="00274364">
            <w:r>
              <w:t>t</w:t>
            </w:r>
            <w:r w:rsidRPr="00F86F6F">
              <w:t>ransfer</w:t>
            </w:r>
            <w:r>
              <w:t>_type</w:t>
            </w:r>
          </w:p>
        </w:tc>
        <w:tc>
          <w:tcPr>
            <w:tcW w:w="1843" w:type="dxa"/>
            <w:vAlign w:val="center"/>
          </w:tcPr>
          <w:p w:rsidR="00021593" w:rsidRDefault="00106D16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21593" w:rsidRDefault="00021593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021593" w:rsidRDefault="00021593" w:rsidP="00274364">
            <w:pPr>
              <w:jc w:val="left"/>
            </w:pPr>
            <w:r>
              <w:rPr>
                <w:rFonts w:hint="eastAsia"/>
              </w:rPr>
              <w:t>转移类型：</w:t>
            </w:r>
            <w:r>
              <w:rPr>
                <w:rFonts w:hint="eastAsia"/>
              </w:rPr>
              <w:t>dial</w:t>
            </w:r>
            <w:r>
              <w:t>, voicemail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Default="00021593" w:rsidP="00274364">
            <w:r>
              <w:t>t</w:t>
            </w:r>
            <w:r w:rsidRPr="00F86F6F">
              <w:t>ransfer</w:t>
            </w:r>
            <w:r>
              <w:t>_target</w:t>
            </w:r>
          </w:p>
        </w:tc>
        <w:tc>
          <w:tcPr>
            <w:tcW w:w="1843" w:type="dxa"/>
            <w:vAlign w:val="center"/>
          </w:tcPr>
          <w:p w:rsidR="00021593" w:rsidRDefault="00106D16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21593" w:rsidRDefault="00021593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021593" w:rsidRDefault="00021593" w:rsidP="00274364">
            <w:pPr>
              <w:jc w:val="left"/>
            </w:pPr>
            <w:r>
              <w:rPr>
                <w:rFonts w:hint="eastAsia"/>
              </w:rPr>
              <w:t>转移目标</w:t>
            </w:r>
          </w:p>
        </w:tc>
      </w:tr>
      <w:tr w:rsidR="00021593" w:rsidTr="00274364">
        <w:trPr>
          <w:jc w:val="center"/>
        </w:trPr>
        <w:tc>
          <w:tcPr>
            <w:tcW w:w="1838" w:type="dxa"/>
            <w:vAlign w:val="center"/>
          </w:tcPr>
          <w:p w:rsidR="00021593" w:rsidRDefault="00021593" w:rsidP="00274364">
            <w:r>
              <w:t>r</w:t>
            </w:r>
            <w:r>
              <w:rPr>
                <w:rFonts w:hint="eastAsia"/>
              </w:rPr>
              <w:t>ing_</w:t>
            </w:r>
            <w:r>
              <w:t>t</w:t>
            </w:r>
            <w:ins w:id="1876" w:author="gz y" w:date="2016-11-30T13:30:00Z">
              <w:r w:rsidR="00D917C6">
                <w:rPr>
                  <w:rFonts w:hint="eastAsia"/>
                </w:rPr>
                <w:t>i</w:t>
              </w:r>
            </w:ins>
            <w:r>
              <w:t>meout</w:t>
            </w:r>
          </w:p>
        </w:tc>
        <w:tc>
          <w:tcPr>
            <w:tcW w:w="1843" w:type="dxa"/>
            <w:vAlign w:val="center"/>
          </w:tcPr>
          <w:p w:rsidR="00021593" w:rsidRDefault="00396D0E" w:rsidP="00274364"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1417" w:type="dxa"/>
            <w:vAlign w:val="center"/>
          </w:tcPr>
          <w:p w:rsidR="00021593" w:rsidRDefault="00225625" w:rsidP="00274364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021593" w:rsidRDefault="00021593" w:rsidP="00274364">
            <w:pPr>
              <w:jc w:val="left"/>
            </w:pPr>
            <w:r>
              <w:rPr>
                <w:rFonts w:hint="eastAsia"/>
              </w:rPr>
              <w:t>振铃超时</w:t>
            </w:r>
            <w:r w:rsidR="00202D52">
              <w:rPr>
                <w:rFonts w:hint="eastAsia"/>
              </w:rPr>
              <w:t>（</w:t>
            </w:r>
            <w:r w:rsidR="00202D52">
              <w:rPr>
                <w:rFonts w:hint="eastAsia"/>
              </w:rPr>
              <w:t>s</w:t>
            </w:r>
            <w:r w:rsidR="00202D52">
              <w:rPr>
                <w:rFonts w:hint="eastAsia"/>
              </w:rPr>
              <w:t>）</w:t>
            </w:r>
          </w:p>
        </w:tc>
      </w:tr>
      <w:tr w:rsidR="006F425A" w:rsidTr="003D0028">
        <w:trPr>
          <w:jc w:val="center"/>
        </w:trPr>
        <w:tc>
          <w:tcPr>
            <w:tcW w:w="1838" w:type="dxa"/>
            <w:vAlign w:val="center"/>
          </w:tcPr>
          <w:p w:rsidR="006F425A" w:rsidRDefault="006F425A" w:rsidP="003D0028">
            <w:r>
              <w:rPr>
                <w:rFonts w:hint="eastAsia"/>
              </w:rPr>
              <w:t>video</w:t>
            </w:r>
          </w:p>
        </w:tc>
        <w:tc>
          <w:tcPr>
            <w:tcW w:w="1843" w:type="dxa"/>
            <w:vAlign w:val="center"/>
          </w:tcPr>
          <w:p w:rsidR="006F425A" w:rsidRDefault="006F425A" w:rsidP="003D0028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6F425A" w:rsidRDefault="006F425A" w:rsidP="003D0028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6F425A" w:rsidRDefault="006F425A" w:rsidP="003D0028">
            <w:pPr>
              <w:jc w:val="left"/>
            </w:pPr>
            <w:r>
              <w:rPr>
                <w:rFonts w:hint="eastAsia"/>
              </w:rPr>
              <w:t>是否支持</w:t>
            </w:r>
            <w:r>
              <w:t>视频</w:t>
            </w:r>
          </w:p>
        </w:tc>
      </w:tr>
    </w:tbl>
    <w:p w:rsidR="00021593" w:rsidRDefault="00021593" w:rsidP="00021593"/>
    <w:p w:rsidR="00AB52C4" w:rsidRDefault="0004306B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  <w:r w:rsidR="00D6058D">
        <w:t>{“</w:t>
      </w:r>
      <w:r w:rsidR="00D6058D" w:rsidRPr="004A38CC">
        <w:t>extension</w:t>
      </w:r>
      <w:r w:rsidR="00D6058D">
        <w:t>”: “6001”, “</w:t>
      </w:r>
      <w:r w:rsidR="00D6058D" w:rsidRPr="0013548B">
        <w:t>nickname</w:t>
      </w:r>
      <w:r w:rsidR="00D6058D">
        <w:t>”: “</w:t>
      </w:r>
      <w:r w:rsidR="00D6058D" w:rsidRPr="009672EF">
        <w:t>Spencer</w:t>
      </w:r>
      <w:r w:rsidR="00D6058D">
        <w:t>”, “photo”: “/photos/6001.png”, “</w:t>
      </w:r>
      <w:r w:rsidR="00D6058D">
        <w:rPr>
          <w:rFonts w:hint="eastAsia"/>
        </w:rPr>
        <w:t>dial</w:t>
      </w:r>
      <w:r w:rsidR="00D6058D">
        <w:t xml:space="preserve">plan”: “systec”, </w:t>
      </w:r>
      <w:r w:rsidR="007E42A8">
        <w:t>“</w:t>
      </w:r>
      <w:r w:rsidR="007E42A8">
        <w:rPr>
          <w:rFonts w:hint="eastAsia"/>
        </w:rPr>
        <w:t>password</w:t>
      </w:r>
      <w:r w:rsidR="007E42A8">
        <w:t xml:space="preserve">”: “123456”, </w:t>
      </w:r>
      <w:r w:rsidR="00D6058D">
        <w:t xml:space="preserve">“email”: “Charles@www.systec-pbx.net”, “voicemail_pin”: “123456”, “codecs”: </w:t>
      </w:r>
      <w:r w:rsidR="00D6058D">
        <w:rPr>
          <w:rFonts w:hint="eastAsia"/>
        </w:rPr>
        <w:t>[</w:t>
      </w:r>
      <w:r w:rsidR="00D6058D">
        <w:t>“u</w:t>
      </w:r>
      <w:del w:id="1877" w:author="gz y" w:date="2016-12-29T10:11:00Z">
        <w:r w:rsidR="00D6058D" w:rsidDel="006449FE">
          <w:delText>-</w:delText>
        </w:r>
      </w:del>
      <w:r w:rsidR="00D6058D">
        <w:t>law”, “h264”], “t</w:t>
      </w:r>
      <w:r w:rsidR="00D6058D" w:rsidRPr="00F86F6F">
        <w:t>ransfer</w:t>
      </w:r>
      <w:r w:rsidR="00D6058D">
        <w:t>_days”: [1, 2, 3], “t</w:t>
      </w:r>
      <w:r w:rsidR="00D6058D" w:rsidRPr="00F86F6F">
        <w:t>ransfer</w:t>
      </w:r>
      <w:r w:rsidR="00D6058D">
        <w:t>_time”: [“08:30”, “17:30”], “</w:t>
      </w:r>
      <w:r w:rsidR="00D6058D">
        <w:rPr>
          <w:rFonts w:hint="eastAsia"/>
        </w:rPr>
        <w:t>t</w:t>
      </w:r>
      <w:r w:rsidR="00D6058D" w:rsidRPr="00F86F6F">
        <w:t>ransfer</w:t>
      </w:r>
      <w:r w:rsidR="00D6058D">
        <w:t>_style”: “</w:t>
      </w:r>
      <w:r w:rsidR="00D6058D" w:rsidRPr="001A6D39">
        <w:t>absent</w:t>
      </w:r>
      <w:r w:rsidR="00D6058D">
        <w:t>”, “t</w:t>
      </w:r>
      <w:r w:rsidR="00D6058D" w:rsidRPr="00F86F6F">
        <w:t>ransfer</w:t>
      </w:r>
      <w:r w:rsidR="00D6058D">
        <w:t>_type”: “voicemail”, “t</w:t>
      </w:r>
      <w:r w:rsidR="00D6058D" w:rsidRPr="00F86F6F">
        <w:t>ransfer</w:t>
      </w:r>
      <w:r w:rsidR="00D6058D">
        <w:t>_target”: “6002”, “r</w:t>
      </w:r>
      <w:r w:rsidR="00D6058D">
        <w:rPr>
          <w:rFonts w:hint="eastAsia"/>
        </w:rPr>
        <w:t>ing_</w:t>
      </w:r>
      <w:r w:rsidR="00D6058D">
        <w:t>t</w:t>
      </w:r>
      <w:ins w:id="1878" w:author="gz y" w:date="2016-11-30T13:30:00Z">
        <w:r w:rsidR="00D917C6">
          <w:t>i</w:t>
        </w:r>
      </w:ins>
      <w:r w:rsidR="00D6058D">
        <w:t xml:space="preserve">meout”: </w:t>
      </w:r>
      <w:r w:rsidR="00D6058D">
        <w:rPr>
          <w:rFonts w:hint="eastAsia"/>
        </w:rPr>
        <w:t>30</w:t>
      </w:r>
      <w:r w:rsidR="006F425A">
        <w:t>,</w:t>
      </w:r>
      <w:r w:rsidR="006F425A" w:rsidRPr="006F425A">
        <w:t xml:space="preserve"> </w:t>
      </w:r>
      <w:r w:rsidR="006F425A">
        <w:t>”video:</w:t>
      </w:r>
      <w:r w:rsidR="008E53BD">
        <w:t>”</w:t>
      </w:r>
      <w:r w:rsidR="006F425A">
        <w:t>1</w:t>
      </w:r>
      <w:r w:rsidR="008E53BD">
        <w:t>”</w:t>
      </w:r>
      <w:r w:rsidR="004C0709">
        <w:t>}</w:t>
      </w:r>
    </w:p>
    <w:p w:rsidR="0004306B" w:rsidRDefault="00097474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返回：</w:t>
      </w:r>
      <w:ins w:id="1879" w:author="gz y" w:date="2016-11-17T16:01:00Z">
        <w:r w:rsidR="00171890">
          <w:rPr>
            <w:rFonts w:hint="eastAsia"/>
          </w:rPr>
          <w:t>A</w:t>
        </w:r>
        <w:r w:rsidR="00171890">
          <w:t>PI.State</w:t>
        </w:r>
      </w:ins>
      <w:del w:id="1880" w:author="gz y" w:date="2016-11-17T15:57:00Z">
        <w:r w:rsidR="00A60B74" w:rsidDel="00024B5A">
          <w:rPr>
            <w:rFonts w:hint="eastAsia"/>
          </w:rPr>
          <w:delText>Object</w:delText>
        </w:r>
      </w:del>
    </w:p>
    <w:p w:rsidR="00021593" w:rsidDel="00024B5A" w:rsidRDefault="00021593" w:rsidP="00021593">
      <w:pPr>
        <w:rPr>
          <w:del w:id="1881" w:author="gz y" w:date="2016-11-17T15:5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6688F" w:rsidDel="00024B5A" w:rsidTr="007244C6">
        <w:trPr>
          <w:jc w:val="center"/>
          <w:del w:id="1882" w:author="gz y" w:date="2016-11-17T15:5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6688F" w:rsidDel="00024B5A" w:rsidRDefault="0096688F" w:rsidP="007244C6">
            <w:pPr>
              <w:rPr>
                <w:del w:id="1883" w:author="gz y" w:date="2016-11-17T15:57:00Z"/>
              </w:rPr>
            </w:pPr>
            <w:del w:id="1884" w:author="gz y" w:date="2016-11-17T15:57:00Z">
              <w:r w:rsidDel="00024B5A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6688F" w:rsidDel="00024B5A" w:rsidRDefault="0096688F" w:rsidP="007244C6">
            <w:pPr>
              <w:rPr>
                <w:del w:id="1885" w:author="gz y" w:date="2016-11-17T15:57:00Z"/>
              </w:rPr>
            </w:pPr>
            <w:del w:id="1886" w:author="gz y" w:date="2016-11-17T15:57:00Z">
              <w:r w:rsidDel="00024B5A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6688F" w:rsidDel="00024B5A" w:rsidRDefault="0096688F" w:rsidP="007244C6">
            <w:pPr>
              <w:rPr>
                <w:del w:id="1887" w:author="gz y" w:date="2016-11-17T15:57:00Z"/>
              </w:rPr>
            </w:pPr>
            <w:del w:id="1888" w:author="gz y" w:date="2016-11-17T15:57:00Z">
              <w:r w:rsidDel="00024B5A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6688F" w:rsidDel="00024B5A" w:rsidRDefault="0096688F" w:rsidP="007244C6">
            <w:pPr>
              <w:rPr>
                <w:del w:id="1889" w:author="gz y" w:date="2016-11-17T15:57:00Z"/>
              </w:rPr>
            </w:pPr>
            <w:del w:id="1890" w:author="gz y" w:date="2016-11-17T15:57:00Z">
              <w:r w:rsidDel="00024B5A">
                <w:rPr>
                  <w:rFonts w:hint="eastAsia"/>
                </w:rPr>
                <w:delText>说明</w:delText>
              </w:r>
            </w:del>
          </w:p>
        </w:tc>
      </w:tr>
      <w:tr w:rsidR="0096688F" w:rsidDel="00024B5A" w:rsidTr="007244C6">
        <w:trPr>
          <w:jc w:val="center"/>
          <w:del w:id="1891" w:author="gz y" w:date="2016-11-17T15:57:00Z"/>
        </w:trPr>
        <w:tc>
          <w:tcPr>
            <w:tcW w:w="1838" w:type="dxa"/>
            <w:vAlign w:val="center"/>
          </w:tcPr>
          <w:p w:rsidR="0096688F" w:rsidDel="00024B5A" w:rsidRDefault="0096688F" w:rsidP="007244C6">
            <w:pPr>
              <w:rPr>
                <w:del w:id="1892" w:author="gz y" w:date="2016-11-17T15:57:00Z"/>
              </w:rPr>
            </w:pPr>
            <w:del w:id="1893" w:author="gz y" w:date="2016-11-17T15:57:00Z">
              <w:r w:rsidDel="00024B5A">
                <w:rPr>
                  <w:rFonts w:hint="eastAsia"/>
                </w:rPr>
                <w:delText>api</w:delText>
              </w:r>
              <w:r w:rsidDel="00024B5A">
                <w:delText xml:space="preserve"> </w:delText>
              </w:r>
              <w:r w:rsidRPr="001964D0" w:rsidDel="00024B5A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96688F" w:rsidDel="00024B5A" w:rsidRDefault="0096688F" w:rsidP="007244C6">
            <w:pPr>
              <w:rPr>
                <w:del w:id="1894" w:author="gz y" w:date="2016-11-17T15:57:00Z"/>
              </w:rPr>
            </w:pPr>
            <w:del w:id="1895" w:author="gz y" w:date="2016-11-17T15:57:00Z">
              <w:r w:rsidDel="00024B5A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96688F" w:rsidDel="00024B5A" w:rsidRDefault="0096688F" w:rsidP="007244C6">
            <w:pPr>
              <w:rPr>
                <w:del w:id="1896" w:author="gz y" w:date="2016-11-17T15:57:00Z"/>
              </w:rPr>
            </w:pPr>
            <w:del w:id="1897" w:author="gz y" w:date="2016-11-17T15:57:00Z">
              <w:r w:rsidDel="00024B5A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96688F" w:rsidDel="00024B5A" w:rsidRDefault="0096688F" w:rsidP="007244C6">
            <w:pPr>
              <w:rPr>
                <w:del w:id="1898" w:author="gz y" w:date="2016-11-17T15:57:00Z"/>
              </w:rPr>
            </w:pPr>
            <w:del w:id="1899" w:author="gz y" w:date="2016-11-17T15:57:00Z">
              <w:r w:rsidDel="00024B5A">
                <w:rPr>
                  <w:rFonts w:hint="eastAsia"/>
                </w:rPr>
                <w:delText>api</w:delText>
              </w:r>
              <w:r w:rsidDel="00024B5A">
                <w:delText xml:space="preserve"> </w:delText>
              </w:r>
              <w:r w:rsidDel="00024B5A">
                <w:rPr>
                  <w:rFonts w:hint="eastAsia"/>
                </w:rPr>
                <w:delText>url</w:delText>
              </w:r>
            </w:del>
          </w:p>
        </w:tc>
      </w:tr>
      <w:tr w:rsidR="0096688F" w:rsidDel="00024B5A" w:rsidTr="007244C6">
        <w:trPr>
          <w:jc w:val="center"/>
          <w:del w:id="1900" w:author="gz y" w:date="2016-11-17T15:57:00Z"/>
        </w:trPr>
        <w:tc>
          <w:tcPr>
            <w:tcW w:w="1838" w:type="dxa"/>
            <w:vAlign w:val="center"/>
          </w:tcPr>
          <w:p w:rsidR="0096688F" w:rsidDel="00024B5A" w:rsidRDefault="0096688F" w:rsidP="007244C6">
            <w:pPr>
              <w:rPr>
                <w:del w:id="1901" w:author="gz y" w:date="2016-11-17T15:57:00Z"/>
              </w:rPr>
            </w:pPr>
            <w:del w:id="1902" w:author="gz y" w:date="2016-11-17T15:57:00Z">
              <w:r w:rsidDel="00024B5A">
                <w:delText xml:space="preserve">state </w:delText>
              </w:r>
              <w:r w:rsidRPr="001964D0" w:rsidDel="00024B5A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96688F" w:rsidDel="00024B5A" w:rsidRDefault="0096688F" w:rsidP="007244C6">
            <w:pPr>
              <w:rPr>
                <w:del w:id="1903" w:author="gz y" w:date="2016-11-17T15:57:00Z"/>
              </w:rPr>
            </w:pPr>
            <w:del w:id="1904" w:author="gz y" w:date="2016-11-17T15:57:00Z">
              <w:r w:rsidDel="00024B5A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96688F" w:rsidDel="00024B5A" w:rsidRDefault="0096688F" w:rsidP="007244C6">
            <w:pPr>
              <w:rPr>
                <w:del w:id="1905" w:author="gz y" w:date="2016-11-17T15:57:00Z"/>
              </w:rPr>
            </w:pPr>
            <w:del w:id="1906" w:author="gz y" w:date="2016-11-17T15:57:00Z">
              <w:r w:rsidDel="00024B5A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96688F" w:rsidDel="00024B5A" w:rsidRDefault="0096688F" w:rsidP="007244C6">
            <w:pPr>
              <w:rPr>
                <w:del w:id="1907" w:author="gz y" w:date="2016-11-17T15:57:00Z"/>
              </w:rPr>
            </w:pPr>
            <w:del w:id="1908" w:author="gz y" w:date="2016-11-17T15:57:00Z">
              <w:r w:rsidDel="00024B5A">
                <w:rPr>
                  <w:rFonts w:hint="eastAsia"/>
                </w:rPr>
                <w:delText>结果状态，</w:delText>
              </w:r>
              <w:r w:rsidDel="00024B5A">
                <w:rPr>
                  <w:rFonts w:hint="eastAsia"/>
                </w:rPr>
                <w:delText>ok, error</w:delText>
              </w:r>
            </w:del>
          </w:p>
        </w:tc>
      </w:tr>
      <w:tr w:rsidR="0096688F" w:rsidDel="00024B5A" w:rsidTr="007244C6">
        <w:trPr>
          <w:jc w:val="center"/>
          <w:del w:id="1909" w:author="gz y" w:date="2016-11-17T15:57:00Z"/>
        </w:trPr>
        <w:tc>
          <w:tcPr>
            <w:tcW w:w="1838" w:type="dxa"/>
            <w:vAlign w:val="center"/>
          </w:tcPr>
          <w:p w:rsidR="0096688F" w:rsidDel="00024B5A" w:rsidRDefault="0096688F" w:rsidP="007244C6">
            <w:pPr>
              <w:rPr>
                <w:del w:id="1910" w:author="gz y" w:date="2016-11-17T15:57:00Z"/>
              </w:rPr>
            </w:pPr>
            <w:del w:id="1911" w:author="gz y" w:date="2016-11-17T15:57:00Z">
              <w:r w:rsidDel="00024B5A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96688F" w:rsidDel="00024B5A" w:rsidRDefault="0096688F" w:rsidP="007244C6">
            <w:pPr>
              <w:rPr>
                <w:del w:id="1912" w:author="gz y" w:date="2016-11-17T15:57:00Z"/>
              </w:rPr>
            </w:pPr>
            <w:del w:id="1913" w:author="gz y" w:date="2016-11-17T15:57:00Z">
              <w:r w:rsidDel="00024B5A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96688F" w:rsidDel="00024B5A" w:rsidRDefault="0096688F" w:rsidP="007244C6">
            <w:pPr>
              <w:rPr>
                <w:del w:id="1914" w:author="gz y" w:date="2016-11-17T15:57:00Z"/>
              </w:rPr>
            </w:pPr>
            <w:del w:id="1915" w:author="gz y" w:date="2016-11-17T15:57:00Z">
              <w:r w:rsidDel="00024B5A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96688F" w:rsidDel="00024B5A" w:rsidRDefault="0096688F" w:rsidP="007244C6">
            <w:pPr>
              <w:rPr>
                <w:del w:id="1916" w:author="gz y" w:date="2016-11-17T15:57:00Z"/>
              </w:rPr>
            </w:pPr>
            <w:del w:id="1917" w:author="gz y" w:date="2016-11-17T15:57:00Z">
              <w:r w:rsidDel="00024B5A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021593" w:rsidRPr="0096688F" w:rsidDel="00024B5A" w:rsidRDefault="00021593" w:rsidP="00021593">
      <w:pPr>
        <w:rPr>
          <w:del w:id="1918" w:author="gz y" w:date="2016-11-17T15:57:00Z"/>
        </w:rPr>
      </w:pPr>
    </w:p>
    <w:p w:rsidR="00097474" w:rsidDel="00024B5A" w:rsidRDefault="0004306B" w:rsidP="00ED2835">
      <w:pPr>
        <w:pStyle w:val="aa"/>
        <w:numPr>
          <w:ilvl w:val="0"/>
          <w:numId w:val="9"/>
        </w:numPr>
        <w:ind w:firstLineChars="0"/>
        <w:rPr>
          <w:del w:id="1919" w:author="gz y" w:date="2016-11-17T15:57:00Z"/>
        </w:rPr>
      </w:pPr>
      <w:del w:id="1920" w:author="gz y" w:date="2016-11-17T15:57:00Z">
        <w:r w:rsidDel="00024B5A">
          <w:rPr>
            <w:rFonts w:hint="eastAsia"/>
          </w:rPr>
          <w:delText>示例：</w:delText>
        </w:r>
        <w:r w:rsidR="00097474" w:rsidDel="00024B5A">
          <w:rPr>
            <w:rFonts w:hint="eastAsia"/>
          </w:rPr>
          <w:delText>{</w:delText>
        </w:r>
        <w:r w:rsidR="00097474" w:rsidDel="00024B5A">
          <w:delText>“api”: “</w:delText>
        </w:r>
        <w:r w:rsidR="00097474" w:rsidDel="00024B5A">
          <w:rPr>
            <w:rFonts w:hint="eastAsia"/>
          </w:rPr>
          <w:delText>/api/</w:delText>
        </w:r>
        <w:r w:rsidR="00097474" w:rsidRPr="003B274B" w:rsidDel="00024B5A">
          <w:delText>extensions</w:delText>
        </w:r>
        <w:r w:rsidR="00097474" w:rsidDel="00024B5A">
          <w:rPr>
            <w:rFonts w:hint="eastAsia"/>
          </w:rPr>
          <w:delText>/</w:delText>
        </w:r>
        <w:r w:rsidR="00B53A67" w:rsidDel="00024B5A">
          <w:rPr>
            <w:rFonts w:hint="eastAsia"/>
          </w:rPr>
          <w:delText>update</w:delText>
        </w:r>
        <w:r w:rsidR="00097474" w:rsidDel="00024B5A">
          <w:delText>”, “state”: “ok”</w:delText>
        </w:r>
        <w:r w:rsidR="00097474" w:rsidDel="00024B5A">
          <w:rPr>
            <w:rFonts w:hint="eastAsia"/>
          </w:rPr>
          <w:delText>}</w:delText>
        </w:r>
      </w:del>
    </w:p>
    <w:p w:rsidR="00B934A5" w:rsidRDefault="00B934A5" w:rsidP="00B934A5"/>
    <w:p w:rsidR="00622974" w:rsidRPr="00AB52C4" w:rsidRDefault="00E22395" w:rsidP="00ED2835">
      <w:pPr>
        <w:pStyle w:val="3"/>
        <w:numPr>
          <w:ilvl w:val="2"/>
          <w:numId w:val="2"/>
        </w:numPr>
      </w:pPr>
      <w:bookmarkStart w:id="1921" w:name="_Toc471397828"/>
      <w:r>
        <w:rPr>
          <w:rFonts w:hint="eastAsia"/>
        </w:rPr>
        <w:t>删除分机</w:t>
      </w:r>
      <w:bookmarkEnd w:id="1921"/>
    </w:p>
    <w:p w:rsidR="00622974" w:rsidRDefault="00622974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175A69">
        <w:t>POST</w:t>
      </w:r>
      <w:r>
        <w:rPr>
          <w:rFonts w:hint="eastAsia"/>
        </w:rPr>
        <w:t xml:space="preserve"> /api/</w:t>
      </w:r>
      <w:r w:rsidRPr="003B274B">
        <w:t>extensions</w:t>
      </w:r>
      <w:r>
        <w:rPr>
          <w:rFonts w:hint="eastAsia"/>
        </w:rPr>
        <w:t>/del</w:t>
      </w:r>
      <w:r w:rsidR="009B7812">
        <w:t>ete</w:t>
      </w:r>
    </w:p>
    <w:p w:rsidR="00126273" w:rsidRDefault="00126273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E05F89" w:rsidRDefault="006C142D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  <w:r w:rsidR="00622974">
        <w:rPr>
          <w:rFonts w:hint="eastAsia"/>
        </w:rPr>
        <w:t>：</w:t>
      </w:r>
      <w:r w:rsidR="008041C0">
        <w:rPr>
          <w:rFonts w:hint="eastAsia"/>
        </w:rPr>
        <w:t>List&lt;</w:t>
      </w:r>
      <w:r w:rsidR="008041C0">
        <w:t>String</w:t>
      </w:r>
      <w:r w:rsidR="00F91381">
        <w:t xml:space="preserve"> </w:t>
      </w:r>
      <w:r w:rsidR="00F91381" w:rsidRPr="001964D0">
        <w:rPr>
          <w:rFonts w:hint="eastAsia"/>
          <w:color w:val="FF0000"/>
        </w:rPr>
        <w:t>*</w:t>
      </w:r>
      <w:r w:rsidR="008041C0">
        <w:t>&gt;</w:t>
      </w:r>
    </w:p>
    <w:p w:rsidR="00622974" w:rsidRDefault="00E05F89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  <w:r w:rsidR="00622974">
        <w:rPr>
          <w:rFonts w:hint="eastAsia"/>
        </w:rPr>
        <w:t>[</w:t>
      </w:r>
      <w:r w:rsidR="00622974">
        <w:t xml:space="preserve"> “6001”</w:t>
      </w:r>
      <w:r w:rsidR="00E85AE8">
        <w:t xml:space="preserve">, </w:t>
      </w:r>
      <w:r w:rsidR="0028414A">
        <w:t xml:space="preserve">“6002”, </w:t>
      </w:r>
      <w:r w:rsidR="00E85AE8">
        <w:t>…</w:t>
      </w:r>
      <w:r w:rsidR="00622974">
        <w:rPr>
          <w:rFonts w:hint="eastAsia"/>
        </w:rPr>
        <w:t>]</w:t>
      </w:r>
    </w:p>
    <w:p w:rsidR="00375EE8" w:rsidRDefault="001A1CDF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返回：</w:t>
      </w:r>
      <w:ins w:id="1922" w:author="gz y" w:date="2016-11-17T16:01:00Z">
        <w:r w:rsidR="00171890">
          <w:rPr>
            <w:rFonts w:hint="eastAsia"/>
          </w:rPr>
          <w:t>A</w:t>
        </w:r>
        <w:r w:rsidR="00171890">
          <w:t>PI.State</w:t>
        </w:r>
      </w:ins>
      <w:del w:id="1923" w:author="gz y" w:date="2016-11-17T15:57:00Z">
        <w:r w:rsidR="0011290F" w:rsidDel="00024B5A">
          <w:rPr>
            <w:rFonts w:hint="eastAsia"/>
          </w:rPr>
          <w:delText>Object</w:delText>
        </w:r>
      </w:del>
    </w:p>
    <w:p w:rsidR="00375EE8" w:rsidDel="00024B5A" w:rsidRDefault="00375EE8" w:rsidP="00375EE8">
      <w:pPr>
        <w:rPr>
          <w:del w:id="1924" w:author="gz y" w:date="2016-11-17T15:5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80C1E" w:rsidDel="00024B5A" w:rsidTr="007244C6">
        <w:trPr>
          <w:jc w:val="center"/>
          <w:del w:id="1925" w:author="gz y" w:date="2016-11-17T15:5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80C1E" w:rsidDel="00024B5A" w:rsidRDefault="00A80C1E" w:rsidP="007244C6">
            <w:pPr>
              <w:rPr>
                <w:del w:id="1926" w:author="gz y" w:date="2016-11-17T15:57:00Z"/>
              </w:rPr>
            </w:pPr>
            <w:del w:id="1927" w:author="gz y" w:date="2016-11-17T15:57:00Z">
              <w:r w:rsidDel="00024B5A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80C1E" w:rsidDel="00024B5A" w:rsidRDefault="00A80C1E" w:rsidP="007244C6">
            <w:pPr>
              <w:rPr>
                <w:del w:id="1928" w:author="gz y" w:date="2016-11-17T15:57:00Z"/>
              </w:rPr>
            </w:pPr>
            <w:del w:id="1929" w:author="gz y" w:date="2016-11-17T15:57:00Z">
              <w:r w:rsidDel="00024B5A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80C1E" w:rsidDel="00024B5A" w:rsidRDefault="00A80C1E" w:rsidP="007244C6">
            <w:pPr>
              <w:rPr>
                <w:del w:id="1930" w:author="gz y" w:date="2016-11-17T15:57:00Z"/>
              </w:rPr>
            </w:pPr>
            <w:del w:id="1931" w:author="gz y" w:date="2016-11-17T15:57:00Z">
              <w:r w:rsidDel="00024B5A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80C1E" w:rsidDel="00024B5A" w:rsidRDefault="00A80C1E" w:rsidP="007244C6">
            <w:pPr>
              <w:rPr>
                <w:del w:id="1932" w:author="gz y" w:date="2016-11-17T15:57:00Z"/>
              </w:rPr>
            </w:pPr>
            <w:del w:id="1933" w:author="gz y" w:date="2016-11-17T15:57:00Z">
              <w:r w:rsidDel="00024B5A">
                <w:rPr>
                  <w:rFonts w:hint="eastAsia"/>
                </w:rPr>
                <w:delText>说明</w:delText>
              </w:r>
            </w:del>
          </w:p>
        </w:tc>
      </w:tr>
      <w:tr w:rsidR="00A80C1E" w:rsidDel="00024B5A" w:rsidTr="007244C6">
        <w:trPr>
          <w:jc w:val="center"/>
          <w:del w:id="1934" w:author="gz y" w:date="2016-11-17T15:57:00Z"/>
        </w:trPr>
        <w:tc>
          <w:tcPr>
            <w:tcW w:w="1838" w:type="dxa"/>
            <w:vAlign w:val="center"/>
          </w:tcPr>
          <w:p w:rsidR="00A80C1E" w:rsidDel="00024B5A" w:rsidRDefault="00A80C1E" w:rsidP="007244C6">
            <w:pPr>
              <w:rPr>
                <w:del w:id="1935" w:author="gz y" w:date="2016-11-17T15:57:00Z"/>
              </w:rPr>
            </w:pPr>
            <w:del w:id="1936" w:author="gz y" w:date="2016-11-17T15:57:00Z">
              <w:r w:rsidDel="00024B5A">
                <w:rPr>
                  <w:rFonts w:hint="eastAsia"/>
                </w:rPr>
                <w:delText>api</w:delText>
              </w:r>
              <w:r w:rsidDel="00024B5A">
                <w:delText xml:space="preserve"> </w:delText>
              </w:r>
              <w:r w:rsidRPr="001964D0" w:rsidDel="00024B5A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A80C1E" w:rsidDel="00024B5A" w:rsidRDefault="00A80C1E" w:rsidP="007244C6">
            <w:pPr>
              <w:rPr>
                <w:del w:id="1937" w:author="gz y" w:date="2016-11-17T15:57:00Z"/>
              </w:rPr>
            </w:pPr>
            <w:del w:id="1938" w:author="gz y" w:date="2016-11-17T15:57:00Z">
              <w:r w:rsidDel="00024B5A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80C1E" w:rsidDel="00024B5A" w:rsidRDefault="00A80C1E" w:rsidP="007244C6">
            <w:pPr>
              <w:rPr>
                <w:del w:id="1939" w:author="gz y" w:date="2016-11-17T15:57:00Z"/>
              </w:rPr>
            </w:pPr>
            <w:del w:id="1940" w:author="gz y" w:date="2016-11-17T15:57:00Z">
              <w:r w:rsidDel="00024B5A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A80C1E" w:rsidDel="00024B5A" w:rsidRDefault="00A80C1E" w:rsidP="007244C6">
            <w:pPr>
              <w:rPr>
                <w:del w:id="1941" w:author="gz y" w:date="2016-11-17T15:57:00Z"/>
              </w:rPr>
            </w:pPr>
            <w:del w:id="1942" w:author="gz y" w:date="2016-11-17T15:57:00Z">
              <w:r w:rsidDel="00024B5A">
                <w:rPr>
                  <w:rFonts w:hint="eastAsia"/>
                </w:rPr>
                <w:delText>api</w:delText>
              </w:r>
              <w:r w:rsidDel="00024B5A">
                <w:delText xml:space="preserve"> </w:delText>
              </w:r>
              <w:r w:rsidDel="00024B5A">
                <w:rPr>
                  <w:rFonts w:hint="eastAsia"/>
                </w:rPr>
                <w:delText>url</w:delText>
              </w:r>
            </w:del>
          </w:p>
        </w:tc>
      </w:tr>
      <w:tr w:rsidR="00A80C1E" w:rsidDel="00024B5A" w:rsidTr="007244C6">
        <w:trPr>
          <w:jc w:val="center"/>
          <w:del w:id="1943" w:author="gz y" w:date="2016-11-17T15:57:00Z"/>
        </w:trPr>
        <w:tc>
          <w:tcPr>
            <w:tcW w:w="1838" w:type="dxa"/>
            <w:vAlign w:val="center"/>
          </w:tcPr>
          <w:p w:rsidR="00A80C1E" w:rsidDel="00024B5A" w:rsidRDefault="00A80C1E" w:rsidP="007244C6">
            <w:pPr>
              <w:rPr>
                <w:del w:id="1944" w:author="gz y" w:date="2016-11-17T15:57:00Z"/>
              </w:rPr>
            </w:pPr>
            <w:del w:id="1945" w:author="gz y" w:date="2016-11-17T15:57:00Z">
              <w:r w:rsidDel="00024B5A">
                <w:delText xml:space="preserve">state </w:delText>
              </w:r>
              <w:r w:rsidRPr="001964D0" w:rsidDel="00024B5A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A80C1E" w:rsidDel="00024B5A" w:rsidRDefault="00A80C1E" w:rsidP="007244C6">
            <w:pPr>
              <w:rPr>
                <w:del w:id="1946" w:author="gz y" w:date="2016-11-17T15:57:00Z"/>
              </w:rPr>
            </w:pPr>
            <w:del w:id="1947" w:author="gz y" w:date="2016-11-17T15:57:00Z">
              <w:r w:rsidDel="00024B5A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80C1E" w:rsidDel="00024B5A" w:rsidRDefault="00A80C1E" w:rsidP="007244C6">
            <w:pPr>
              <w:rPr>
                <w:del w:id="1948" w:author="gz y" w:date="2016-11-17T15:57:00Z"/>
              </w:rPr>
            </w:pPr>
            <w:del w:id="1949" w:author="gz y" w:date="2016-11-17T15:57:00Z">
              <w:r w:rsidDel="00024B5A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A80C1E" w:rsidDel="00024B5A" w:rsidRDefault="00A80C1E" w:rsidP="007244C6">
            <w:pPr>
              <w:rPr>
                <w:del w:id="1950" w:author="gz y" w:date="2016-11-17T15:57:00Z"/>
              </w:rPr>
            </w:pPr>
            <w:del w:id="1951" w:author="gz y" w:date="2016-11-17T15:57:00Z">
              <w:r w:rsidDel="00024B5A">
                <w:rPr>
                  <w:rFonts w:hint="eastAsia"/>
                </w:rPr>
                <w:delText>结果状态，</w:delText>
              </w:r>
              <w:r w:rsidDel="00024B5A">
                <w:rPr>
                  <w:rFonts w:hint="eastAsia"/>
                </w:rPr>
                <w:delText>ok, error</w:delText>
              </w:r>
            </w:del>
          </w:p>
        </w:tc>
      </w:tr>
      <w:tr w:rsidR="00A80C1E" w:rsidDel="00024B5A" w:rsidTr="007244C6">
        <w:trPr>
          <w:jc w:val="center"/>
          <w:del w:id="1952" w:author="gz y" w:date="2016-11-17T15:57:00Z"/>
        </w:trPr>
        <w:tc>
          <w:tcPr>
            <w:tcW w:w="1838" w:type="dxa"/>
            <w:vAlign w:val="center"/>
          </w:tcPr>
          <w:p w:rsidR="00A80C1E" w:rsidDel="00024B5A" w:rsidRDefault="00A80C1E" w:rsidP="007244C6">
            <w:pPr>
              <w:rPr>
                <w:del w:id="1953" w:author="gz y" w:date="2016-11-17T15:57:00Z"/>
              </w:rPr>
            </w:pPr>
            <w:del w:id="1954" w:author="gz y" w:date="2016-11-17T15:57:00Z">
              <w:r w:rsidDel="00024B5A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A80C1E" w:rsidDel="00024B5A" w:rsidRDefault="00A80C1E" w:rsidP="007244C6">
            <w:pPr>
              <w:rPr>
                <w:del w:id="1955" w:author="gz y" w:date="2016-11-17T15:57:00Z"/>
              </w:rPr>
            </w:pPr>
            <w:del w:id="1956" w:author="gz y" w:date="2016-11-17T15:57:00Z">
              <w:r w:rsidDel="00024B5A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80C1E" w:rsidDel="00024B5A" w:rsidRDefault="00A80C1E" w:rsidP="007244C6">
            <w:pPr>
              <w:rPr>
                <w:del w:id="1957" w:author="gz y" w:date="2016-11-17T15:57:00Z"/>
              </w:rPr>
            </w:pPr>
            <w:del w:id="1958" w:author="gz y" w:date="2016-11-17T15:57:00Z">
              <w:r w:rsidDel="00024B5A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A80C1E" w:rsidDel="00024B5A" w:rsidRDefault="00A80C1E" w:rsidP="007244C6">
            <w:pPr>
              <w:rPr>
                <w:del w:id="1959" w:author="gz y" w:date="2016-11-17T15:57:00Z"/>
              </w:rPr>
            </w:pPr>
            <w:del w:id="1960" w:author="gz y" w:date="2016-11-17T15:57:00Z">
              <w:r w:rsidDel="00024B5A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375EE8" w:rsidRPr="00A80C1E" w:rsidDel="00024B5A" w:rsidRDefault="00375EE8" w:rsidP="00375EE8">
      <w:pPr>
        <w:rPr>
          <w:del w:id="1961" w:author="gz y" w:date="2016-11-17T15:57:00Z"/>
        </w:rPr>
      </w:pPr>
    </w:p>
    <w:p w:rsidR="001A1CDF" w:rsidDel="00024B5A" w:rsidRDefault="00375EE8" w:rsidP="00ED2835">
      <w:pPr>
        <w:pStyle w:val="aa"/>
        <w:numPr>
          <w:ilvl w:val="0"/>
          <w:numId w:val="9"/>
        </w:numPr>
        <w:ind w:firstLineChars="0"/>
        <w:rPr>
          <w:del w:id="1962" w:author="gz y" w:date="2016-11-17T15:57:00Z"/>
        </w:rPr>
      </w:pPr>
      <w:del w:id="1963" w:author="gz y" w:date="2016-11-17T15:57:00Z">
        <w:r w:rsidDel="00024B5A">
          <w:rPr>
            <w:rFonts w:hint="eastAsia"/>
          </w:rPr>
          <w:delText>示例：</w:delText>
        </w:r>
        <w:r w:rsidR="001A1CDF" w:rsidDel="00024B5A">
          <w:rPr>
            <w:rFonts w:hint="eastAsia"/>
          </w:rPr>
          <w:delText>{</w:delText>
        </w:r>
        <w:r w:rsidR="001A1CDF" w:rsidDel="00024B5A">
          <w:delText>“api”: “</w:delText>
        </w:r>
        <w:r w:rsidR="001A1CDF" w:rsidDel="00024B5A">
          <w:rPr>
            <w:rFonts w:hint="eastAsia"/>
          </w:rPr>
          <w:delText>/api/</w:delText>
        </w:r>
        <w:r w:rsidR="001A1CDF" w:rsidRPr="003B274B" w:rsidDel="00024B5A">
          <w:delText>extensions</w:delText>
        </w:r>
        <w:r w:rsidR="001A1CDF" w:rsidDel="00024B5A">
          <w:rPr>
            <w:rFonts w:hint="eastAsia"/>
          </w:rPr>
          <w:delText>/</w:delText>
        </w:r>
        <w:r w:rsidR="00516BE7" w:rsidDel="00024B5A">
          <w:rPr>
            <w:rFonts w:hint="eastAsia"/>
          </w:rPr>
          <w:delText>del</w:delText>
        </w:r>
        <w:r w:rsidR="00516BE7" w:rsidDel="00024B5A">
          <w:delText>ete</w:delText>
        </w:r>
        <w:r w:rsidR="001A1CDF" w:rsidDel="00024B5A">
          <w:delText>”, “state”: “ok”</w:delText>
        </w:r>
        <w:r w:rsidR="001A1CDF" w:rsidDel="00024B5A">
          <w:rPr>
            <w:rFonts w:hint="eastAsia"/>
          </w:rPr>
          <w:delText>}</w:delText>
        </w:r>
      </w:del>
    </w:p>
    <w:p w:rsidR="00B61CE5" w:rsidRPr="00622974" w:rsidRDefault="00B61CE5" w:rsidP="00B61CE5"/>
    <w:p w:rsidR="002B188A" w:rsidRDefault="00F51499" w:rsidP="00ED2835">
      <w:pPr>
        <w:pStyle w:val="2"/>
        <w:numPr>
          <w:ilvl w:val="1"/>
          <w:numId w:val="2"/>
        </w:numPr>
      </w:pPr>
      <w:bookmarkStart w:id="1964" w:name="_Toc471397829"/>
      <w:r>
        <w:rPr>
          <w:rFonts w:hint="eastAsia"/>
        </w:rPr>
        <w:lastRenderedPageBreak/>
        <w:t>中继信息</w:t>
      </w:r>
      <w:bookmarkEnd w:id="1964"/>
    </w:p>
    <w:p w:rsidR="00C51670" w:rsidRDefault="00CA5C3E" w:rsidP="00ED2835">
      <w:pPr>
        <w:pStyle w:val="3"/>
        <w:numPr>
          <w:ilvl w:val="2"/>
          <w:numId w:val="2"/>
        </w:numPr>
      </w:pPr>
      <w:bookmarkStart w:id="1965" w:name="_Toc471397830"/>
      <w:r>
        <w:rPr>
          <w:rFonts w:hint="eastAsia"/>
        </w:rPr>
        <w:t>获取中继列表</w:t>
      </w:r>
      <w:bookmarkEnd w:id="1965"/>
    </w:p>
    <w:p w:rsidR="00674DBE" w:rsidRDefault="00674DBE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7A781C">
        <w:t>providers</w:t>
      </w:r>
      <w:r w:rsidR="00475AEC">
        <w:rPr>
          <w:rFonts w:hint="eastAsia"/>
        </w:rPr>
        <w:t>[</w:t>
      </w:r>
      <w:r w:rsidR="007908E0">
        <w:t>/@page/@page_size</w:t>
      </w:r>
      <w:ins w:id="1966" w:author="gz y" w:date="2016-12-16T11:37:00Z">
        <w:r w:rsidR="0003161A">
          <w:t xml:space="preserve"> </w:t>
        </w:r>
        <w:r w:rsidR="0003161A">
          <w:rPr>
            <w:rFonts w:hint="eastAsia"/>
          </w:rPr>
          <w:t>|</w:t>
        </w:r>
        <w:r w:rsidR="0003161A">
          <w:t xml:space="preserve"> </w:t>
        </w:r>
        <w:r w:rsidR="0003161A">
          <w:rPr>
            <w:rFonts w:hint="eastAsia"/>
          </w:rPr>
          <w:t>@name</w:t>
        </w:r>
      </w:ins>
      <w:r w:rsidR="00475AEC">
        <w:t>]</w:t>
      </w:r>
    </w:p>
    <w:p w:rsidR="002B2719" w:rsidRDefault="002B2719" w:rsidP="002B2719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2B2719" w:rsidRDefault="002B2719" w:rsidP="002B2719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  <w:ins w:id="1967" w:author="gz y" w:date="2016-12-16T11:37:00Z">
        <w:r w:rsidR="00B45F26">
          <w:rPr>
            <w:rFonts w:hint="eastAsia"/>
          </w:rPr>
          <w:t>1</w:t>
        </w:r>
      </w:ins>
      <w:r>
        <w:rPr>
          <w:rFonts w:hint="eastAsia"/>
        </w:rPr>
        <w:t>：无参数时将获取全部列表</w:t>
      </w:r>
    </w:p>
    <w:p w:rsidR="002B2719" w:rsidRDefault="002B2719" w:rsidP="002B271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B2719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B2719" w:rsidRDefault="002B2719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B2719" w:rsidRDefault="002B2719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B2719" w:rsidRDefault="002B2719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B2719" w:rsidRDefault="002B2719" w:rsidP="007244C6">
            <w:r>
              <w:rPr>
                <w:rFonts w:hint="eastAsia"/>
              </w:rPr>
              <w:t>说明</w:t>
            </w:r>
          </w:p>
        </w:tc>
      </w:tr>
      <w:tr w:rsidR="002B2719" w:rsidTr="007244C6">
        <w:trPr>
          <w:jc w:val="center"/>
        </w:trPr>
        <w:tc>
          <w:tcPr>
            <w:tcW w:w="1838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2B2719" w:rsidRDefault="002B2719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当前页码</w:t>
            </w:r>
          </w:p>
        </w:tc>
      </w:tr>
      <w:tr w:rsidR="002B2719" w:rsidTr="007244C6">
        <w:trPr>
          <w:jc w:val="center"/>
        </w:trPr>
        <w:tc>
          <w:tcPr>
            <w:tcW w:w="1838" w:type="dxa"/>
            <w:vAlign w:val="center"/>
          </w:tcPr>
          <w:p w:rsidR="002B2719" w:rsidRDefault="002B2719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2B2719" w:rsidRDefault="002B2719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2B2719" w:rsidRDefault="002B2719" w:rsidP="002B2719">
      <w:pPr>
        <w:rPr>
          <w:ins w:id="1968" w:author="gz y" w:date="2016-12-16T11:37:00Z"/>
        </w:rPr>
      </w:pPr>
    </w:p>
    <w:p w:rsidR="00B45F26" w:rsidRDefault="00B45F26" w:rsidP="00B45F26">
      <w:pPr>
        <w:pStyle w:val="aa"/>
        <w:numPr>
          <w:ilvl w:val="0"/>
          <w:numId w:val="9"/>
        </w:numPr>
        <w:ind w:firstLineChars="0"/>
        <w:rPr>
          <w:ins w:id="1969" w:author="gz y" w:date="2016-12-16T11:37:00Z"/>
        </w:rPr>
      </w:pPr>
      <w:ins w:id="1970" w:author="gz y" w:date="2016-12-16T11:37:00Z">
        <w:r>
          <w:rPr>
            <w:rFonts w:hint="eastAsia"/>
          </w:rPr>
          <w:t>参数</w:t>
        </w:r>
        <w:r>
          <w:rPr>
            <w:rFonts w:hint="eastAsia"/>
          </w:rPr>
          <w:t>2</w:t>
        </w:r>
        <w:r>
          <w:rPr>
            <w:rFonts w:hint="eastAsia"/>
          </w:rPr>
          <w:t>：无参数时将获取全部列表</w:t>
        </w:r>
      </w:ins>
    </w:p>
    <w:p w:rsidR="00B45F26" w:rsidRDefault="00B45F26" w:rsidP="00B45F26">
      <w:pPr>
        <w:rPr>
          <w:ins w:id="1971" w:author="gz y" w:date="2016-12-16T11:3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B45F26" w:rsidTr="00D06D15">
        <w:trPr>
          <w:jc w:val="center"/>
          <w:ins w:id="1972" w:author="gz y" w:date="2016-12-16T11:3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B45F26" w:rsidRDefault="00B45F26" w:rsidP="00D06D15">
            <w:pPr>
              <w:rPr>
                <w:ins w:id="1973" w:author="gz y" w:date="2016-12-16T11:37:00Z"/>
              </w:rPr>
            </w:pPr>
            <w:ins w:id="1974" w:author="gz y" w:date="2016-12-16T11:37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45F26" w:rsidRDefault="00B45F26" w:rsidP="00D06D15">
            <w:pPr>
              <w:rPr>
                <w:ins w:id="1975" w:author="gz y" w:date="2016-12-16T11:37:00Z"/>
              </w:rPr>
            </w:pPr>
            <w:ins w:id="1976" w:author="gz y" w:date="2016-12-16T11:37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45F26" w:rsidRDefault="00B45F26" w:rsidP="00D06D15">
            <w:pPr>
              <w:rPr>
                <w:ins w:id="1977" w:author="gz y" w:date="2016-12-16T11:37:00Z"/>
              </w:rPr>
            </w:pPr>
            <w:ins w:id="1978" w:author="gz y" w:date="2016-12-16T11:37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45F26" w:rsidRDefault="00B45F26" w:rsidP="00D06D15">
            <w:pPr>
              <w:rPr>
                <w:ins w:id="1979" w:author="gz y" w:date="2016-12-16T11:37:00Z"/>
              </w:rPr>
            </w:pPr>
            <w:ins w:id="1980" w:author="gz y" w:date="2016-12-16T11:37:00Z">
              <w:r>
                <w:rPr>
                  <w:rFonts w:hint="eastAsia"/>
                </w:rPr>
                <w:t>说明</w:t>
              </w:r>
            </w:ins>
          </w:p>
        </w:tc>
      </w:tr>
      <w:tr w:rsidR="00B45F26" w:rsidTr="00D06D15">
        <w:trPr>
          <w:jc w:val="center"/>
          <w:ins w:id="1981" w:author="gz y" w:date="2016-12-16T11:37:00Z"/>
        </w:trPr>
        <w:tc>
          <w:tcPr>
            <w:tcW w:w="1838" w:type="dxa"/>
            <w:vAlign w:val="center"/>
          </w:tcPr>
          <w:p w:rsidR="00B45F26" w:rsidRDefault="00B45F26" w:rsidP="00D06D15">
            <w:pPr>
              <w:rPr>
                <w:ins w:id="1982" w:author="gz y" w:date="2016-12-16T11:37:00Z"/>
              </w:rPr>
            </w:pPr>
            <w:ins w:id="1983" w:author="gz y" w:date="2016-12-16T11:37:00Z">
              <w:r>
                <w:t xml:space="preserve">name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B45F26" w:rsidRDefault="00B45F26" w:rsidP="00D06D15">
            <w:pPr>
              <w:rPr>
                <w:ins w:id="1984" w:author="gz y" w:date="2016-12-16T11:37:00Z"/>
              </w:rPr>
            </w:pPr>
            <w:ins w:id="1985" w:author="gz y" w:date="2016-12-16T11:38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B45F26" w:rsidRDefault="00B45F26" w:rsidP="00D06D15">
            <w:pPr>
              <w:rPr>
                <w:ins w:id="1986" w:author="gz y" w:date="2016-12-16T11:37:00Z"/>
              </w:rPr>
            </w:pPr>
            <w:ins w:id="1987" w:author="gz y" w:date="2016-12-16T11:37:00Z">
              <w:r>
                <w:t>20</w:t>
              </w:r>
            </w:ins>
          </w:p>
        </w:tc>
        <w:tc>
          <w:tcPr>
            <w:tcW w:w="2410" w:type="dxa"/>
            <w:vAlign w:val="center"/>
          </w:tcPr>
          <w:p w:rsidR="00B45F26" w:rsidRDefault="00B45F26" w:rsidP="00D06D15">
            <w:pPr>
              <w:rPr>
                <w:ins w:id="1988" w:author="gz y" w:date="2016-12-16T11:37:00Z"/>
              </w:rPr>
            </w:pPr>
            <w:ins w:id="1989" w:author="gz y" w:date="2016-12-16T11:38:00Z">
              <w:r>
                <w:rPr>
                  <w:rFonts w:hint="eastAsia"/>
                </w:rPr>
                <w:t>中继名称</w:t>
              </w:r>
            </w:ins>
          </w:p>
        </w:tc>
      </w:tr>
    </w:tbl>
    <w:p w:rsidR="00B45F26" w:rsidRDefault="00B45F26" w:rsidP="002B2719"/>
    <w:p w:rsidR="00F41A40" w:rsidRDefault="002B2719" w:rsidP="002B2719">
      <w:pPr>
        <w:pStyle w:val="aa"/>
        <w:numPr>
          <w:ilvl w:val="0"/>
          <w:numId w:val="9"/>
        </w:numPr>
        <w:ind w:firstLineChars="0"/>
        <w:rPr>
          <w:ins w:id="1990" w:author="gz y" w:date="2016-12-16T11:39:00Z"/>
        </w:rPr>
      </w:pPr>
      <w:r>
        <w:rPr>
          <w:rFonts w:hint="eastAsia"/>
        </w:rPr>
        <w:t>示例：</w:t>
      </w:r>
    </w:p>
    <w:p w:rsidR="00F41A40" w:rsidRDefault="00F41A40">
      <w:pPr>
        <w:rPr>
          <w:ins w:id="1991" w:author="gz y" w:date="2016-12-16T11:39:00Z"/>
        </w:rPr>
        <w:pPrChange w:id="1992" w:author="gz y" w:date="2016-12-16T11:39:00Z">
          <w:pPr>
            <w:pStyle w:val="aa"/>
            <w:numPr>
              <w:numId w:val="9"/>
            </w:numPr>
            <w:ind w:left="420" w:firstLineChars="0" w:hanging="420"/>
          </w:pPr>
        </w:pPrChange>
      </w:pPr>
    </w:p>
    <w:p w:rsidR="002B2719" w:rsidRDefault="002B2719">
      <w:pPr>
        <w:rPr>
          <w:ins w:id="1993" w:author="gz y" w:date="2016-12-16T11:39:00Z"/>
        </w:rPr>
        <w:pPrChange w:id="1994" w:author="gz y" w:date="2016-12-16T11:39:00Z">
          <w:pPr>
            <w:pStyle w:val="aa"/>
            <w:numPr>
              <w:numId w:val="9"/>
            </w:numPr>
            <w:ind w:left="420" w:firstLineChars="0" w:hanging="420"/>
          </w:pPr>
        </w:pPrChange>
      </w:pPr>
      <w:r>
        <w:t>http://www.systec-pbx.net</w:t>
      </w:r>
      <w:r w:rsidR="00882F27">
        <w:rPr>
          <w:rFonts w:hint="eastAsia"/>
        </w:rPr>
        <w:t>/api/</w:t>
      </w:r>
      <w:r w:rsidR="00882F27">
        <w:t>providers/</w:t>
      </w:r>
      <w:r>
        <w:t>1/20</w:t>
      </w:r>
    </w:p>
    <w:p w:rsidR="00F41A40" w:rsidRPr="00D727C8" w:rsidRDefault="00F41A40">
      <w:pPr>
        <w:rPr>
          <w:ins w:id="1995" w:author="gz y" w:date="2016-12-16T11:39:00Z"/>
        </w:rPr>
        <w:pPrChange w:id="1996" w:author="gz y" w:date="2016-12-16T11:39:00Z">
          <w:pPr>
            <w:pStyle w:val="aa"/>
            <w:numPr>
              <w:numId w:val="9"/>
            </w:numPr>
            <w:ind w:left="420" w:firstLineChars="0" w:hanging="420"/>
          </w:pPr>
        </w:pPrChange>
      </w:pPr>
      <w:ins w:id="1997" w:author="gz y" w:date="2016-12-16T11:40:00Z">
        <w:r>
          <w:t>http://www.systec-pbx.net</w:t>
        </w:r>
        <w:r>
          <w:rPr>
            <w:rFonts w:hint="eastAsia"/>
          </w:rPr>
          <w:t>/api/</w:t>
        </w:r>
        <w:r w:rsidR="00061573">
          <w:t>providers/</w:t>
        </w:r>
      </w:ins>
      <w:ins w:id="1998" w:author="gz y" w:date="2016-12-16T11:50:00Z">
        <w:r w:rsidR="00061573">
          <w:rPr>
            <w:rFonts w:hint="eastAsia"/>
          </w:rPr>
          <w:t>office</w:t>
        </w:r>
        <w:r w:rsidR="00061573">
          <w:t>link-server</w:t>
        </w:r>
      </w:ins>
    </w:p>
    <w:p w:rsidR="00F41A40" w:rsidRPr="00B83BC8" w:rsidRDefault="00F41A40">
      <w:pPr>
        <w:pPrChange w:id="1999" w:author="gz y" w:date="2016-12-16T11:39:00Z">
          <w:pPr>
            <w:pStyle w:val="aa"/>
            <w:numPr>
              <w:numId w:val="9"/>
            </w:numPr>
            <w:ind w:left="420" w:firstLineChars="0" w:hanging="420"/>
          </w:pPr>
        </w:pPrChange>
      </w:pPr>
    </w:p>
    <w:p w:rsidR="002B2719" w:rsidRDefault="002B2719" w:rsidP="002B2719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2B2719" w:rsidRDefault="002B2719" w:rsidP="002B271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B2719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B2719" w:rsidRDefault="002B2719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B2719" w:rsidRDefault="002B2719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B2719" w:rsidRDefault="002B2719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B2719" w:rsidRDefault="002B2719" w:rsidP="007244C6">
            <w:r>
              <w:rPr>
                <w:rFonts w:hint="eastAsia"/>
              </w:rPr>
              <w:t>说明</w:t>
            </w:r>
          </w:p>
        </w:tc>
      </w:tr>
      <w:tr w:rsidR="002B2719" w:rsidTr="007244C6">
        <w:trPr>
          <w:jc w:val="center"/>
        </w:trPr>
        <w:tc>
          <w:tcPr>
            <w:tcW w:w="1838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2B2719" w:rsidRDefault="002B2719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当前页码</w:t>
            </w:r>
          </w:p>
        </w:tc>
      </w:tr>
      <w:tr w:rsidR="002B2719" w:rsidTr="007244C6">
        <w:trPr>
          <w:jc w:val="center"/>
        </w:trPr>
        <w:tc>
          <w:tcPr>
            <w:tcW w:w="1838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2B2719" w:rsidRDefault="002B2719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总条数</w:t>
            </w:r>
          </w:p>
        </w:tc>
      </w:tr>
      <w:tr w:rsidR="002B2719" w:rsidTr="007244C6">
        <w:trPr>
          <w:jc w:val="center"/>
        </w:trPr>
        <w:tc>
          <w:tcPr>
            <w:tcW w:w="1838" w:type="dxa"/>
            <w:vAlign w:val="center"/>
          </w:tcPr>
          <w:p w:rsidR="002B2719" w:rsidRDefault="00CD166A" w:rsidP="007244C6">
            <w:r>
              <w:t>providers</w:t>
            </w:r>
            <w:r w:rsidR="002B2719">
              <w:t xml:space="preserve"> </w:t>
            </w:r>
            <w:r w:rsidR="002B2719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2B2719" w:rsidRDefault="002B2719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2B2719" w:rsidRDefault="00D27A07" w:rsidP="007244C6">
            <w:r>
              <w:rPr>
                <w:rFonts w:hint="eastAsia"/>
              </w:rPr>
              <w:t>中继</w:t>
            </w:r>
            <w:r w:rsidR="002B2719">
              <w:rPr>
                <w:rFonts w:hint="eastAsia"/>
              </w:rPr>
              <w:t>列表</w:t>
            </w:r>
          </w:p>
        </w:tc>
      </w:tr>
    </w:tbl>
    <w:p w:rsidR="002B2719" w:rsidRDefault="002B2719" w:rsidP="002B2719"/>
    <w:p w:rsidR="00674DBE" w:rsidRDefault="002D0982" w:rsidP="002D0982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中继列表</w:t>
      </w:r>
      <w:r w:rsidR="00D51E6B">
        <w:rPr>
          <w:rFonts w:hint="eastAsia"/>
        </w:rPr>
        <w:t>：</w:t>
      </w:r>
      <w:r w:rsidR="00D51E6B">
        <w:rPr>
          <w:rFonts w:hint="eastAsia"/>
        </w:rPr>
        <w:t>List&lt;</w:t>
      </w:r>
      <w:r w:rsidR="00D51E6B">
        <w:t>Item</w:t>
      </w:r>
      <w:r w:rsidR="00D51E6B">
        <w:rPr>
          <w:rFonts w:hint="eastAsia"/>
        </w:rPr>
        <w:t>&gt;</w:t>
      </w:r>
    </w:p>
    <w:p w:rsidR="00674DBE" w:rsidRDefault="00674DBE" w:rsidP="008F5FB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74DBE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74DBE" w:rsidRDefault="00674DBE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74DBE" w:rsidRDefault="00674DBE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74DBE" w:rsidRDefault="00674DBE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74DBE" w:rsidRDefault="00674DBE" w:rsidP="00274364">
            <w:r>
              <w:rPr>
                <w:rFonts w:hint="eastAsia"/>
              </w:rPr>
              <w:t>说明</w:t>
            </w:r>
          </w:p>
        </w:tc>
      </w:tr>
      <w:tr w:rsidR="00674DBE" w:rsidTr="00274364">
        <w:trPr>
          <w:jc w:val="center"/>
        </w:trPr>
        <w:tc>
          <w:tcPr>
            <w:tcW w:w="1838" w:type="dxa"/>
            <w:vAlign w:val="center"/>
          </w:tcPr>
          <w:p w:rsidR="00674DBE" w:rsidRDefault="00415283" w:rsidP="00274364">
            <w:r>
              <w:t>name</w:t>
            </w:r>
            <w:r w:rsidR="00754821">
              <w:t xml:space="preserve"> </w:t>
            </w:r>
            <w:r w:rsidR="00754821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74DBE" w:rsidRDefault="009A4BA9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674DBE" w:rsidRDefault="00674DBE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674DBE" w:rsidRDefault="009D7B1C" w:rsidP="00274364">
            <w:r>
              <w:rPr>
                <w:rFonts w:hint="eastAsia"/>
              </w:rPr>
              <w:t>名字</w:t>
            </w:r>
          </w:p>
        </w:tc>
      </w:tr>
      <w:tr w:rsidR="00674DBE" w:rsidTr="00274364">
        <w:trPr>
          <w:jc w:val="center"/>
        </w:trPr>
        <w:tc>
          <w:tcPr>
            <w:tcW w:w="1838" w:type="dxa"/>
            <w:vAlign w:val="center"/>
          </w:tcPr>
          <w:p w:rsidR="00674DBE" w:rsidRDefault="00415283" w:rsidP="00274364">
            <w:r>
              <w:t>user</w:t>
            </w:r>
          </w:p>
        </w:tc>
        <w:tc>
          <w:tcPr>
            <w:tcW w:w="1843" w:type="dxa"/>
            <w:vAlign w:val="center"/>
          </w:tcPr>
          <w:p w:rsidR="00674DBE" w:rsidRDefault="008F25B1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674DBE" w:rsidRDefault="008F25B1" w:rsidP="00274364">
            <w:r>
              <w:t>2</w:t>
            </w:r>
            <w:r w:rsidR="00674DBE">
              <w:t>0</w:t>
            </w:r>
          </w:p>
        </w:tc>
        <w:tc>
          <w:tcPr>
            <w:tcW w:w="2410" w:type="dxa"/>
            <w:vAlign w:val="center"/>
          </w:tcPr>
          <w:p w:rsidR="00674DBE" w:rsidRDefault="009D7B1C" w:rsidP="00274364">
            <w:r>
              <w:rPr>
                <w:rFonts w:hint="eastAsia"/>
              </w:rPr>
              <w:t>用户</w:t>
            </w:r>
          </w:p>
        </w:tc>
      </w:tr>
      <w:tr w:rsidR="00674DBE" w:rsidDel="00302F4E" w:rsidTr="00274364">
        <w:trPr>
          <w:jc w:val="center"/>
          <w:del w:id="2000" w:author="gz y" w:date="2016-12-16T14:09:00Z"/>
        </w:trPr>
        <w:tc>
          <w:tcPr>
            <w:tcW w:w="1838" w:type="dxa"/>
            <w:vAlign w:val="center"/>
          </w:tcPr>
          <w:p w:rsidR="00674DBE" w:rsidRPr="0013548B" w:rsidDel="00302F4E" w:rsidRDefault="00415283" w:rsidP="00274364">
            <w:pPr>
              <w:rPr>
                <w:del w:id="2001" w:author="gz y" w:date="2016-12-16T14:09:00Z"/>
              </w:rPr>
            </w:pPr>
            <w:del w:id="2002" w:author="gz y" w:date="2016-12-16T14:09:00Z">
              <w:r w:rsidDel="00302F4E">
                <w:delText>password</w:delText>
              </w:r>
            </w:del>
          </w:p>
        </w:tc>
        <w:tc>
          <w:tcPr>
            <w:tcW w:w="1843" w:type="dxa"/>
            <w:vAlign w:val="center"/>
          </w:tcPr>
          <w:p w:rsidR="00674DBE" w:rsidDel="00302F4E" w:rsidRDefault="007B2A97" w:rsidP="00274364">
            <w:pPr>
              <w:rPr>
                <w:del w:id="2003" w:author="gz y" w:date="2016-12-16T14:09:00Z"/>
              </w:rPr>
            </w:pPr>
            <w:del w:id="2004" w:author="gz y" w:date="2016-12-16T14:09:00Z">
              <w:r w:rsidDel="00302F4E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674DBE" w:rsidDel="00302F4E" w:rsidRDefault="009D7B1C" w:rsidP="00274364">
            <w:pPr>
              <w:rPr>
                <w:del w:id="2005" w:author="gz y" w:date="2016-12-16T14:09:00Z"/>
              </w:rPr>
            </w:pPr>
            <w:del w:id="2006" w:author="gz y" w:date="2016-12-16T14:09:00Z">
              <w:r w:rsidDel="00302F4E">
                <w:delText>2</w:delText>
              </w:r>
              <w:r w:rsidR="00674DBE" w:rsidDel="00302F4E">
                <w:rPr>
                  <w:rFonts w:hint="eastAsia"/>
                </w:rPr>
                <w:delText>0</w:delText>
              </w:r>
            </w:del>
          </w:p>
        </w:tc>
        <w:tc>
          <w:tcPr>
            <w:tcW w:w="2410" w:type="dxa"/>
            <w:vAlign w:val="center"/>
          </w:tcPr>
          <w:p w:rsidR="00674DBE" w:rsidDel="00302F4E" w:rsidRDefault="009D7B1C" w:rsidP="00274364">
            <w:pPr>
              <w:rPr>
                <w:del w:id="2007" w:author="gz y" w:date="2016-12-16T14:09:00Z"/>
              </w:rPr>
            </w:pPr>
            <w:del w:id="2008" w:author="gz y" w:date="2016-12-16T14:09:00Z">
              <w:r w:rsidDel="00302F4E">
                <w:rPr>
                  <w:rFonts w:hint="eastAsia"/>
                </w:rPr>
                <w:delText>密码</w:delText>
              </w:r>
            </w:del>
          </w:p>
        </w:tc>
      </w:tr>
      <w:tr w:rsidR="00674DBE" w:rsidTr="00274364">
        <w:trPr>
          <w:jc w:val="center"/>
        </w:trPr>
        <w:tc>
          <w:tcPr>
            <w:tcW w:w="1838" w:type="dxa"/>
            <w:vAlign w:val="center"/>
          </w:tcPr>
          <w:p w:rsidR="00674DBE" w:rsidRPr="00F86F6F" w:rsidRDefault="00415283" w:rsidP="00274364">
            <w:r>
              <w:t>address</w:t>
            </w:r>
            <w:r w:rsidR="00754821">
              <w:t xml:space="preserve"> </w:t>
            </w:r>
            <w:r w:rsidR="00754821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74DBE" w:rsidRDefault="007B2A97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674DBE" w:rsidRDefault="009D7B1C" w:rsidP="00274364">
            <w:r>
              <w:t>4</w:t>
            </w:r>
            <w:r w:rsidR="00674DBE"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674DBE" w:rsidRDefault="009D7B1C" w:rsidP="00274364">
            <w:pPr>
              <w:jc w:val="left"/>
            </w:pPr>
            <w:r>
              <w:rPr>
                <w:rFonts w:hint="eastAsia"/>
              </w:rPr>
              <w:t>地址</w:t>
            </w:r>
          </w:p>
        </w:tc>
      </w:tr>
      <w:tr w:rsidR="009D7B1C" w:rsidTr="00274364">
        <w:trPr>
          <w:jc w:val="center"/>
        </w:trPr>
        <w:tc>
          <w:tcPr>
            <w:tcW w:w="1838" w:type="dxa"/>
            <w:vAlign w:val="center"/>
          </w:tcPr>
          <w:p w:rsidR="009D7B1C" w:rsidRDefault="009D7B1C" w:rsidP="00274364">
            <w:r>
              <w:rPr>
                <w:rFonts w:hint="eastAsia"/>
              </w:rPr>
              <w:t>port</w:t>
            </w:r>
          </w:p>
        </w:tc>
        <w:tc>
          <w:tcPr>
            <w:tcW w:w="1843" w:type="dxa"/>
            <w:vAlign w:val="center"/>
          </w:tcPr>
          <w:p w:rsidR="009D7B1C" w:rsidRDefault="000E6EB5" w:rsidP="00274364">
            <w:r>
              <w:t>Integer</w:t>
            </w:r>
          </w:p>
        </w:tc>
        <w:tc>
          <w:tcPr>
            <w:tcW w:w="1417" w:type="dxa"/>
            <w:vAlign w:val="center"/>
          </w:tcPr>
          <w:p w:rsidR="009D7B1C" w:rsidRDefault="009D7B1C" w:rsidP="00274364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9D7B1C" w:rsidRDefault="009D7B1C" w:rsidP="00274364">
            <w:pPr>
              <w:jc w:val="left"/>
            </w:pPr>
            <w:r>
              <w:rPr>
                <w:rFonts w:hint="eastAsia"/>
              </w:rPr>
              <w:t>端口</w:t>
            </w:r>
          </w:p>
        </w:tc>
      </w:tr>
      <w:tr w:rsidR="00674DBE" w:rsidTr="00274364">
        <w:trPr>
          <w:jc w:val="center"/>
        </w:trPr>
        <w:tc>
          <w:tcPr>
            <w:tcW w:w="1838" w:type="dxa"/>
            <w:vAlign w:val="center"/>
          </w:tcPr>
          <w:p w:rsidR="00674DBE" w:rsidRDefault="00415283" w:rsidP="00274364">
            <w:r>
              <w:t>dialplan</w:t>
            </w:r>
            <w:r w:rsidR="00754821">
              <w:t xml:space="preserve"> </w:t>
            </w:r>
            <w:r w:rsidR="00754821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74DBE" w:rsidRDefault="000E6EB5" w:rsidP="00274364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674DBE" w:rsidRDefault="009D7B1C" w:rsidP="00274364">
            <w:r>
              <w:t>2</w:t>
            </w:r>
            <w:r w:rsidR="00674DBE"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674DBE" w:rsidRDefault="00BD30B8" w:rsidP="00274364">
            <w:pPr>
              <w:jc w:val="left"/>
            </w:pPr>
            <w:r>
              <w:rPr>
                <w:rFonts w:hint="eastAsia"/>
              </w:rPr>
              <w:t>拨号方案</w:t>
            </w:r>
          </w:p>
        </w:tc>
      </w:tr>
      <w:tr w:rsidR="00674DBE" w:rsidTr="00274364">
        <w:trPr>
          <w:jc w:val="center"/>
        </w:trPr>
        <w:tc>
          <w:tcPr>
            <w:tcW w:w="1838" w:type="dxa"/>
            <w:vAlign w:val="center"/>
          </w:tcPr>
          <w:p w:rsidR="00674DBE" w:rsidRDefault="00415283" w:rsidP="00274364">
            <w:r>
              <w:rPr>
                <w:rFonts w:hint="eastAsia"/>
              </w:rPr>
              <w:t>entry</w:t>
            </w:r>
            <w:r w:rsidR="00754821">
              <w:t xml:space="preserve"> </w:t>
            </w:r>
            <w:r w:rsidR="00754821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74DBE" w:rsidRDefault="000E6EB5" w:rsidP="00274364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674DBE" w:rsidRDefault="00674DBE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674DBE" w:rsidRDefault="00BD30B8" w:rsidP="00274364">
            <w:pPr>
              <w:jc w:val="left"/>
            </w:pPr>
            <w:r>
              <w:rPr>
                <w:rFonts w:hint="eastAsia"/>
              </w:rPr>
              <w:t>入口</w:t>
            </w:r>
          </w:p>
        </w:tc>
      </w:tr>
    </w:tbl>
    <w:p w:rsidR="00674DBE" w:rsidRDefault="00674DBE" w:rsidP="00674DBE"/>
    <w:p w:rsidR="00450BC1" w:rsidRDefault="00674DBE" w:rsidP="00ED2835">
      <w:pPr>
        <w:pStyle w:val="aa"/>
        <w:numPr>
          <w:ilvl w:val="0"/>
          <w:numId w:val="9"/>
        </w:numPr>
        <w:ind w:firstLineChars="0"/>
        <w:rPr>
          <w:ins w:id="2009" w:author="gz y" w:date="2016-12-16T11:40:00Z"/>
        </w:rPr>
      </w:pPr>
      <w:r>
        <w:rPr>
          <w:rFonts w:hint="eastAsia"/>
        </w:rPr>
        <w:t>示例：</w:t>
      </w:r>
    </w:p>
    <w:p w:rsidR="00450BC1" w:rsidRDefault="00450BC1">
      <w:pPr>
        <w:rPr>
          <w:ins w:id="2010" w:author="gz y" w:date="2016-12-16T11:40:00Z"/>
        </w:rPr>
        <w:pPrChange w:id="2011" w:author="gz y" w:date="2016-12-16T11:40:00Z">
          <w:pPr>
            <w:pStyle w:val="aa"/>
            <w:numPr>
              <w:numId w:val="9"/>
            </w:numPr>
            <w:ind w:left="420" w:firstLineChars="0" w:hanging="420"/>
          </w:pPr>
        </w:pPrChange>
      </w:pPr>
    </w:p>
    <w:p w:rsidR="00CA5C3E" w:rsidRDefault="001B5CAA">
      <w:pPr>
        <w:rPr>
          <w:ins w:id="2012" w:author="gz y" w:date="2016-12-16T11:40:00Z"/>
        </w:rPr>
        <w:pPrChange w:id="2013" w:author="gz y" w:date="2016-12-16T11:40:00Z">
          <w:pPr>
            <w:pStyle w:val="aa"/>
            <w:numPr>
              <w:numId w:val="9"/>
            </w:numPr>
            <w:ind w:left="420" w:firstLineChars="0" w:hanging="420"/>
          </w:pPr>
        </w:pPrChange>
      </w:pPr>
      <w:r>
        <w:rPr>
          <w:rFonts w:hint="eastAsia"/>
        </w:rPr>
        <w:t>{</w:t>
      </w:r>
      <w:r>
        <w:t>“page”: 1, “</w:t>
      </w:r>
      <w:r>
        <w:rPr>
          <w:rFonts w:hint="eastAsia"/>
        </w:rPr>
        <w:t>total</w:t>
      </w:r>
      <w:r>
        <w:t>_count”: 100, “</w:t>
      </w:r>
      <w:r w:rsidR="00DD400A">
        <w:t>providers</w:t>
      </w:r>
      <w:r>
        <w:t xml:space="preserve">”: </w:t>
      </w:r>
      <w:r w:rsidR="00674DBE">
        <w:rPr>
          <w:rFonts w:hint="eastAsia"/>
        </w:rPr>
        <w:t>[</w:t>
      </w:r>
      <w:r w:rsidR="00674DBE">
        <w:t>{“</w:t>
      </w:r>
      <w:r w:rsidR="00B323C4">
        <w:t>name</w:t>
      </w:r>
      <w:r w:rsidR="00674DBE">
        <w:t>”: “</w:t>
      </w:r>
      <w:r w:rsidR="00B323C4">
        <w:rPr>
          <w:rFonts w:hint="eastAsia"/>
        </w:rPr>
        <w:t>office</w:t>
      </w:r>
      <w:r w:rsidR="00B323C4">
        <w:t>link-server</w:t>
      </w:r>
      <w:r w:rsidR="00674DBE">
        <w:t>”, “</w:t>
      </w:r>
      <w:r w:rsidR="00055251">
        <w:t>user</w:t>
      </w:r>
      <w:r w:rsidR="00674DBE">
        <w:t>”: “</w:t>
      </w:r>
      <w:r w:rsidR="00055251">
        <w:t>80001</w:t>
      </w:r>
      <w:r w:rsidR="00674DBE">
        <w:t xml:space="preserve">”, </w:t>
      </w:r>
      <w:del w:id="2014" w:author="gz y" w:date="2016-12-16T14:09:00Z">
        <w:r w:rsidR="00674DBE" w:rsidDel="00302F4E">
          <w:delText>“</w:delText>
        </w:r>
        <w:r w:rsidR="004A515D" w:rsidDel="00302F4E">
          <w:delText>password</w:delText>
        </w:r>
        <w:r w:rsidR="00674DBE" w:rsidDel="00302F4E">
          <w:delText>”: “</w:delText>
        </w:r>
        <w:r w:rsidR="004A515D" w:rsidDel="00302F4E">
          <w:rPr>
            <w:rFonts w:hint="eastAsia"/>
          </w:rPr>
          <w:delText>123</w:delText>
        </w:r>
        <w:r w:rsidR="004A515D" w:rsidDel="00302F4E">
          <w:delText>456</w:delText>
        </w:r>
        <w:r w:rsidR="00674DBE" w:rsidDel="00302F4E">
          <w:delText>”,</w:delText>
        </w:r>
        <w:r w:rsidR="00812D57" w:rsidDel="00302F4E">
          <w:delText xml:space="preserve"> </w:delText>
        </w:r>
      </w:del>
      <w:r w:rsidR="00812D57">
        <w:t>“address”: “www.systec-pbx.net”,</w:t>
      </w:r>
      <w:r w:rsidR="00FA0D36">
        <w:t xml:space="preserve"> “port”: 5060,</w:t>
      </w:r>
      <w:r w:rsidR="00812D57">
        <w:t xml:space="preserve"> </w:t>
      </w:r>
      <w:r w:rsidR="00674DBE">
        <w:t>“</w:t>
      </w:r>
      <w:r w:rsidR="00674DBE">
        <w:rPr>
          <w:rFonts w:hint="eastAsia"/>
        </w:rPr>
        <w:t>dial</w:t>
      </w:r>
      <w:r w:rsidR="00674DBE">
        <w:t>plan”: “systec”, “</w:t>
      </w:r>
      <w:r w:rsidR="00FA0D36">
        <w:t>entry</w:t>
      </w:r>
      <w:r w:rsidR="00674DBE">
        <w:t>”: “</w:t>
      </w:r>
      <w:r w:rsidR="00FA0D36">
        <w:t>7000</w:t>
      </w:r>
      <w:r w:rsidR="00674DBE">
        <w:t>”</w:t>
      </w:r>
      <w:proofErr w:type="gramStart"/>
      <w:r w:rsidR="00FA0D36">
        <w:t>}</w:t>
      </w:r>
      <w:r w:rsidR="00674DBE">
        <w:t>, …</w:t>
      </w:r>
      <w:r w:rsidR="00674DBE">
        <w:rPr>
          <w:rFonts w:hint="eastAsia"/>
        </w:rPr>
        <w:t>]</w:t>
      </w:r>
      <w:proofErr w:type="gramEnd"/>
      <w:r>
        <w:rPr>
          <w:rFonts w:hint="eastAsia"/>
        </w:rPr>
        <w:t>}</w:t>
      </w:r>
    </w:p>
    <w:p w:rsidR="00450BC1" w:rsidRDefault="00450BC1">
      <w:pPr>
        <w:rPr>
          <w:ins w:id="2015" w:author="gz y" w:date="2016-12-16T11:41:00Z"/>
        </w:rPr>
        <w:pPrChange w:id="2016" w:author="gz y" w:date="2016-12-16T11:40:00Z">
          <w:pPr>
            <w:pStyle w:val="aa"/>
            <w:numPr>
              <w:numId w:val="9"/>
            </w:numPr>
            <w:ind w:left="420" w:firstLineChars="0" w:hanging="420"/>
          </w:pPr>
        </w:pPrChange>
      </w:pPr>
    </w:p>
    <w:p w:rsidR="00450BC1" w:rsidRDefault="00226A13">
      <w:pPr>
        <w:pPrChange w:id="2017" w:author="gz y" w:date="2016-12-16T11:40:00Z">
          <w:pPr>
            <w:pStyle w:val="aa"/>
            <w:numPr>
              <w:numId w:val="9"/>
            </w:numPr>
            <w:ind w:left="420" w:firstLineChars="0" w:hanging="420"/>
          </w:pPr>
        </w:pPrChange>
      </w:pPr>
      <w:ins w:id="2018" w:author="gz y" w:date="2016-12-16T11:47:00Z">
        <w:r>
          <w:t>{“name”: “</w:t>
        </w:r>
        <w:r>
          <w:rPr>
            <w:rFonts w:hint="eastAsia"/>
          </w:rPr>
          <w:t>office</w:t>
        </w:r>
        <w:r>
          <w:t>link-server”, “user”: “80001”, “address”: “www.systec-pbx.net”, “port”: 5060, “</w:t>
        </w:r>
        <w:r>
          <w:rPr>
            <w:rFonts w:hint="eastAsia"/>
          </w:rPr>
          <w:t>dial</w:t>
        </w:r>
        <w:r>
          <w:t>plan”: “systec”, “entry”: “7000”}</w:t>
        </w:r>
      </w:ins>
    </w:p>
    <w:p w:rsidR="00CA5C3E" w:rsidRPr="00CA5C3E" w:rsidRDefault="00CA5C3E" w:rsidP="00CA5C3E"/>
    <w:p w:rsidR="00CA5C3E" w:rsidRDefault="00CA5C3E" w:rsidP="00ED2835">
      <w:pPr>
        <w:pStyle w:val="3"/>
        <w:numPr>
          <w:ilvl w:val="2"/>
          <w:numId w:val="2"/>
        </w:numPr>
      </w:pPr>
      <w:bookmarkStart w:id="2019" w:name="_Toc471397831"/>
      <w:r>
        <w:rPr>
          <w:rFonts w:hint="eastAsia"/>
        </w:rPr>
        <w:lastRenderedPageBreak/>
        <w:t>添加中继</w:t>
      </w:r>
      <w:bookmarkEnd w:id="2019"/>
    </w:p>
    <w:p w:rsidR="00EA73F2" w:rsidRDefault="00EA73F2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82650">
        <w:t>POST</w:t>
      </w:r>
      <w:r>
        <w:rPr>
          <w:rFonts w:hint="eastAsia"/>
        </w:rPr>
        <w:t xml:space="preserve"> /api/</w:t>
      </w:r>
      <w:r w:rsidR="00F94D48">
        <w:t>providers</w:t>
      </w:r>
      <w:r>
        <w:rPr>
          <w:rFonts w:hint="eastAsia"/>
        </w:rPr>
        <w:t>/add</w:t>
      </w:r>
    </w:p>
    <w:p w:rsidR="00DC6AF0" w:rsidRDefault="00DC6AF0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EA73F2" w:rsidRDefault="004723D4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  <w:r w:rsidR="004C7C77">
        <w:rPr>
          <w:rFonts w:hint="eastAsia"/>
        </w:rPr>
        <w:t>：</w:t>
      </w:r>
      <w:r w:rsidR="00C0750B">
        <w:t>Object</w:t>
      </w:r>
    </w:p>
    <w:p w:rsidR="00EA73F2" w:rsidRDefault="00EA73F2" w:rsidP="00EA73F2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A73F2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A73F2" w:rsidRDefault="00EA73F2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A73F2" w:rsidRDefault="00EA73F2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A73F2" w:rsidRDefault="00EA73F2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A73F2" w:rsidRDefault="00EA73F2" w:rsidP="00274364">
            <w:r>
              <w:rPr>
                <w:rFonts w:hint="eastAsia"/>
              </w:rPr>
              <w:t>说明</w:t>
            </w:r>
          </w:p>
        </w:tc>
      </w:tr>
      <w:tr w:rsidR="00EA73F2" w:rsidTr="00274364">
        <w:trPr>
          <w:jc w:val="center"/>
        </w:trPr>
        <w:tc>
          <w:tcPr>
            <w:tcW w:w="1838" w:type="dxa"/>
            <w:vAlign w:val="center"/>
          </w:tcPr>
          <w:p w:rsidR="00EA73F2" w:rsidRDefault="00EA73F2" w:rsidP="00274364">
            <w:r>
              <w:t>name</w:t>
            </w:r>
            <w:r w:rsidR="00E8358D">
              <w:t xml:space="preserve"> </w:t>
            </w:r>
            <w:r w:rsidR="00E8358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A73F2" w:rsidRDefault="0046450C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73F2" w:rsidRDefault="00EA73F2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EA73F2" w:rsidRDefault="00EA73F2" w:rsidP="00274364">
            <w:r>
              <w:rPr>
                <w:rFonts w:hint="eastAsia"/>
              </w:rPr>
              <w:t>名字</w:t>
            </w:r>
          </w:p>
        </w:tc>
      </w:tr>
      <w:tr w:rsidR="00EA73F2" w:rsidTr="00274364">
        <w:trPr>
          <w:jc w:val="center"/>
        </w:trPr>
        <w:tc>
          <w:tcPr>
            <w:tcW w:w="1838" w:type="dxa"/>
            <w:vAlign w:val="center"/>
          </w:tcPr>
          <w:p w:rsidR="00EA73F2" w:rsidRDefault="00EA73F2" w:rsidP="00274364">
            <w:r>
              <w:t>user</w:t>
            </w:r>
          </w:p>
        </w:tc>
        <w:tc>
          <w:tcPr>
            <w:tcW w:w="1843" w:type="dxa"/>
            <w:vAlign w:val="center"/>
          </w:tcPr>
          <w:p w:rsidR="00EA73F2" w:rsidRDefault="0046450C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73F2" w:rsidRDefault="00EA73F2" w:rsidP="00274364">
            <w:r>
              <w:t>40</w:t>
            </w:r>
          </w:p>
        </w:tc>
        <w:tc>
          <w:tcPr>
            <w:tcW w:w="2410" w:type="dxa"/>
            <w:vAlign w:val="center"/>
          </w:tcPr>
          <w:p w:rsidR="00EA73F2" w:rsidRDefault="00EA73F2" w:rsidP="00274364">
            <w:r>
              <w:rPr>
                <w:rFonts w:hint="eastAsia"/>
              </w:rPr>
              <w:t>用户</w:t>
            </w:r>
          </w:p>
        </w:tc>
      </w:tr>
      <w:tr w:rsidR="00EA73F2" w:rsidTr="00274364">
        <w:trPr>
          <w:jc w:val="center"/>
        </w:trPr>
        <w:tc>
          <w:tcPr>
            <w:tcW w:w="1838" w:type="dxa"/>
            <w:vAlign w:val="center"/>
          </w:tcPr>
          <w:p w:rsidR="00EA73F2" w:rsidRPr="0013548B" w:rsidRDefault="00EA73F2" w:rsidP="00274364">
            <w:r>
              <w:t>password</w:t>
            </w:r>
          </w:p>
        </w:tc>
        <w:tc>
          <w:tcPr>
            <w:tcW w:w="1843" w:type="dxa"/>
            <w:vAlign w:val="center"/>
          </w:tcPr>
          <w:p w:rsidR="00EA73F2" w:rsidRDefault="0046450C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73F2" w:rsidRDefault="00EA73F2" w:rsidP="00274364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EA73F2" w:rsidRDefault="00EA73F2" w:rsidP="00274364">
            <w:r>
              <w:rPr>
                <w:rFonts w:hint="eastAsia"/>
              </w:rPr>
              <w:t>密码</w:t>
            </w:r>
          </w:p>
        </w:tc>
      </w:tr>
      <w:tr w:rsidR="00EA73F2" w:rsidTr="00274364">
        <w:trPr>
          <w:jc w:val="center"/>
        </w:trPr>
        <w:tc>
          <w:tcPr>
            <w:tcW w:w="1838" w:type="dxa"/>
            <w:vAlign w:val="center"/>
          </w:tcPr>
          <w:p w:rsidR="00EA73F2" w:rsidRPr="00F86F6F" w:rsidRDefault="00EA73F2" w:rsidP="00274364">
            <w:r>
              <w:t>address</w:t>
            </w:r>
            <w:r w:rsidR="00E8358D">
              <w:t xml:space="preserve"> </w:t>
            </w:r>
            <w:r w:rsidR="00E8358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A73F2" w:rsidRDefault="0046450C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73F2" w:rsidRDefault="00EA73F2" w:rsidP="00274364"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EA73F2" w:rsidRDefault="00EA73F2" w:rsidP="00274364">
            <w:pPr>
              <w:jc w:val="left"/>
            </w:pPr>
            <w:r>
              <w:rPr>
                <w:rFonts w:hint="eastAsia"/>
              </w:rPr>
              <w:t>地址</w:t>
            </w:r>
          </w:p>
        </w:tc>
      </w:tr>
      <w:tr w:rsidR="00EA73F2" w:rsidTr="00274364">
        <w:trPr>
          <w:jc w:val="center"/>
        </w:trPr>
        <w:tc>
          <w:tcPr>
            <w:tcW w:w="1838" w:type="dxa"/>
            <w:vAlign w:val="center"/>
          </w:tcPr>
          <w:p w:rsidR="00EA73F2" w:rsidRDefault="00EA73F2" w:rsidP="00274364">
            <w:r>
              <w:rPr>
                <w:rFonts w:hint="eastAsia"/>
              </w:rPr>
              <w:t>port</w:t>
            </w:r>
          </w:p>
        </w:tc>
        <w:tc>
          <w:tcPr>
            <w:tcW w:w="1843" w:type="dxa"/>
            <w:vAlign w:val="center"/>
          </w:tcPr>
          <w:p w:rsidR="00EA73F2" w:rsidRDefault="0046450C" w:rsidP="00274364">
            <w:r>
              <w:t>Integer</w:t>
            </w:r>
          </w:p>
        </w:tc>
        <w:tc>
          <w:tcPr>
            <w:tcW w:w="1417" w:type="dxa"/>
            <w:vAlign w:val="center"/>
          </w:tcPr>
          <w:p w:rsidR="00EA73F2" w:rsidRDefault="00EA73F2" w:rsidP="00274364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EA73F2" w:rsidRDefault="00EA73F2" w:rsidP="00274364">
            <w:pPr>
              <w:jc w:val="left"/>
            </w:pPr>
            <w:r>
              <w:rPr>
                <w:rFonts w:hint="eastAsia"/>
              </w:rPr>
              <w:t>端口</w:t>
            </w:r>
          </w:p>
        </w:tc>
      </w:tr>
      <w:tr w:rsidR="00EA73F2" w:rsidTr="00274364">
        <w:trPr>
          <w:jc w:val="center"/>
        </w:trPr>
        <w:tc>
          <w:tcPr>
            <w:tcW w:w="1838" w:type="dxa"/>
            <w:vAlign w:val="center"/>
          </w:tcPr>
          <w:p w:rsidR="00EA73F2" w:rsidRDefault="00EA73F2" w:rsidP="00274364">
            <w:r>
              <w:t>dialplan</w:t>
            </w:r>
            <w:r w:rsidR="00E8358D">
              <w:t xml:space="preserve"> </w:t>
            </w:r>
            <w:r w:rsidR="00E8358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A73F2" w:rsidRDefault="00DC5067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73F2" w:rsidRDefault="00EA73F2" w:rsidP="00274364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EA73F2" w:rsidRDefault="00EA73F2" w:rsidP="00274364">
            <w:pPr>
              <w:jc w:val="left"/>
            </w:pPr>
            <w:r>
              <w:rPr>
                <w:rFonts w:hint="eastAsia"/>
              </w:rPr>
              <w:t>拨号方案</w:t>
            </w:r>
          </w:p>
        </w:tc>
      </w:tr>
      <w:tr w:rsidR="00EA73F2" w:rsidTr="00274364">
        <w:trPr>
          <w:jc w:val="center"/>
        </w:trPr>
        <w:tc>
          <w:tcPr>
            <w:tcW w:w="1838" w:type="dxa"/>
            <w:vAlign w:val="center"/>
          </w:tcPr>
          <w:p w:rsidR="00EA73F2" w:rsidRDefault="00EA73F2" w:rsidP="00274364">
            <w:r>
              <w:rPr>
                <w:rFonts w:hint="eastAsia"/>
              </w:rPr>
              <w:t>entry</w:t>
            </w:r>
            <w:r w:rsidR="00E8358D">
              <w:t xml:space="preserve"> </w:t>
            </w:r>
            <w:r w:rsidR="00E8358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A73F2" w:rsidRDefault="00DC5067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A73F2" w:rsidRDefault="00EA73F2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EA73F2" w:rsidRDefault="00EA73F2" w:rsidP="00274364">
            <w:pPr>
              <w:jc w:val="left"/>
            </w:pPr>
            <w:r>
              <w:rPr>
                <w:rFonts w:hint="eastAsia"/>
              </w:rPr>
              <w:t>入口</w:t>
            </w:r>
          </w:p>
        </w:tc>
      </w:tr>
      <w:tr w:rsidR="00362206" w:rsidTr="00274364">
        <w:trPr>
          <w:jc w:val="center"/>
        </w:trPr>
        <w:tc>
          <w:tcPr>
            <w:tcW w:w="1838" w:type="dxa"/>
            <w:vAlign w:val="center"/>
          </w:tcPr>
          <w:p w:rsidR="00362206" w:rsidRDefault="00362206" w:rsidP="0027436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3" w:type="dxa"/>
            <w:vAlign w:val="center"/>
          </w:tcPr>
          <w:p w:rsidR="00362206" w:rsidRDefault="00362206" w:rsidP="00274364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362206" w:rsidRDefault="00362206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362206" w:rsidRDefault="00362206" w:rsidP="00274364">
            <w:pPr>
              <w:jc w:val="left"/>
            </w:pPr>
            <w:r>
              <w:rPr>
                <w:rFonts w:hint="eastAsia"/>
              </w:rPr>
              <w:t>中继类型</w:t>
            </w:r>
          </w:p>
        </w:tc>
      </w:tr>
    </w:tbl>
    <w:p w:rsidR="00EA73F2" w:rsidRDefault="00EA73F2" w:rsidP="00EA73F2"/>
    <w:p w:rsidR="00EA73F2" w:rsidRDefault="00EA73F2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  <w:r>
        <w:t>{“name”: “</w:t>
      </w:r>
      <w:r>
        <w:rPr>
          <w:rFonts w:hint="eastAsia"/>
        </w:rPr>
        <w:t>office</w:t>
      </w:r>
      <w:r>
        <w:t>link-server”, “user”: “80001”, “password”: “</w:t>
      </w:r>
      <w:r>
        <w:rPr>
          <w:rFonts w:hint="eastAsia"/>
        </w:rPr>
        <w:t>123</w:t>
      </w:r>
      <w:r>
        <w:t>456”, “address”: “www.systec-pbx.net”, “port”: 5060, “</w:t>
      </w:r>
      <w:r>
        <w:rPr>
          <w:rFonts w:hint="eastAsia"/>
        </w:rPr>
        <w:t>dial</w:t>
      </w:r>
      <w:r>
        <w:t>plan</w:t>
      </w:r>
      <w:r w:rsidR="00A975E3">
        <w:t>”: “systec”, “entry”: “7000”</w:t>
      </w:r>
      <w:r w:rsidR="00362206">
        <w:rPr>
          <w:rFonts w:hint="eastAsia"/>
        </w:rPr>
        <w:t>,</w:t>
      </w:r>
      <w:r w:rsidR="00362206">
        <w:t>”type”:”sip”</w:t>
      </w:r>
      <w:r w:rsidR="00A975E3">
        <w:t>}</w:t>
      </w:r>
    </w:p>
    <w:p w:rsidR="00EA73F2" w:rsidRDefault="00E90809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返回：</w:t>
      </w:r>
      <w:ins w:id="2020" w:author="gz y" w:date="2016-11-17T15:58:00Z">
        <w:r w:rsidR="00CE3D7B">
          <w:rPr>
            <w:rFonts w:hint="eastAsia"/>
          </w:rPr>
          <w:t>Api</w:t>
        </w:r>
        <w:r w:rsidR="00CE3D7B">
          <w:t>State</w:t>
        </w:r>
      </w:ins>
      <w:del w:id="2021" w:author="gz y" w:date="2016-11-17T15:58:00Z">
        <w:r w:rsidR="00A60B74" w:rsidDel="00CE3D7B">
          <w:rPr>
            <w:rFonts w:hint="eastAsia"/>
          </w:rPr>
          <w:delText>Object</w:delText>
        </w:r>
      </w:del>
    </w:p>
    <w:p w:rsidR="00CC0A35" w:rsidDel="00CE3D7B" w:rsidRDefault="00CC0A35" w:rsidP="00CC0A35">
      <w:pPr>
        <w:rPr>
          <w:del w:id="2022" w:author="gz y" w:date="2016-11-17T15:58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30B6A" w:rsidDel="00CE3D7B" w:rsidTr="007244C6">
        <w:trPr>
          <w:jc w:val="center"/>
          <w:del w:id="2023" w:author="gz y" w:date="2016-11-17T15:58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30B6A" w:rsidDel="00CE3D7B" w:rsidRDefault="00930B6A" w:rsidP="007244C6">
            <w:pPr>
              <w:rPr>
                <w:del w:id="2024" w:author="gz y" w:date="2016-11-17T15:58:00Z"/>
              </w:rPr>
            </w:pPr>
            <w:del w:id="2025" w:author="gz y" w:date="2016-11-17T15:58:00Z">
              <w:r w:rsidDel="00CE3D7B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30B6A" w:rsidDel="00CE3D7B" w:rsidRDefault="00930B6A" w:rsidP="007244C6">
            <w:pPr>
              <w:rPr>
                <w:del w:id="2026" w:author="gz y" w:date="2016-11-17T15:58:00Z"/>
              </w:rPr>
            </w:pPr>
            <w:del w:id="2027" w:author="gz y" w:date="2016-11-17T15:58:00Z">
              <w:r w:rsidDel="00CE3D7B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30B6A" w:rsidDel="00CE3D7B" w:rsidRDefault="00930B6A" w:rsidP="007244C6">
            <w:pPr>
              <w:rPr>
                <w:del w:id="2028" w:author="gz y" w:date="2016-11-17T15:58:00Z"/>
              </w:rPr>
            </w:pPr>
            <w:del w:id="2029" w:author="gz y" w:date="2016-11-17T15:58:00Z">
              <w:r w:rsidDel="00CE3D7B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30B6A" w:rsidDel="00CE3D7B" w:rsidRDefault="00930B6A" w:rsidP="007244C6">
            <w:pPr>
              <w:rPr>
                <w:del w:id="2030" w:author="gz y" w:date="2016-11-17T15:58:00Z"/>
              </w:rPr>
            </w:pPr>
            <w:del w:id="2031" w:author="gz y" w:date="2016-11-17T15:58:00Z">
              <w:r w:rsidDel="00CE3D7B">
                <w:rPr>
                  <w:rFonts w:hint="eastAsia"/>
                </w:rPr>
                <w:delText>说明</w:delText>
              </w:r>
            </w:del>
          </w:p>
        </w:tc>
      </w:tr>
      <w:tr w:rsidR="00930B6A" w:rsidDel="00CE3D7B" w:rsidTr="007244C6">
        <w:trPr>
          <w:jc w:val="center"/>
          <w:del w:id="2032" w:author="gz y" w:date="2016-11-17T15:58:00Z"/>
        </w:trPr>
        <w:tc>
          <w:tcPr>
            <w:tcW w:w="1838" w:type="dxa"/>
            <w:vAlign w:val="center"/>
          </w:tcPr>
          <w:p w:rsidR="00930B6A" w:rsidDel="00CE3D7B" w:rsidRDefault="00930B6A" w:rsidP="007244C6">
            <w:pPr>
              <w:rPr>
                <w:del w:id="2033" w:author="gz y" w:date="2016-11-17T15:58:00Z"/>
              </w:rPr>
            </w:pPr>
            <w:del w:id="2034" w:author="gz y" w:date="2016-11-17T15:58:00Z">
              <w:r w:rsidDel="00CE3D7B">
                <w:rPr>
                  <w:rFonts w:hint="eastAsia"/>
                </w:rPr>
                <w:delText>api</w:delText>
              </w:r>
              <w:r w:rsidDel="00CE3D7B">
                <w:delText xml:space="preserve"> </w:delText>
              </w:r>
              <w:r w:rsidRPr="001964D0" w:rsidDel="00CE3D7B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930B6A" w:rsidDel="00CE3D7B" w:rsidRDefault="00930B6A" w:rsidP="007244C6">
            <w:pPr>
              <w:rPr>
                <w:del w:id="2035" w:author="gz y" w:date="2016-11-17T15:58:00Z"/>
              </w:rPr>
            </w:pPr>
            <w:del w:id="2036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930B6A" w:rsidDel="00CE3D7B" w:rsidRDefault="00930B6A" w:rsidP="007244C6">
            <w:pPr>
              <w:rPr>
                <w:del w:id="2037" w:author="gz y" w:date="2016-11-17T15:58:00Z"/>
              </w:rPr>
            </w:pPr>
            <w:del w:id="2038" w:author="gz y" w:date="2016-11-17T15:58:00Z">
              <w:r w:rsidDel="00CE3D7B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930B6A" w:rsidDel="00CE3D7B" w:rsidRDefault="00930B6A" w:rsidP="007244C6">
            <w:pPr>
              <w:rPr>
                <w:del w:id="2039" w:author="gz y" w:date="2016-11-17T15:58:00Z"/>
              </w:rPr>
            </w:pPr>
            <w:del w:id="2040" w:author="gz y" w:date="2016-11-17T15:58:00Z">
              <w:r w:rsidDel="00CE3D7B">
                <w:rPr>
                  <w:rFonts w:hint="eastAsia"/>
                </w:rPr>
                <w:delText>api</w:delText>
              </w:r>
              <w:r w:rsidDel="00CE3D7B">
                <w:delText xml:space="preserve"> </w:delText>
              </w:r>
              <w:r w:rsidDel="00CE3D7B">
                <w:rPr>
                  <w:rFonts w:hint="eastAsia"/>
                </w:rPr>
                <w:delText>url</w:delText>
              </w:r>
            </w:del>
          </w:p>
        </w:tc>
      </w:tr>
      <w:tr w:rsidR="00930B6A" w:rsidDel="00CE3D7B" w:rsidTr="007244C6">
        <w:trPr>
          <w:jc w:val="center"/>
          <w:del w:id="2041" w:author="gz y" w:date="2016-11-17T15:58:00Z"/>
        </w:trPr>
        <w:tc>
          <w:tcPr>
            <w:tcW w:w="1838" w:type="dxa"/>
            <w:vAlign w:val="center"/>
          </w:tcPr>
          <w:p w:rsidR="00930B6A" w:rsidDel="00CE3D7B" w:rsidRDefault="00930B6A" w:rsidP="007244C6">
            <w:pPr>
              <w:rPr>
                <w:del w:id="2042" w:author="gz y" w:date="2016-11-17T15:58:00Z"/>
              </w:rPr>
            </w:pPr>
            <w:del w:id="2043" w:author="gz y" w:date="2016-11-17T15:58:00Z">
              <w:r w:rsidDel="00CE3D7B">
                <w:delText xml:space="preserve">state </w:delText>
              </w:r>
              <w:r w:rsidRPr="001964D0" w:rsidDel="00CE3D7B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930B6A" w:rsidDel="00CE3D7B" w:rsidRDefault="00930B6A" w:rsidP="007244C6">
            <w:pPr>
              <w:rPr>
                <w:del w:id="2044" w:author="gz y" w:date="2016-11-17T15:58:00Z"/>
              </w:rPr>
            </w:pPr>
            <w:del w:id="2045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930B6A" w:rsidDel="00CE3D7B" w:rsidRDefault="00930B6A" w:rsidP="007244C6">
            <w:pPr>
              <w:rPr>
                <w:del w:id="2046" w:author="gz y" w:date="2016-11-17T15:58:00Z"/>
              </w:rPr>
            </w:pPr>
            <w:del w:id="2047" w:author="gz y" w:date="2016-11-17T15:58:00Z">
              <w:r w:rsidDel="00CE3D7B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930B6A" w:rsidDel="00CE3D7B" w:rsidRDefault="00930B6A" w:rsidP="007244C6">
            <w:pPr>
              <w:rPr>
                <w:del w:id="2048" w:author="gz y" w:date="2016-11-17T15:58:00Z"/>
              </w:rPr>
            </w:pPr>
            <w:del w:id="2049" w:author="gz y" w:date="2016-11-17T15:58:00Z">
              <w:r w:rsidDel="00CE3D7B">
                <w:rPr>
                  <w:rFonts w:hint="eastAsia"/>
                </w:rPr>
                <w:delText>结果状态，</w:delText>
              </w:r>
              <w:r w:rsidDel="00CE3D7B">
                <w:rPr>
                  <w:rFonts w:hint="eastAsia"/>
                </w:rPr>
                <w:delText>ok, error</w:delText>
              </w:r>
            </w:del>
          </w:p>
        </w:tc>
      </w:tr>
      <w:tr w:rsidR="00930B6A" w:rsidDel="00CE3D7B" w:rsidTr="007244C6">
        <w:trPr>
          <w:jc w:val="center"/>
          <w:del w:id="2050" w:author="gz y" w:date="2016-11-17T15:58:00Z"/>
        </w:trPr>
        <w:tc>
          <w:tcPr>
            <w:tcW w:w="1838" w:type="dxa"/>
            <w:vAlign w:val="center"/>
          </w:tcPr>
          <w:p w:rsidR="00930B6A" w:rsidDel="00CE3D7B" w:rsidRDefault="00930B6A" w:rsidP="007244C6">
            <w:pPr>
              <w:rPr>
                <w:del w:id="2051" w:author="gz y" w:date="2016-11-17T15:58:00Z"/>
              </w:rPr>
            </w:pPr>
            <w:del w:id="2052" w:author="gz y" w:date="2016-11-17T15:58:00Z">
              <w:r w:rsidDel="00CE3D7B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930B6A" w:rsidDel="00CE3D7B" w:rsidRDefault="00930B6A" w:rsidP="007244C6">
            <w:pPr>
              <w:rPr>
                <w:del w:id="2053" w:author="gz y" w:date="2016-11-17T15:58:00Z"/>
              </w:rPr>
            </w:pPr>
            <w:del w:id="2054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930B6A" w:rsidDel="00CE3D7B" w:rsidRDefault="00930B6A" w:rsidP="007244C6">
            <w:pPr>
              <w:rPr>
                <w:del w:id="2055" w:author="gz y" w:date="2016-11-17T15:58:00Z"/>
              </w:rPr>
            </w:pPr>
            <w:del w:id="2056" w:author="gz y" w:date="2016-11-17T15:58:00Z">
              <w:r w:rsidDel="00CE3D7B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930B6A" w:rsidDel="00CE3D7B" w:rsidRDefault="00930B6A" w:rsidP="007244C6">
            <w:pPr>
              <w:rPr>
                <w:del w:id="2057" w:author="gz y" w:date="2016-11-17T15:58:00Z"/>
              </w:rPr>
            </w:pPr>
            <w:del w:id="2058" w:author="gz y" w:date="2016-11-17T15:58:00Z">
              <w:r w:rsidDel="00CE3D7B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CC0A35" w:rsidRPr="00930B6A" w:rsidDel="00CE3D7B" w:rsidRDefault="00CC0A35" w:rsidP="00CC0A35">
      <w:pPr>
        <w:rPr>
          <w:del w:id="2059" w:author="gz y" w:date="2016-11-17T15:58:00Z"/>
        </w:rPr>
      </w:pPr>
    </w:p>
    <w:p w:rsidR="00E90809" w:rsidDel="00CE3D7B" w:rsidRDefault="00E90809" w:rsidP="00ED2835">
      <w:pPr>
        <w:pStyle w:val="aa"/>
        <w:numPr>
          <w:ilvl w:val="0"/>
          <w:numId w:val="9"/>
        </w:numPr>
        <w:ind w:firstLineChars="0"/>
        <w:rPr>
          <w:del w:id="2060" w:author="gz y" w:date="2016-11-17T15:58:00Z"/>
        </w:rPr>
      </w:pPr>
      <w:del w:id="2061" w:author="gz y" w:date="2016-11-17T15:58:00Z">
        <w:r w:rsidDel="00CE3D7B">
          <w:rPr>
            <w:rFonts w:hint="eastAsia"/>
          </w:rPr>
          <w:delText>示例：</w:delText>
        </w:r>
        <w:r w:rsidR="00CC0A35" w:rsidDel="00CE3D7B">
          <w:rPr>
            <w:rFonts w:hint="eastAsia"/>
          </w:rPr>
          <w:delText>{</w:delText>
        </w:r>
        <w:r w:rsidR="00CC0A35" w:rsidDel="00CE3D7B">
          <w:delText>“api”: “</w:delText>
        </w:r>
        <w:r w:rsidR="00CC0A35" w:rsidDel="00CE3D7B">
          <w:rPr>
            <w:rFonts w:hint="eastAsia"/>
          </w:rPr>
          <w:delText>/api/</w:delText>
        </w:r>
        <w:r w:rsidR="00647E82" w:rsidDel="00CE3D7B">
          <w:delText>providers</w:delText>
        </w:r>
        <w:r w:rsidR="00CC0A35" w:rsidDel="00CE3D7B">
          <w:rPr>
            <w:rFonts w:hint="eastAsia"/>
          </w:rPr>
          <w:delText>/del</w:delText>
        </w:r>
        <w:r w:rsidR="00CC0A35" w:rsidDel="00CE3D7B">
          <w:delText>ete”, “state”: “ok”</w:delText>
        </w:r>
        <w:r w:rsidR="00CC0A35" w:rsidDel="00CE3D7B">
          <w:rPr>
            <w:rFonts w:hint="eastAsia"/>
          </w:rPr>
          <w:delText>}</w:delText>
        </w:r>
      </w:del>
    </w:p>
    <w:p w:rsidR="00EA73F2" w:rsidRPr="00EA73F2" w:rsidRDefault="00EA73F2" w:rsidP="00EA73F2"/>
    <w:p w:rsidR="00CA5C3E" w:rsidRDefault="00CA5C3E" w:rsidP="00ED2835">
      <w:pPr>
        <w:pStyle w:val="3"/>
        <w:numPr>
          <w:ilvl w:val="2"/>
          <w:numId w:val="2"/>
        </w:numPr>
      </w:pPr>
      <w:bookmarkStart w:id="2062" w:name="_Toc471397832"/>
      <w:r>
        <w:rPr>
          <w:rFonts w:hint="eastAsia"/>
        </w:rPr>
        <w:t>修改中继</w:t>
      </w:r>
      <w:bookmarkEnd w:id="2062"/>
    </w:p>
    <w:p w:rsidR="005C1CE2" w:rsidRDefault="005C1CE2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647E82">
        <w:t>POST</w:t>
      </w:r>
      <w:r>
        <w:rPr>
          <w:rFonts w:hint="eastAsia"/>
        </w:rPr>
        <w:t xml:space="preserve"> /api/</w:t>
      </w:r>
      <w:r w:rsidR="00647E82" w:rsidRPr="00647E82">
        <w:t>providers</w:t>
      </w:r>
      <w:r>
        <w:rPr>
          <w:rFonts w:hint="eastAsia"/>
        </w:rPr>
        <w:t>/</w:t>
      </w:r>
      <w:r w:rsidR="001D1C35">
        <w:rPr>
          <w:rFonts w:hint="eastAsia"/>
        </w:rPr>
        <w:t>update</w:t>
      </w:r>
    </w:p>
    <w:p w:rsidR="00DC6AF0" w:rsidRDefault="00DC6AF0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5C1CE2" w:rsidRDefault="00A46ACC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参数：</w:t>
      </w:r>
      <w:r w:rsidR="00E12AE3">
        <w:t>Object</w:t>
      </w:r>
    </w:p>
    <w:p w:rsidR="005C1CE2" w:rsidRDefault="005C1CE2" w:rsidP="005C1CE2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5C1CE2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5C1CE2" w:rsidRDefault="005C1CE2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C1CE2" w:rsidRDefault="005C1CE2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5C1CE2" w:rsidRDefault="005C1CE2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5C1CE2" w:rsidRDefault="005C1CE2" w:rsidP="00274364">
            <w:r>
              <w:rPr>
                <w:rFonts w:hint="eastAsia"/>
              </w:rPr>
              <w:t>说明</w:t>
            </w:r>
          </w:p>
        </w:tc>
      </w:tr>
      <w:tr w:rsidR="005C1CE2" w:rsidTr="00274364">
        <w:trPr>
          <w:jc w:val="center"/>
        </w:trPr>
        <w:tc>
          <w:tcPr>
            <w:tcW w:w="1838" w:type="dxa"/>
            <w:vAlign w:val="center"/>
          </w:tcPr>
          <w:p w:rsidR="005C1CE2" w:rsidRDefault="005C1CE2" w:rsidP="00274364">
            <w:r>
              <w:t>name</w:t>
            </w:r>
            <w:r w:rsidR="00115F00">
              <w:t xml:space="preserve"> </w:t>
            </w:r>
            <w:r w:rsidR="00115F0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5C1CE2" w:rsidRDefault="00EB67AD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5C1CE2" w:rsidRDefault="005C1CE2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5C1CE2" w:rsidRDefault="005C1CE2" w:rsidP="00274364">
            <w:r>
              <w:rPr>
                <w:rFonts w:hint="eastAsia"/>
              </w:rPr>
              <w:t>名字</w:t>
            </w:r>
          </w:p>
        </w:tc>
      </w:tr>
      <w:tr w:rsidR="005C1CE2" w:rsidTr="00274364">
        <w:trPr>
          <w:jc w:val="center"/>
        </w:trPr>
        <w:tc>
          <w:tcPr>
            <w:tcW w:w="1838" w:type="dxa"/>
            <w:vAlign w:val="center"/>
          </w:tcPr>
          <w:p w:rsidR="005C1CE2" w:rsidRDefault="005C1CE2" w:rsidP="00274364">
            <w:r>
              <w:t>user</w:t>
            </w:r>
          </w:p>
        </w:tc>
        <w:tc>
          <w:tcPr>
            <w:tcW w:w="1843" w:type="dxa"/>
            <w:vAlign w:val="center"/>
          </w:tcPr>
          <w:p w:rsidR="005C1CE2" w:rsidRDefault="00EB67AD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5C1CE2" w:rsidRDefault="005C1CE2" w:rsidP="00274364">
            <w:r>
              <w:t>40</w:t>
            </w:r>
          </w:p>
        </w:tc>
        <w:tc>
          <w:tcPr>
            <w:tcW w:w="2410" w:type="dxa"/>
            <w:vAlign w:val="center"/>
          </w:tcPr>
          <w:p w:rsidR="005C1CE2" w:rsidRDefault="005C1CE2" w:rsidP="00274364">
            <w:r>
              <w:rPr>
                <w:rFonts w:hint="eastAsia"/>
              </w:rPr>
              <w:t>用户</w:t>
            </w:r>
          </w:p>
        </w:tc>
      </w:tr>
      <w:tr w:rsidR="005C1CE2" w:rsidTr="00274364">
        <w:trPr>
          <w:jc w:val="center"/>
        </w:trPr>
        <w:tc>
          <w:tcPr>
            <w:tcW w:w="1838" w:type="dxa"/>
            <w:vAlign w:val="center"/>
          </w:tcPr>
          <w:p w:rsidR="005C1CE2" w:rsidRPr="0013548B" w:rsidRDefault="005C1CE2" w:rsidP="00274364">
            <w:r>
              <w:t>password</w:t>
            </w:r>
          </w:p>
        </w:tc>
        <w:tc>
          <w:tcPr>
            <w:tcW w:w="1843" w:type="dxa"/>
            <w:vAlign w:val="center"/>
          </w:tcPr>
          <w:p w:rsidR="005C1CE2" w:rsidRDefault="00EB67AD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5C1CE2" w:rsidRDefault="005C1CE2" w:rsidP="00274364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5C1CE2" w:rsidRDefault="005C1CE2" w:rsidP="00274364">
            <w:r>
              <w:rPr>
                <w:rFonts w:hint="eastAsia"/>
              </w:rPr>
              <w:t>密码</w:t>
            </w:r>
          </w:p>
        </w:tc>
      </w:tr>
      <w:tr w:rsidR="005C1CE2" w:rsidTr="00274364">
        <w:trPr>
          <w:jc w:val="center"/>
        </w:trPr>
        <w:tc>
          <w:tcPr>
            <w:tcW w:w="1838" w:type="dxa"/>
            <w:vAlign w:val="center"/>
          </w:tcPr>
          <w:p w:rsidR="005C1CE2" w:rsidRPr="00F86F6F" w:rsidRDefault="005C1CE2" w:rsidP="00274364">
            <w:r>
              <w:t>address</w:t>
            </w:r>
            <w:r w:rsidR="00115F00">
              <w:t xml:space="preserve"> </w:t>
            </w:r>
            <w:r w:rsidR="00115F0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5C1CE2" w:rsidRDefault="00EB67AD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5C1CE2" w:rsidRDefault="005C1CE2" w:rsidP="00274364"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5C1CE2" w:rsidRDefault="005C1CE2" w:rsidP="00274364">
            <w:pPr>
              <w:jc w:val="left"/>
            </w:pPr>
            <w:r>
              <w:rPr>
                <w:rFonts w:hint="eastAsia"/>
              </w:rPr>
              <w:t>地址</w:t>
            </w:r>
          </w:p>
        </w:tc>
      </w:tr>
      <w:tr w:rsidR="005C1CE2" w:rsidTr="00274364">
        <w:trPr>
          <w:jc w:val="center"/>
        </w:trPr>
        <w:tc>
          <w:tcPr>
            <w:tcW w:w="1838" w:type="dxa"/>
            <w:vAlign w:val="center"/>
          </w:tcPr>
          <w:p w:rsidR="005C1CE2" w:rsidRDefault="005C1CE2" w:rsidP="00274364">
            <w:r>
              <w:rPr>
                <w:rFonts w:hint="eastAsia"/>
              </w:rPr>
              <w:t>port</w:t>
            </w:r>
          </w:p>
        </w:tc>
        <w:tc>
          <w:tcPr>
            <w:tcW w:w="1843" w:type="dxa"/>
            <w:vAlign w:val="center"/>
          </w:tcPr>
          <w:p w:rsidR="005C1CE2" w:rsidRDefault="00EB67AD" w:rsidP="00274364">
            <w:r>
              <w:t>Integer</w:t>
            </w:r>
          </w:p>
        </w:tc>
        <w:tc>
          <w:tcPr>
            <w:tcW w:w="1417" w:type="dxa"/>
            <w:vAlign w:val="center"/>
          </w:tcPr>
          <w:p w:rsidR="005C1CE2" w:rsidRDefault="005C1CE2" w:rsidP="00274364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5C1CE2" w:rsidRDefault="005C1CE2" w:rsidP="00274364">
            <w:pPr>
              <w:jc w:val="left"/>
            </w:pPr>
            <w:r>
              <w:rPr>
                <w:rFonts w:hint="eastAsia"/>
              </w:rPr>
              <w:t>端口</w:t>
            </w:r>
          </w:p>
        </w:tc>
      </w:tr>
      <w:tr w:rsidR="005C1CE2" w:rsidTr="00274364">
        <w:trPr>
          <w:jc w:val="center"/>
        </w:trPr>
        <w:tc>
          <w:tcPr>
            <w:tcW w:w="1838" w:type="dxa"/>
            <w:vAlign w:val="center"/>
          </w:tcPr>
          <w:p w:rsidR="005C1CE2" w:rsidRDefault="005C1CE2" w:rsidP="00274364">
            <w:r>
              <w:t>dialplan</w:t>
            </w:r>
            <w:r w:rsidR="00115F00">
              <w:t xml:space="preserve"> </w:t>
            </w:r>
            <w:r w:rsidR="00115F0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5C1CE2" w:rsidRDefault="00EB67AD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5C1CE2" w:rsidRDefault="005C1CE2" w:rsidP="00274364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5C1CE2" w:rsidRDefault="005C1CE2" w:rsidP="00274364">
            <w:pPr>
              <w:jc w:val="left"/>
            </w:pPr>
            <w:r>
              <w:rPr>
                <w:rFonts w:hint="eastAsia"/>
              </w:rPr>
              <w:t>拨号方案</w:t>
            </w:r>
          </w:p>
        </w:tc>
      </w:tr>
      <w:tr w:rsidR="005C1CE2" w:rsidTr="00274364">
        <w:trPr>
          <w:jc w:val="center"/>
        </w:trPr>
        <w:tc>
          <w:tcPr>
            <w:tcW w:w="1838" w:type="dxa"/>
            <w:vAlign w:val="center"/>
          </w:tcPr>
          <w:p w:rsidR="005C1CE2" w:rsidRDefault="005C1CE2" w:rsidP="00274364">
            <w:r>
              <w:rPr>
                <w:rFonts w:hint="eastAsia"/>
              </w:rPr>
              <w:t>entry</w:t>
            </w:r>
            <w:r w:rsidR="00115F00">
              <w:t xml:space="preserve"> </w:t>
            </w:r>
            <w:r w:rsidR="00115F0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5C1CE2" w:rsidRDefault="00EB67AD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5C1CE2" w:rsidRDefault="005C1CE2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5C1CE2" w:rsidRDefault="005C1CE2" w:rsidP="00274364">
            <w:pPr>
              <w:jc w:val="left"/>
            </w:pPr>
            <w:r>
              <w:rPr>
                <w:rFonts w:hint="eastAsia"/>
              </w:rPr>
              <w:t>入口</w:t>
            </w:r>
          </w:p>
        </w:tc>
      </w:tr>
      <w:tr w:rsidR="0007479F" w:rsidTr="00274364">
        <w:trPr>
          <w:jc w:val="center"/>
        </w:trPr>
        <w:tc>
          <w:tcPr>
            <w:tcW w:w="1838" w:type="dxa"/>
            <w:vAlign w:val="center"/>
          </w:tcPr>
          <w:p w:rsidR="0007479F" w:rsidRDefault="0007479F" w:rsidP="0007479F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3" w:type="dxa"/>
            <w:vAlign w:val="center"/>
          </w:tcPr>
          <w:p w:rsidR="0007479F" w:rsidRDefault="0007479F" w:rsidP="0007479F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7479F" w:rsidRDefault="0007479F" w:rsidP="0007479F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07479F" w:rsidRDefault="0007479F" w:rsidP="0007479F">
            <w:pPr>
              <w:jc w:val="left"/>
            </w:pPr>
            <w:r>
              <w:rPr>
                <w:rFonts w:hint="eastAsia"/>
              </w:rPr>
              <w:t>中继类型</w:t>
            </w:r>
          </w:p>
        </w:tc>
      </w:tr>
    </w:tbl>
    <w:p w:rsidR="005C1CE2" w:rsidRDefault="005C1CE2" w:rsidP="005C1CE2"/>
    <w:p w:rsidR="005C1CE2" w:rsidRDefault="005C1CE2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  <w:r>
        <w:t>{“name”: “</w:t>
      </w:r>
      <w:r>
        <w:rPr>
          <w:rFonts w:hint="eastAsia"/>
        </w:rPr>
        <w:t>office</w:t>
      </w:r>
      <w:r>
        <w:t>link-server”, “user”: “80001”, “password”: “</w:t>
      </w:r>
      <w:r>
        <w:rPr>
          <w:rFonts w:hint="eastAsia"/>
        </w:rPr>
        <w:t>123</w:t>
      </w:r>
      <w:r>
        <w:t>456”, “address”: “www.systec-pbx.net”, “port”: 5060, “</w:t>
      </w:r>
      <w:r>
        <w:rPr>
          <w:rFonts w:hint="eastAsia"/>
        </w:rPr>
        <w:t>dial</w:t>
      </w:r>
      <w:r>
        <w:t xml:space="preserve">plan”: </w:t>
      </w:r>
      <w:r w:rsidR="006F4450">
        <w:t>“systec”, “entry”: “7000”</w:t>
      </w:r>
      <w:r w:rsidR="0007479F">
        <w:t>,”type”:”sip”</w:t>
      </w:r>
      <w:r w:rsidR="006F4450">
        <w:t>}</w:t>
      </w:r>
    </w:p>
    <w:p w:rsidR="005C1CE2" w:rsidRDefault="005C1CE2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返回：</w:t>
      </w:r>
      <w:ins w:id="2063" w:author="gz y" w:date="2016-11-17T15:58:00Z">
        <w:r w:rsidR="00CE3D7B">
          <w:rPr>
            <w:rFonts w:hint="eastAsia"/>
          </w:rPr>
          <w:t>Api</w:t>
        </w:r>
        <w:r w:rsidR="00CE3D7B">
          <w:t>State</w:t>
        </w:r>
      </w:ins>
      <w:del w:id="2064" w:author="gz y" w:date="2016-11-17T15:58:00Z">
        <w:r w:rsidR="00A60B74" w:rsidDel="00CE3D7B">
          <w:rPr>
            <w:rFonts w:hint="eastAsia"/>
          </w:rPr>
          <w:delText>Object</w:delText>
        </w:r>
      </w:del>
    </w:p>
    <w:p w:rsidR="005C1CE2" w:rsidDel="00CE3D7B" w:rsidRDefault="005C1CE2" w:rsidP="005C1CE2">
      <w:pPr>
        <w:rPr>
          <w:del w:id="2065" w:author="gz y" w:date="2016-11-17T15:58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127681" w:rsidDel="00CE3D7B" w:rsidTr="007244C6">
        <w:trPr>
          <w:jc w:val="center"/>
          <w:del w:id="2066" w:author="gz y" w:date="2016-11-17T15:58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127681" w:rsidDel="00CE3D7B" w:rsidRDefault="00127681" w:rsidP="007244C6">
            <w:pPr>
              <w:rPr>
                <w:del w:id="2067" w:author="gz y" w:date="2016-11-17T15:58:00Z"/>
              </w:rPr>
            </w:pPr>
            <w:del w:id="2068" w:author="gz y" w:date="2016-11-17T15:58:00Z">
              <w:r w:rsidDel="00CE3D7B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27681" w:rsidDel="00CE3D7B" w:rsidRDefault="00127681" w:rsidP="007244C6">
            <w:pPr>
              <w:rPr>
                <w:del w:id="2069" w:author="gz y" w:date="2016-11-17T15:58:00Z"/>
              </w:rPr>
            </w:pPr>
            <w:del w:id="2070" w:author="gz y" w:date="2016-11-17T15:58:00Z">
              <w:r w:rsidDel="00CE3D7B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27681" w:rsidDel="00CE3D7B" w:rsidRDefault="00127681" w:rsidP="007244C6">
            <w:pPr>
              <w:rPr>
                <w:del w:id="2071" w:author="gz y" w:date="2016-11-17T15:58:00Z"/>
              </w:rPr>
            </w:pPr>
            <w:del w:id="2072" w:author="gz y" w:date="2016-11-17T15:58:00Z">
              <w:r w:rsidDel="00CE3D7B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27681" w:rsidDel="00CE3D7B" w:rsidRDefault="00127681" w:rsidP="007244C6">
            <w:pPr>
              <w:rPr>
                <w:del w:id="2073" w:author="gz y" w:date="2016-11-17T15:58:00Z"/>
              </w:rPr>
            </w:pPr>
            <w:del w:id="2074" w:author="gz y" w:date="2016-11-17T15:58:00Z">
              <w:r w:rsidDel="00CE3D7B">
                <w:rPr>
                  <w:rFonts w:hint="eastAsia"/>
                </w:rPr>
                <w:delText>说明</w:delText>
              </w:r>
            </w:del>
          </w:p>
        </w:tc>
      </w:tr>
      <w:tr w:rsidR="00127681" w:rsidDel="00CE3D7B" w:rsidTr="007244C6">
        <w:trPr>
          <w:jc w:val="center"/>
          <w:del w:id="2075" w:author="gz y" w:date="2016-11-17T15:58:00Z"/>
        </w:trPr>
        <w:tc>
          <w:tcPr>
            <w:tcW w:w="1838" w:type="dxa"/>
            <w:vAlign w:val="center"/>
          </w:tcPr>
          <w:p w:rsidR="00127681" w:rsidDel="00CE3D7B" w:rsidRDefault="00127681" w:rsidP="007244C6">
            <w:pPr>
              <w:rPr>
                <w:del w:id="2076" w:author="gz y" w:date="2016-11-17T15:58:00Z"/>
              </w:rPr>
            </w:pPr>
            <w:del w:id="2077" w:author="gz y" w:date="2016-11-17T15:58:00Z">
              <w:r w:rsidDel="00CE3D7B">
                <w:rPr>
                  <w:rFonts w:hint="eastAsia"/>
                </w:rPr>
                <w:delText>api</w:delText>
              </w:r>
              <w:r w:rsidDel="00CE3D7B">
                <w:delText xml:space="preserve"> </w:delText>
              </w:r>
              <w:r w:rsidRPr="001964D0" w:rsidDel="00CE3D7B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127681" w:rsidDel="00CE3D7B" w:rsidRDefault="00127681" w:rsidP="007244C6">
            <w:pPr>
              <w:rPr>
                <w:del w:id="2078" w:author="gz y" w:date="2016-11-17T15:58:00Z"/>
              </w:rPr>
            </w:pPr>
            <w:del w:id="2079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127681" w:rsidDel="00CE3D7B" w:rsidRDefault="00127681" w:rsidP="007244C6">
            <w:pPr>
              <w:rPr>
                <w:del w:id="2080" w:author="gz y" w:date="2016-11-17T15:58:00Z"/>
              </w:rPr>
            </w:pPr>
            <w:del w:id="2081" w:author="gz y" w:date="2016-11-17T15:58:00Z">
              <w:r w:rsidDel="00CE3D7B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127681" w:rsidDel="00CE3D7B" w:rsidRDefault="00127681" w:rsidP="007244C6">
            <w:pPr>
              <w:rPr>
                <w:del w:id="2082" w:author="gz y" w:date="2016-11-17T15:58:00Z"/>
              </w:rPr>
            </w:pPr>
            <w:del w:id="2083" w:author="gz y" w:date="2016-11-17T15:58:00Z">
              <w:r w:rsidDel="00CE3D7B">
                <w:rPr>
                  <w:rFonts w:hint="eastAsia"/>
                </w:rPr>
                <w:delText>api</w:delText>
              </w:r>
              <w:r w:rsidDel="00CE3D7B">
                <w:delText xml:space="preserve"> </w:delText>
              </w:r>
              <w:r w:rsidDel="00CE3D7B">
                <w:rPr>
                  <w:rFonts w:hint="eastAsia"/>
                </w:rPr>
                <w:delText>url</w:delText>
              </w:r>
            </w:del>
          </w:p>
        </w:tc>
      </w:tr>
      <w:tr w:rsidR="00127681" w:rsidDel="00CE3D7B" w:rsidTr="007244C6">
        <w:trPr>
          <w:jc w:val="center"/>
          <w:del w:id="2084" w:author="gz y" w:date="2016-11-17T15:58:00Z"/>
        </w:trPr>
        <w:tc>
          <w:tcPr>
            <w:tcW w:w="1838" w:type="dxa"/>
            <w:vAlign w:val="center"/>
          </w:tcPr>
          <w:p w:rsidR="00127681" w:rsidDel="00CE3D7B" w:rsidRDefault="00127681" w:rsidP="007244C6">
            <w:pPr>
              <w:rPr>
                <w:del w:id="2085" w:author="gz y" w:date="2016-11-17T15:58:00Z"/>
              </w:rPr>
            </w:pPr>
            <w:del w:id="2086" w:author="gz y" w:date="2016-11-17T15:58:00Z">
              <w:r w:rsidDel="00CE3D7B">
                <w:delText xml:space="preserve">state </w:delText>
              </w:r>
              <w:r w:rsidRPr="001964D0" w:rsidDel="00CE3D7B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127681" w:rsidDel="00CE3D7B" w:rsidRDefault="00127681" w:rsidP="007244C6">
            <w:pPr>
              <w:rPr>
                <w:del w:id="2087" w:author="gz y" w:date="2016-11-17T15:58:00Z"/>
              </w:rPr>
            </w:pPr>
            <w:del w:id="2088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127681" w:rsidDel="00CE3D7B" w:rsidRDefault="00127681" w:rsidP="007244C6">
            <w:pPr>
              <w:rPr>
                <w:del w:id="2089" w:author="gz y" w:date="2016-11-17T15:58:00Z"/>
              </w:rPr>
            </w:pPr>
            <w:del w:id="2090" w:author="gz y" w:date="2016-11-17T15:58:00Z">
              <w:r w:rsidDel="00CE3D7B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127681" w:rsidDel="00CE3D7B" w:rsidRDefault="00127681" w:rsidP="007244C6">
            <w:pPr>
              <w:rPr>
                <w:del w:id="2091" w:author="gz y" w:date="2016-11-17T15:58:00Z"/>
              </w:rPr>
            </w:pPr>
            <w:del w:id="2092" w:author="gz y" w:date="2016-11-17T15:58:00Z">
              <w:r w:rsidDel="00CE3D7B">
                <w:rPr>
                  <w:rFonts w:hint="eastAsia"/>
                </w:rPr>
                <w:delText>结果状态，</w:delText>
              </w:r>
              <w:r w:rsidDel="00CE3D7B">
                <w:rPr>
                  <w:rFonts w:hint="eastAsia"/>
                </w:rPr>
                <w:delText>ok, error</w:delText>
              </w:r>
            </w:del>
          </w:p>
        </w:tc>
      </w:tr>
      <w:tr w:rsidR="00127681" w:rsidDel="00CE3D7B" w:rsidTr="007244C6">
        <w:trPr>
          <w:jc w:val="center"/>
          <w:del w:id="2093" w:author="gz y" w:date="2016-11-17T15:58:00Z"/>
        </w:trPr>
        <w:tc>
          <w:tcPr>
            <w:tcW w:w="1838" w:type="dxa"/>
            <w:vAlign w:val="center"/>
          </w:tcPr>
          <w:p w:rsidR="00127681" w:rsidDel="00CE3D7B" w:rsidRDefault="00127681" w:rsidP="007244C6">
            <w:pPr>
              <w:rPr>
                <w:del w:id="2094" w:author="gz y" w:date="2016-11-17T15:58:00Z"/>
              </w:rPr>
            </w:pPr>
            <w:del w:id="2095" w:author="gz y" w:date="2016-11-17T15:58:00Z">
              <w:r w:rsidDel="00CE3D7B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127681" w:rsidDel="00CE3D7B" w:rsidRDefault="00127681" w:rsidP="007244C6">
            <w:pPr>
              <w:rPr>
                <w:del w:id="2096" w:author="gz y" w:date="2016-11-17T15:58:00Z"/>
              </w:rPr>
            </w:pPr>
            <w:del w:id="2097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127681" w:rsidDel="00CE3D7B" w:rsidRDefault="00127681" w:rsidP="007244C6">
            <w:pPr>
              <w:rPr>
                <w:del w:id="2098" w:author="gz y" w:date="2016-11-17T15:58:00Z"/>
              </w:rPr>
            </w:pPr>
            <w:del w:id="2099" w:author="gz y" w:date="2016-11-17T15:58:00Z">
              <w:r w:rsidDel="00CE3D7B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127681" w:rsidDel="00CE3D7B" w:rsidRDefault="00127681" w:rsidP="007244C6">
            <w:pPr>
              <w:rPr>
                <w:del w:id="2100" w:author="gz y" w:date="2016-11-17T15:58:00Z"/>
              </w:rPr>
            </w:pPr>
            <w:del w:id="2101" w:author="gz y" w:date="2016-11-17T15:58:00Z">
              <w:r w:rsidDel="00CE3D7B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5C1CE2" w:rsidRPr="00127681" w:rsidDel="00CE3D7B" w:rsidRDefault="005C1CE2" w:rsidP="005C1CE2">
      <w:pPr>
        <w:rPr>
          <w:del w:id="2102" w:author="gz y" w:date="2016-11-17T15:58:00Z"/>
        </w:rPr>
      </w:pPr>
    </w:p>
    <w:p w:rsidR="005C1CE2" w:rsidRPr="005C1CE2" w:rsidDel="00CE3D7B" w:rsidRDefault="005C1CE2" w:rsidP="00ED2835">
      <w:pPr>
        <w:pStyle w:val="aa"/>
        <w:numPr>
          <w:ilvl w:val="0"/>
          <w:numId w:val="9"/>
        </w:numPr>
        <w:ind w:firstLineChars="0"/>
        <w:rPr>
          <w:del w:id="2103" w:author="gz y" w:date="2016-11-17T15:58:00Z"/>
        </w:rPr>
      </w:pPr>
      <w:del w:id="2104" w:author="gz y" w:date="2016-11-17T15:58:00Z">
        <w:r w:rsidDel="00CE3D7B">
          <w:rPr>
            <w:rFonts w:hint="eastAsia"/>
          </w:rPr>
          <w:delText>示例：</w:delText>
        </w:r>
        <w:r w:rsidDel="00CE3D7B">
          <w:rPr>
            <w:rFonts w:hint="eastAsia"/>
          </w:rPr>
          <w:delText>{</w:delText>
        </w:r>
        <w:r w:rsidDel="00CE3D7B">
          <w:delText>“api”: “</w:delText>
        </w:r>
        <w:r w:rsidDel="00CE3D7B">
          <w:rPr>
            <w:rFonts w:hint="eastAsia"/>
          </w:rPr>
          <w:delText>/api/</w:delText>
        </w:r>
        <w:r w:rsidR="00647E82" w:rsidDel="00CE3D7B">
          <w:delText>providers</w:delText>
        </w:r>
        <w:r w:rsidDel="00CE3D7B">
          <w:rPr>
            <w:rFonts w:hint="eastAsia"/>
          </w:rPr>
          <w:delText>/del</w:delText>
        </w:r>
        <w:r w:rsidDel="00CE3D7B">
          <w:delText>ete”, “state”: “ok”</w:delText>
        </w:r>
        <w:r w:rsidDel="00CE3D7B">
          <w:rPr>
            <w:rFonts w:hint="eastAsia"/>
          </w:rPr>
          <w:delText>}</w:delText>
        </w:r>
      </w:del>
    </w:p>
    <w:p w:rsidR="005C1CE2" w:rsidRPr="005C1CE2" w:rsidRDefault="005C1CE2" w:rsidP="005C1CE2"/>
    <w:p w:rsidR="00CA5C3E" w:rsidRPr="00C51670" w:rsidRDefault="00CA5C3E" w:rsidP="00ED2835">
      <w:pPr>
        <w:pStyle w:val="3"/>
        <w:numPr>
          <w:ilvl w:val="2"/>
          <w:numId w:val="2"/>
        </w:numPr>
      </w:pPr>
      <w:bookmarkStart w:id="2105" w:name="_Toc471397833"/>
      <w:r>
        <w:rPr>
          <w:rFonts w:hint="eastAsia"/>
        </w:rPr>
        <w:t>删除中继</w:t>
      </w:r>
      <w:bookmarkEnd w:id="2105"/>
    </w:p>
    <w:p w:rsidR="00F12062" w:rsidRDefault="00F12062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647E82">
        <w:t>POST</w:t>
      </w:r>
      <w:r>
        <w:rPr>
          <w:rFonts w:hint="eastAsia"/>
        </w:rPr>
        <w:t xml:space="preserve"> /api/</w:t>
      </w:r>
      <w:r w:rsidR="00647E82" w:rsidRPr="00647E82">
        <w:t>providers</w:t>
      </w:r>
      <w:r>
        <w:rPr>
          <w:rFonts w:hint="eastAsia"/>
        </w:rPr>
        <w:t>/</w:t>
      </w:r>
      <w:r w:rsidR="00DA61EF">
        <w:rPr>
          <w:rFonts w:hint="eastAsia"/>
        </w:rPr>
        <w:t>delete</w:t>
      </w:r>
    </w:p>
    <w:p w:rsidR="00DC6AF0" w:rsidRDefault="00DC6AF0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F12062" w:rsidRDefault="00D76B94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List&lt;</w:t>
      </w:r>
      <w:r>
        <w:t>String</w:t>
      </w:r>
      <w:r w:rsidR="002E336F">
        <w:t xml:space="preserve"> </w:t>
      </w:r>
      <w:r w:rsidR="002E336F" w:rsidRPr="001964D0">
        <w:rPr>
          <w:rFonts w:hint="eastAsia"/>
          <w:color w:val="FF0000"/>
        </w:rPr>
        <w:t>*</w:t>
      </w:r>
      <w:r>
        <w:rPr>
          <w:rFonts w:hint="eastAsia"/>
        </w:rPr>
        <w:t>&gt;</w:t>
      </w:r>
    </w:p>
    <w:p w:rsidR="00F12062" w:rsidRDefault="00F12062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[</w:t>
      </w:r>
      <w:r w:rsidR="00201417">
        <w:t>“officelink-server1”</w:t>
      </w:r>
      <w:r>
        <w:t>,</w:t>
      </w:r>
      <w:r w:rsidR="00201417">
        <w:t xml:space="preserve"> “officelink-server2”,</w:t>
      </w:r>
      <w:r>
        <w:t xml:space="preserve"> …</w:t>
      </w:r>
      <w:r>
        <w:rPr>
          <w:rFonts w:hint="eastAsia"/>
        </w:rPr>
        <w:t>]</w:t>
      </w:r>
    </w:p>
    <w:p w:rsidR="00F12062" w:rsidRDefault="00F12062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返回：</w:t>
      </w:r>
      <w:ins w:id="2106" w:author="gz y" w:date="2016-11-17T15:58:00Z">
        <w:r w:rsidR="00CE3D7B">
          <w:rPr>
            <w:rFonts w:hint="eastAsia"/>
          </w:rPr>
          <w:t>Api</w:t>
        </w:r>
        <w:r w:rsidR="00CE3D7B">
          <w:t>State</w:t>
        </w:r>
      </w:ins>
      <w:del w:id="2107" w:author="gz y" w:date="2016-11-17T15:58:00Z">
        <w:r w:rsidR="00A60B74" w:rsidDel="00CE3D7B">
          <w:rPr>
            <w:rFonts w:hint="eastAsia"/>
          </w:rPr>
          <w:delText>Object</w:delText>
        </w:r>
      </w:del>
    </w:p>
    <w:p w:rsidR="00F12062" w:rsidDel="00CE3D7B" w:rsidRDefault="00F12062" w:rsidP="00F12062">
      <w:pPr>
        <w:rPr>
          <w:del w:id="2108" w:author="gz y" w:date="2016-11-17T15:58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B64580" w:rsidDel="00CE3D7B" w:rsidTr="007244C6">
        <w:trPr>
          <w:jc w:val="center"/>
          <w:del w:id="2109" w:author="gz y" w:date="2016-11-17T15:58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B64580" w:rsidDel="00CE3D7B" w:rsidRDefault="00B64580" w:rsidP="007244C6">
            <w:pPr>
              <w:rPr>
                <w:del w:id="2110" w:author="gz y" w:date="2016-11-17T15:58:00Z"/>
              </w:rPr>
            </w:pPr>
            <w:del w:id="2111" w:author="gz y" w:date="2016-11-17T15:58:00Z">
              <w:r w:rsidDel="00CE3D7B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64580" w:rsidDel="00CE3D7B" w:rsidRDefault="00B64580" w:rsidP="007244C6">
            <w:pPr>
              <w:rPr>
                <w:del w:id="2112" w:author="gz y" w:date="2016-11-17T15:58:00Z"/>
              </w:rPr>
            </w:pPr>
            <w:del w:id="2113" w:author="gz y" w:date="2016-11-17T15:58:00Z">
              <w:r w:rsidDel="00CE3D7B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64580" w:rsidDel="00CE3D7B" w:rsidRDefault="00B64580" w:rsidP="007244C6">
            <w:pPr>
              <w:rPr>
                <w:del w:id="2114" w:author="gz y" w:date="2016-11-17T15:58:00Z"/>
              </w:rPr>
            </w:pPr>
            <w:del w:id="2115" w:author="gz y" w:date="2016-11-17T15:58:00Z">
              <w:r w:rsidDel="00CE3D7B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64580" w:rsidDel="00CE3D7B" w:rsidRDefault="00B64580" w:rsidP="007244C6">
            <w:pPr>
              <w:rPr>
                <w:del w:id="2116" w:author="gz y" w:date="2016-11-17T15:58:00Z"/>
              </w:rPr>
            </w:pPr>
            <w:del w:id="2117" w:author="gz y" w:date="2016-11-17T15:58:00Z">
              <w:r w:rsidDel="00CE3D7B">
                <w:rPr>
                  <w:rFonts w:hint="eastAsia"/>
                </w:rPr>
                <w:delText>说明</w:delText>
              </w:r>
            </w:del>
          </w:p>
        </w:tc>
      </w:tr>
      <w:tr w:rsidR="00B64580" w:rsidDel="00CE3D7B" w:rsidTr="007244C6">
        <w:trPr>
          <w:jc w:val="center"/>
          <w:del w:id="2118" w:author="gz y" w:date="2016-11-17T15:58:00Z"/>
        </w:trPr>
        <w:tc>
          <w:tcPr>
            <w:tcW w:w="1838" w:type="dxa"/>
            <w:vAlign w:val="center"/>
          </w:tcPr>
          <w:p w:rsidR="00B64580" w:rsidDel="00CE3D7B" w:rsidRDefault="00B64580" w:rsidP="007244C6">
            <w:pPr>
              <w:rPr>
                <w:del w:id="2119" w:author="gz y" w:date="2016-11-17T15:58:00Z"/>
              </w:rPr>
            </w:pPr>
            <w:del w:id="2120" w:author="gz y" w:date="2016-11-17T15:58:00Z">
              <w:r w:rsidDel="00CE3D7B">
                <w:rPr>
                  <w:rFonts w:hint="eastAsia"/>
                </w:rPr>
                <w:delText>api</w:delText>
              </w:r>
              <w:r w:rsidDel="00CE3D7B">
                <w:delText xml:space="preserve"> </w:delText>
              </w:r>
              <w:r w:rsidRPr="001964D0" w:rsidDel="00CE3D7B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B64580" w:rsidDel="00CE3D7B" w:rsidRDefault="00B64580" w:rsidP="007244C6">
            <w:pPr>
              <w:rPr>
                <w:del w:id="2121" w:author="gz y" w:date="2016-11-17T15:58:00Z"/>
              </w:rPr>
            </w:pPr>
            <w:del w:id="2122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B64580" w:rsidDel="00CE3D7B" w:rsidRDefault="00B64580" w:rsidP="007244C6">
            <w:pPr>
              <w:rPr>
                <w:del w:id="2123" w:author="gz y" w:date="2016-11-17T15:58:00Z"/>
              </w:rPr>
            </w:pPr>
            <w:del w:id="2124" w:author="gz y" w:date="2016-11-17T15:58:00Z">
              <w:r w:rsidDel="00CE3D7B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B64580" w:rsidDel="00CE3D7B" w:rsidRDefault="00B64580" w:rsidP="007244C6">
            <w:pPr>
              <w:rPr>
                <w:del w:id="2125" w:author="gz y" w:date="2016-11-17T15:58:00Z"/>
              </w:rPr>
            </w:pPr>
            <w:del w:id="2126" w:author="gz y" w:date="2016-11-17T15:58:00Z">
              <w:r w:rsidDel="00CE3D7B">
                <w:rPr>
                  <w:rFonts w:hint="eastAsia"/>
                </w:rPr>
                <w:delText>api</w:delText>
              </w:r>
              <w:r w:rsidDel="00CE3D7B">
                <w:delText xml:space="preserve"> </w:delText>
              </w:r>
              <w:r w:rsidDel="00CE3D7B">
                <w:rPr>
                  <w:rFonts w:hint="eastAsia"/>
                </w:rPr>
                <w:delText>url</w:delText>
              </w:r>
            </w:del>
          </w:p>
        </w:tc>
      </w:tr>
      <w:tr w:rsidR="00B64580" w:rsidDel="00CE3D7B" w:rsidTr="007244C6">
        <w:trPr>
          <w:jc w:val="center"/>
          <w:del w:id="2127" w:author="gz y" w:date="2016-11-17T15:58:00Z"/>
        </w:trPr>
        <w:tc>
          <w:tcPr>
            <w:tcW w:w="1838" w:type="dxa"/>
            <w:vAlign w:val="center"/>
          </w:tcPr>
          <w:p w:rsidR="00B64580" w:rsidDel="00CE3D7B" w:rsidRDefault="00B64580" w:rsidP="007244C6">
            <w:pPr>
              <w:rPr>
                <w:del w:id="2128" w:author="gz y" w:date="2016-11-17T15:58:00Z"/>
              </w:rPr>
            </w:pPr>
            <w:del w:id="2129" w:author="gz y" w:date="2016-11-17T15:58:00Z">
              <w:r w:rsidDel="00CE3D7B">
                <w:delText xml:space="preserve">state </w:delText>
              </w:r>
              <w:r w:rsidRPr="001964D0" w:rsidDel="00CE3D7B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B64580" w:rsidDel="00CE3D7B" w:rsidRDefault="00B64580" w:rsidP="007244C6">
            <w:pPr>
              <w:rPr>
                <w:del w:id="2130" w:author="gz y" w:date="2016-11-17T15:58:00Z"/>
              </w:rPr>
            </w:pPr>
            <w:del w:id="2131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B64580" w:rsidDel="00CE3D7B" w:rsidRDefault="00B64580" w:rsidP="007244C6">
            <w:pPr>
              <w:rPr>
                <w:del w:id="2132" w:author="gz y" w:date="2016-11-17T15:58:00Z"/>
              </w:rPr>
            </w:pPr>
            <w:del w:id="2133" w:author="gz y" w:date="2016-11-17T15:58:00Z">
              <w:r w:rsidDel="00CE3D7B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B64580" w:rsidDel="00CE3D7B" w:rsidRDefault="00B64580" w:rsidP="007244C6">
            <w:pPr>
              <w:rPr>
                <w:del w:id="2134" w:author="gz y" w:date="2016-11-17T15:58:00Z"/>
              </w:rPr>
            </w:pPr>
            <w:del w:id="2135" w:author="gz y" w:date="2016-11-17T15:58:00Z">
              <w:r w:rsidDel="00CE3D7B">
                <w:rPr>
                  <w:rFonts w:hint="eastAsia"/>
                </w:rPr>
                <w:delText>结果状态，</w:delText>
              </w:r>
              <w:r w:rsidDel="00CE3D7B">
                <w:rPr>
                  <w:rFonts w:hint="eastAsia"/>
                </w:rPr>
                <w:delText>ok, error</w:delText>
              </w:r>
            </w:del>
          </w:p>
        </w:tc>
      </w:tr>
      <w:tr w:rsidR="00B64580" w:rsidDel="00CE3D7B" w:rsidTr="007244C6">
        <w:trPr>
          <w:jc w:val="center"/>
          <w:del w:id="2136" w:author="gz y" w:date="2016-11-17T15:58:00Z"/>
        </w:trPr>
        <w:tc>
          <w:tcPr>
            <w:tcW w:w="1838" w:type="dxa"/>
            <w:vAlign w:val="center"/>
          </w:tcPr>
          <w:p w:rsidR="00B64580" w:rsidDel="00CE3D7B" w:rsidRDefault="00B64580" w:rsidP="007244C6">
            <w:pPr>
              <w:rPr>
                <w:del w:id="2137" w:author="gz y" w:date="2016-11-17T15:58:00Z"/>
              </w:rPr>
            </w:pPr>
            <w:del w:id="2138" w:author="gz y" w:date="2016-11-17T15:58:00Z">
              <w:r w:rsidDel="00CE3D7B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B64580" w:rsidDel="00CE3D7B" w:rsidRDefault="00B64580" w:rsidP="007244C6">
            <w:pPr>
              <w:rPr>
                <w:del w:id="2139" w:author="gz y" w:date="2016-11-17T15:58:00Z"/>
              </w:rPr>
            </w:pPr>
            <w:del w:id="2140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B64580" w:rsidDel="00CE3D7B" w:rsidRDefault="00B64580" w:rsidP="007244C6">
            <w:pPr>
              <w:rPr>
                <w:del w:id="2141" w:author="gz y" w:date="2016-11-17T15:58:00Z"/>
              </w:rPr>
            </w:pPr>
            <w:del w:id="2142" w:author="gz y" w:date="2016-11-17T15:58:00Z">
              <w:r w:rsidDel="00CE3D7B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B64580" w:rsidDel="00CE3D7B" w:rsidRDefault="00B64580" w:rsidP="007244C6">
            <w:pPr>
              <w:rPr>
                <w:del w:id="2143" w:author="gz y" w:date="2016-11-17T15:58:00Z"/>
              </w:rPr>
            </w:pPr>
            <w:del w:id="2144" w:author="gz y" w:date="2016-11-17T15:58:00Z">
              <w:r w:rsidDel="00CE3D7B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F12062" w:rsidRDefault="00F12062" w:rsidP="000E4440"/>
    <w:p w:rsidR="0061315E" w:rsidRDefault="0061315E" w:rsidP="0061315E">
      <w:pPr>
        <w:pStyle w:val="2"/>
        <w:numPr>
          <w:ilvl w:val="1"/>
          <w:numId w:val="2"/>
        </w:numPr>
      </w:pPr>
      <w:r>
        <w:rPr>
          <w:rFonts w:hint="eastAsia"/>
        </w:rPr>
        <w:t>呼出</w:t>
      </w:r>
      <w:r>
        <w:t>路由</w:t>
      </w:r>
      <w:r>
        <w:rPr>
          <w:rFonts w:hint="eastAsia"/>
        </w:rPr>
        <w:t>信息</w:t>
      </w:r>
    </w:p>
    <w:p w:rsidR="0061315E" w:rsidRDefault="0061315E" w:rsidP="0061315E">
      <w:pPr>
        <w:pStyle w:val="3"/>
        <w:numPr>
          <w:ilvl w:val="2"/>
          <w:numId w:val="2"/>
        </w:numPr>
      </w:pPr>
      <w:r>
        <w:rPr>
          <w:rFonts w:hint="eastAsia"/>
        </w:rPr>
        <w:t>获取呼出</w:t>
      </w:r>
      <w:r>
        <w:t>路由</w:t>
      </w:r>
      <w:r>
        <w:rPr>
          <w:rFonts w:hint="eastAsia"/>
        </w:rPr>
        <w:t>列表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>
        <w:t>outrouters</w:t>
      </w:r>
      <w:r>
        <w:rPr>
          <w:rFonts w:hint="eastAsia"/>
        </w:rPr>
        <w:t>[</w:t>
      </w:r>
      <w:r>
        <w:t>/@page/@page_size</w:t>
      </w:r>
      <w:ins w:id="2145" w:author="gz y" w:date="2016-12-16T11:37:00Z">
        <w:r>
          <w:t xml:space="preserve"> </w:t>
        </w:r>
        <w:r>
          <w:rPr>
            <w:rFonts w:hint="eastAsia"/>
          </w:rPr>
          <w:t>|</w:t>
        </w:r>
        <w:r>
          <w:t xml:space="preserve"> </w:t>
        </w:r>
        <w:r>
          <w:rPr>
            <w:rFonts w:hint="eastAsia"/>
          </w:rPr>
          <w:t>@name</w:t>
        </w:r>
      </w:ins>
      <w:r>
        <w:t>]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  <w:ins w:id="2146" w:author="gz y" w:date="2016-12-16T11:37:00Z">
        <w:r>
          <w:rPr>
            <w:rFonts w:hint="eastAsia"/>
          </w:rPr>
          <w:t>1</w:t>
        </w:r>
      </w:ins>
      <w:r>
        <w:rPr>
          <w:rFonts w:hint="eastAsia"/>
        </w:rPr>
        <w:t>：无参数时将获取全部列表</w:t>
      </w:r>
    </w:p>
    <w:p w:rsidR="0061315E" w:rsidRDefault="0061315E" w:rsidP="0061315E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1315E" w:rsidTr="00230FB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说明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t>1</w:t>
            </w:r>
          </w:p>
        </w:tc>
        <w:tc>
          <w:tcPr>
            <w:tcW w:w="2410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当前页码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Default="0061315E" w:rsidP="00230FB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61315E" w:rsidRDefault="0061315E" w:rsidP="00230FB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61315E" w:rsidRDefault="0061315E" w:rsidP="0061315E">
      <w:pPr>
        <w:rPr>
          <w:ins w:id="2147" w:author="gz y" w:date="2016-12-16T11:37:00Z"/>
        </w:rPr>
      </w:pPr>
    </w:p>
    <w:p w:rsidR="0061315E" w:rsidRDefault="0061315E" w:rsidP="0061315E"/>
    <w:p w:rsidR="0061315E" w:rsidRDefault="0061315E" w:rsidP="0061315E">
      <w:pPr>
        <w:pStyle w:val="aa"/>
        <w:numPr>
          <w:ilvl w:val="0"/>
          <w:numId w:val="9"/>
        </w:numPr>
        <w:ind w:firstLineChars="0"/>
        <w:rPr>
          <w:ins w:id="2148" w:author="gz y" w:date="2016-12-16T11:39:00Z"/>
        </w:rPr>
      </w:pPr>
      <w:r>
        <w:rPr>
          <w:rFonts w:hint="eastAsia"/>
        </w:rPr>
        <w:t>示例：</w:t>
      </w:r>
    </w:p>
    <w:p w:rsidR="0061315E" w:rsidRDefault="0061315E">
      <w:pPr>
        <w:rPr>
          <w:ins w:id="2149" w:author="gz y" w:date="2016-12-16T11:39:00Z"/>
        </w:rPr>
        <w:pPrChange w:id="2150" w:author="gz y" w:date="2016-12-16T11:39:00Z">
          <w:pPr>
            <w:pStyle w:val="aa"/>
            <w:numPr>
              <w:numId w:val="9"/>
            </w:numPr>
            <w:ind w:left="420" w:firstLineChars="0" w:hanging="420"/>
          </w:pPr>
        </w:pPrChange>
      </w:pPr>
    </w:p>
    <w:p w:rsidR="0061315E" w:rsidRDefault="0061315E">
      <w:pPr>
        <w:rPr>
          <w:ins w:id="2151" w:author="gz y" w:date="2016-12-16T11:39:00Z"/>
        </w:rPr>
        <w:pPrChange w:id="2152" w:author="gz y" w:date="2016-12-16T11:39:00Z">
          <w:pPr>
            <w:pStyle w:val="aa"/>
            <w:numPr>
              <w:numId w:val="9"/>
            </w:numPr>
            <w:ind w:left="420" w:firstLineChars="0" w:hanging="420"/>
          </w:pPr>
        </w:pPrChange>
      </w:pPr>
      <w:r>
        <w:t>http://www.systec-pbx.net</w:t>
      </w:r>
      <w:r>
        <w:rPr>
          <w:rFonts w:hint="eastAsia"/>
        </w:rPr>
        <w:t>/api/</w:t>
      </w:r>
      <w:r w:rsidRPr="0061315E">
        <w:t xml:space="preserve"> </w:t>
      </w:r>
      <w:r>
        <w:t>outrouters /1/20</w:t>
      </w:r>
    </w:p>
    <w:p w:rsidR="0061315E" w:rsidRPr="00D727C8" w:rsidRDefault="0061315E">
      <w:pPr>
        <w:rPr>
          <w:ins w:id="2153" w:author="gz y" w:date="2016-12-16T11:39:00Z"/>
        </w:rPr>
        <w:pPrChange w:id="2154" w:author="gz y" w:date="2016-12-16T11:39:00Z">
          <w:pPr>
            <w:pStyle w:val="aa"/>
            <w:numPr>
              <w:numId w:val="9"/>
            </w:numPr>
            <w:ind w:left="420" w:firstLineChars="0" w:hanging="420"/>
          </w:pPr>
        </w:pPrChange>
      </w:pPr>
      <w:ins w:id="2155" w:author="gz y" w:date="2016-12-16T11:40:00Z">
        <w:r>
          <w:t>http://www.systec-pbx.net</w:t>
        </w:r>
        <w:r>
          <w:rPr>
            <w:rFonts w:hint="eastAsia"/>
          </w:rPr>
          <w:t>/api/</w:t>
        </w:r>
      </w:ins>
      <w:r w:rsidRPr="0061315E">
        <w:t xml:space="preserve"> </w:t>
      </w:r>
      <w:r>
        <w:t xml:space="preserve">outrouters </w:t>
      </w:r>
      <w:ins w:id="2156" w:author="gz y" w:date="2016-12-16T11:40:00Z">
        <w:r>
          <w:t>/</w:t>
        </w:r>
      </w:ins>
      <w:ins w:id="2157" w:author="gz y" w:date="2016-12-16T11:50:00Z">
        <w:r>
          <w:rPr>
            <w:rFonts w:hint="eastAsia"/>
          </w:rPr>
          <w:t>office</w:t>
        </w:r>
        <w:r>
          <w:t>link-server</w:t>
        </w:r>
      </w:ins>
    </w:p>
    <w:p w:rsidR="0061315E" w:rsidRPr="0061315E" w:rsidRDefault="0061315E">
      <w:pPr>
        <w:pPrChange w:id="2158" w:author="gz y" w:date="2016-12-16T11:39:00Z">
          <w:pPr>
            <w:pStyle w:val="aa"/>
            <w:numPr>
              <w:numId w:val="9"/>
            </w:numPr>
            <w:ind w:left="420" w:firstLineChars="0" w:hanging="420"/>
          </w:pPr>
        </w:pPrChange>
      </w:pP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61315E" w:rsidRDefault="0061315E" w:rsidP="0061315E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1315E" w:rsidTr="00230FB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说明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t>1</w:t>
            </w:r>
          </w:p>
        </w:tc>
        <w:tc>
          <w:tcPr>
            <w:tcW w:w="2410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当前页码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t>2</w:t>
            </w:r>
          </w:p>
        </w:tc>
        <w:tc>
          <w:tcPr>
            <w:tcW w:w="2410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总条数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Default="0061315E" w:rsidP="00230FB6">
            <w:r>
              <w:t xml:space="preserve">outrouters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路由列表</w:t>
            </w:r>
          </w:p>
        </w:tc>
      </w:tr>
    </w:tbl>
    <w:p w:rsidR="0061315E" w:rsidRDefault="0061315E" w:rsidP="0061315E"/>
    <w:p w:rsidR="0061315E" w:rsidRDefault="0061315E" w:rsidP="0061315E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中继列表：</w:t>
      </w:r>
      <w:r>
        <w:rPr>
          <w:rFonts w:hint="eastAsia"/>
        </w:rPr>
        <w:t>List&lt;</w:t>
      </w:r>
      <w:r>
        <w:t>Item</w:t>
      </w:r>
      <w:r>
        <w:rPr>
          <w:rFonts w:hint="eastAsia"/>
        </w:rPr>
        <w:t>&gt;</w:t>
      </w:r>
    </w:p>
    <w:p w:rsidR="0061315E" w:rsidRDefault="0061315E" w:rsidP="0061315E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1315E" w:rsidTr="00230FB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说明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Default="0061315E" w:rsidP="00230FB6">
            <w:r>
              <w:t xml:space="preserve">name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t>String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名字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Default="00F329A3" w:rsidP="00230FB6">
            <w:r>
              <w:t>r</w:t>
            </w:r>
            <w:r w:rsidR="0061315E">
              <w:t>ule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t>String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t>20</w:t>
            </w:r>
          </w:p>
        </w:tc>
        <w:tc>
          <w:tcPr>
            <w:tcW w:w="2410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规则</w:t>
            </w:r>
          </w:p>
        </w:tc>
      </w:tr>
      <w:tr w:rsidR="0061315E" w:rsidDel="00302F4E" w:rsidTr="00230FB6">
        <w:trPr>
          <w:jc w:val="center"/>
          <w:del w:id="2159" w:author="gz y" w:date="2016-12-16T14:09:00Z"/>
        </w:trPr>
        <w:tc>
          <w:tcPr>
            <w:tcW w:w="1838" w:type="dxa"/>
            <w:vAlign w:val="center"/>
          </w:tcPr>
          <w:p w:rsidR="0061315E" w:rsidRPr="0013548B" w:rsidDel="00302F4E" w:rsidRDefault="0061315E" w:rsidP="00230FB6">
            <w:pPr>
              <w:rPr>
                <w:del w:id="2160" w:author="gz y" w:date="2016-12-16T14:09:00Z"/>
              </w:rPr>
            </w:pPr>
            <w:del w:id="2161" w:author="gz y" w:date="2016-12-16T14:09:00Z">
              <w:r w:rsidDel="00302F4E">
                <w:delText>password</w:delText>
              </w:r>
            </w:del>
          </w:p>
        </w:tc>
        <w:tc>
          <w:tcPr>
            <w:tcW w:w="1843" w:type="dxa"/>
            <w:vAlign w:val="center"/>
          </w:tcPr>
          <w:p w:rsidR="0061315E" w:rsidDel="00302F4E" w:rsidRDefault="0061315E" w:rsidP="00230FB6">
            <w:pPr>
              <w:rPr>
                <w:del w:id="2162" w:author="gz y" w:date="2016-12-16T14:09:00Z"/>
              </w:rPr>
            </w:pPr>
            <w:del w:id="2163" w:author="gz y" w:date="2016-12-16T14:09:00Z">
              <w:r w:rsidDel="00302F4E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61315E" w:rsidDel="00302F4E" w:rsidRDefault="0061315E" w:rsidP="00230FB6">
            <w:pPr>
              <w:rPr>
                <w:del w:id="2164" w:author="gz y" w:date="2016-12-16T14:09:00Z"/>
              </w:rPr>
            </w:pPr>
            <w:del w:id="2165" w:author="gz y" w:date="2016-12-16T14:09:00Z">
              <w:r w:rsidDel="00302F4E">
                <w:delText>2</w:delText>
              </w:r>
              <w:r w:rsidDel="00302F4E">
                <w:rPr>
                  <w:rFonts w:hint="eastAsia"/>
                </w:rPr>
                <w:delText>0</w:delText>
              </w:r>
            </w:del>
          </w:p>
        </w:tc>
        <w:tc>
          <w:tcPr>
            <w:tcW w:w="2410" w:type="dxa"/>
            <w:vAlign w:val="center"/>
          </w:tcPr>
          <w:p w:rsidR="0061315E" w:rsidDel="00302F4E" w:rsidRDefault="0061315E" w:rsidP="00230FB6">
            <w:pPr>
              <w:rPr>
                <w:del w:id="2166" w:author="gz y" w:date="2016-12-16T14:09:00Z"/>
              </w:rPr>
            </w:pPr>
            <w:del w:id="2167" w:author="gz y" w:date="2016-12-16T14:09:00Z">
              <w:r w:rsidDel="00302F4E">
                <w:rPr>
                  <w:rFonts w:hint="eastAsia"/>
                </w:rPr>
                <w:delText>密码</w:delText>
              </w:r>
            </w:del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Pr="00F86F6F" w:rsidRDefault="0061315E" w:rsidP="00230FB6">
            <w:r>
              <w:t xml:space="preserve">provider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t>String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61315E" w:rsidRDefault="0061315E" w:rsidP="00230FB6">
            <w:pPr>
              <w:jc w:val="left"/>
            </w:pPr>
            <w:r>
              <w:rPr>
                <w:rFonts w:hint="eastAsia"/>
              </w:rPr>
              <w:t>中继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Default="0061315E" w:rsidP="00230FB6">
            <w:r w:rsidRPr="0061315E">
              <w:t>filter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t>String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61315E" w:rsidRDefault="0061315E" w:rsidP="00230FB6">
            <w:pPr>
              <w:jc w:val="left"/>
            </w:pPr>
            <w:r>
              <w:rPr>
                <w:rFonts w:hint="eastAsia"/>
              </w:rPr>
              <w:t>前缀过滤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Default="0061315E" w:rsidP="00230FB6">
            <w:r>
              <w:t xml:space="preserve">append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61315E" w:rsidRDefault="0061315E" w:rsidP="00230FB6">
            <w:pPr>
              <w:jc w:val="left"/>
            </w:pPr>
            <w:r>
              <w:rPr>
                <w:rFonts w:hint="eastAsia"/>
              </w:rPr>
              <w:t>前缀添加</w:t>
            </w:r>
          </w:p>
        </w:tc>
      </w:tr>
    </w:tbl>
    <w:p w:rsidR="0061315E" w:rsidRDefault="0061315E" w:rsidP="0061315E"/>
    <w:p w:rsidR="0061315E" w:rsidRDefault="0061315E" w:rsidP="0061315E">
      <w:pPr>
        <w:pStyle w:val="aa"/>
        <w:numPr>
          <w:ilvl w:val="0"/>
          <w:numId w:val="9"/>
        </w:numPr>
        <w:ind w:firstLineChars="0"/>
        <w:rPr>
          <w:ins w:id="2168" w:author="gz y" w:date="2016-12-16T11:40:00Z"/>
        </w:rPr>
      </w:pPr>
      <w:r>
        <w:rPr>
          <w:rFonts w:hint="eastAsia"/>
        </w:rPr>
        <w:t>示例：</w:t>
      </w:r>
    </w:p>
    <w:p w:rsidR="0061315E" w:rsidRDefault="0061315E">
      <w:pPr>
        <w:rPr>
          <w:ins w:id="2169" w:author="gz y" w:date="2016-12-16T11:40:00Z"/>
        </w:rPr>
        <w:pPrChange w:id="2170" w:author="gz y" w:date="2016-12-16T11:40:00Z">
          <w:pPr>
            <w:pStyle w:val="aa"/>
            <w:numPr>
              <w:numId w:val="9"/>
            </w:numPr>
            <w:ind w:left="420" w:firstLineChars="0" w:hanging="420"/>
          </w:pPr>
        </w:pPrChange>
      </w:pPr>
    </w:p>
    <w:p w:rsidR="0061315E" w:rsidRDefault="0061315E">
      <w:pPr>
        <w:rPr>
          <w:ins w:id="2171" w:author="gz y" w:date="2016-12-16T11:40:00Z"/>
        </w:rPr>
        <w:pPrChange w:id="2172" w:author="gz y" w:date="2016-12-16T11:40:00Z">
          <w:pPr>
            <w:pStyle w:val="aa"/>
            <w:numPr>
              <w:numId w:val="9"/>
            </w:numPr>
            <w:ind w:left="420" w:firstLineChars="0" w:hanging="420"/>
          </w:pPr>
        </w:pPrChange>
      </w:pPr>
      <w:r>
        <w:rPr>
          <w:rFonts w:hint="eastAsia"/>
        </w:rPr>
        <w:t>{</w:t>
      </w:r>
      <w:r>
        <w:t>“page”: 1, “</w:t>
      </w:r>
      <w:r>
        <w:rPr>
          <w:rFonts w:hint="eastAsia"/>
        </w:rPr>
        <w:t>total</w:t>
      </w:r>
      <w:r>
        <w:t>_count”: 100, “</w:t>
      </w:r>
      <w:r w:rsidR="00C12F6B">
        <w:t>outrouters</w:t>
      </w:r>
      <w:r>
        <w:t xml:space="preserve">”: </w:t>
      </w:r>
      <w:r>
        <w:rPr>
          <w:rFonts w:hint="eastAsia"/>
        </w:rPr>
        <w:t>[</w:t>
      </w:r>
      <w:r>
        <w:t>{“name”: “</w:t>
      </w:r>
      <w:r>
        <w:rPr>
          <w:rFonts w:hint="eastAsia"/>
        </w:rPr>
        <w:t>office</w:t>
      </w:r>
      <w:r>
        <w:t>link-server”, “</w:t>
      </w:r>
      <w:r w:rsidR="00C12F6B">
        <w:t>rule</w:t>
      </w:r>
      <w:r>
        <w:t xml:space="preserve">”: “80001”, </w:t>
      </w:r>
      <w:del w:id="2173" w:author="gz y" w:date="2016-12-16T14:09:00Z">
        <w:r w:rsidDel="00302F4E">
          <w:delText>“password”: “</w:delText>
        </w:r>
        <w:r w:rsidDel="00302F4E">
          <w:rPr>
            <w:rFonts w:hint="eastAsia"/>
          </w:rPr>
          <w:delText>123</w:delText>
        </w:r>
        <w:r w:rsidDel="00302F4E">
          <w:delText xml:space="preserve">456”, </w:delText>
        </w:r>
      </w:del>
      <w:r>
        <w:t>“</w:t>
      </w:r>
      <w:r w:rsidR="00C12F6B">
        <w:t>provider</w:t>
      </w:r>
      <w:r>
        <w:t>”: “www.systec-pbx.net”, “</w:t>
      </w:r>
      <w:r w:rsidR="00C12F6B">
        <w:t>filter</w:t>
      </w:r>
      <w:r>
        <w:t>”: 5060, “</w:t>
      </w:r>
      <w:r w:rsidR="00C12F6B">
        <w:t>append”: “systec</w:t>
      </w:r>
      <w:proofErr w:type="gramStart"/>
      <w:r w:rsidR="00C12F6B">
        <w:t xml:space="preserve">” </w:t>
      </w:r>
      <w:r>
        <w:t>}</w:t>
      </w:r>
      <w:proofErr w:type="gramEnd"/>
      <w:r>
        <w:t>, …</w:t>
      </w:r>
      <w:r>
        <w:rPr>
          <w:rFonts w:hint="eastAsia"/>
        </w:rPr>
        <w:t>]}</w:t>
      </w:r>
    </w:p>
    <w:p w:rsidR="0061315E" w:rsidRPr="00CA5C3E" w:rsidRDefault="0061315E" w:rsidP="0061315E"/>
    <w:p w:rsidR="0061315E" w:rsidRDefault="0061315E" w:rsidP="0061315E">
      <w:pPr>
        <w:pStyle w:val="3"/>
        <w:numPr>
          <w:ilvl w:val="2"/>
          <w:numId w:val="2"/>
        </w:numPr>
      </w:pPr>
      <w:r>
        <w:rPr>
          <w:rFonts w:hint="eastAsia"/>
        </w:rPr>
        <w:t>添加</w:t>
      </w:r>
      <w:r w:rsidR="00C12F6B">
        <w:rPr>
          <w:rFonts w:hint="eastAsia"/>
        </w:rPr>
        <w:t>路由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 w:rsidR="00A43F7E" w:rsidRPr="00A43F7E">
        <w:t xml:space="preserve"> </w:t>
      </w:r>
      <w:r w:rsidR="00A43F7E">
        <w:t>outrouters</w:t>
      </w:r>
      <w:r w:rsidR="00A43F7E">
        <w:rPr>
          <w:rFonts w:hint="eastAsia"/>
        </w:rPr>
        <w:t xml:space="preserve"> </w:t>
      </w:r>
      <w:r>
        <w:rPr>
          <w:rFonts w:hint="eastAsia"/>
        </w:rPr>
        <w:t>/add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参数：</w:t>
      </w:r>
      <w:r>
        <w:t>Object</w:t>
      </w:r>
    </w:p>
    <w:p w:rsidR="0061315E" w:rsidRDefault="0061315E" w:rsidP="0061315E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1315E" w:rsidTr="00230FB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说明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Default="0061315E" w:rsidP="00230FB6">
            <w:r>
              <w:lastRenderedPageBreak/>
              <w:t xml:space="preserve">name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t>String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名字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Default="00F329A3" w:rsidP="00230FB6">
            <w:r>
              <w:t>rule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t>String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t>40</w:t>
            </w:r>
          </w:p>
        </w:tc>
        <w:tc>
          <w:tcPr>
            <w:tcW w:w="2410" w:type="dxa"/>
            <w:vAlign w:val="center"/>
          </w:tcPr>
          <w:p w:rsidR="0061315E" w:rsidRDefault="00F329A3" w:rsidP="00230FB6">
            <w:r>
              <w:rPr>
                <w:rFonts w:hint="eastAsia"/>
              </w:rPr>
              <w:t>规则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Pr="0013548B" w:rsidRDefault="00F329A3" w:rsidP="00230FB6">
            <w:r>
              <w:t>provider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t>String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61315E" w:rsidRDefault="00F329A3" w:rsidP="00230FB6">
            <w:r>
              <w:rPr>
                <w:rFonts w:hint="eastAsia"/>
              </w:rPr>
              <w:t>中继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Pr="00F86F6F" w:rsidRDefault="00F329A3" w:rsidP="00230FB6">
            <w:r>
              <w:t>filter</w:t>
            </w:r>
            <w:r w:rsidR="0061315E">
              <w:t xml:space="preserve"> </w:t>
            </w:r>
            <w:r w:rsidR="0061315E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t>String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61315E" w:rsidRDefault="00F329A3" w:rsidP="00230FB6">
            <w:pPr>
              <w:jc w:val="left"/>
            </w:pPr>
            <w:r>
              <w:rPr>
                <w:rFonts w:hint="eastAsia"/>
              </w:rPr>
              <w:t>前缀过滤</w:t>
            </w:r>
          </w:p>
        </w:tc>
      </w:tr>
      <w:tr w:rsidR="0061315E" w:rsidTr="00230FB6">
        <w:trPr>
          <w:jc w:val="center"/>
        </w:trPr>
        <w:tc>
          <w:tcPr>
            <w:tcW w:w="1838" w:type="dxa"/>
            <w:vAlign w:val="center"/>
          </w:tcPr>
          <w:p w:rsidR="0061315E" w:rsidRDefault="00F329A3" w:rsidP="00230FB6">
            <w:r>
              <w:t>append</w:t>
            </w:r>
          </w:p>
        </w:tc>
        <w:tc>
          <w:tcPr>
            <w:tcW w:w="1843" w:type="dxa"/>
            <w:vAlign w:val="center"/>
          </w:tcPr>
          <w:p w:rsidR="0061315E" w:rsidRDefault="0061315E" w:rsidP="00230FB6">
            <w:r>
              <w:t>Integer</w:t>
            </w:r>
          </w:p>
        </w:tc>
        <w:tc>
          <w:tcPr>
            <w:tcW w:w="1417" w:type="dxa"/>
            <w:vAlign w:val="center"/>
          </w:tcPr>
          <w:p w:rsidR="0061315E" w:rsidRDefault="0061315E" w:rsidP="00230FB6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61315E" w:rsidRDefault="00F329A3" w:rsidP="00230FB6">
            <w:pPr>
              <w:jc w:val="left"/>
            </w:pPr>
            <w:r>
              <w:rPr>
                <w:rFonts w:hint="eastAsia"/>
              </w:rPr>
              <w:t>前缀添加</w:t>
            </w:r>
          </w:p>
        </w:tc>
      </w:tr>
    </w:tbl>
    <w:p w:rsidR="0061315E" w:rsidRDefault="0061315E" w:rsidP="0061315E"/>
    <w:p w:rsidR="0061315E" w:rsidRDefault="0061315E" w:rsidP="00821F0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  <w:r>
        <w:t>{“name”: “</w:t>
      </w:r>
      <w:r>
        <w:rPr>
          <w:rFonts w:hint="eastAsia"/>
        </w:rPr>
        <w:t>office</w:t>
      </w:r>
      <w:r>
        <w:t>link-server”, “</w:t>
      </w:r>
      <w:r w:rsidR="00821F0C">
        <w:t>rule</w:t>
      </w:r>
      <w:r>
        <w:t>”: “80001”, “</w:t>
      </w:r>
      <w:r w:rsidR="00821F0C">
        <w:t>provider</w:t>
      </w:r>
      <w:r>
        <w:t>”: “</w:t>
      </w:r>
      <w:r>
        <w:rPr>
          <w:rFonts w:hint="eastAsia"/>
        </w:rPr>
        <w:t>123</w:t>
      </w:r>
      <w:r>
        <w:t>456”, “</w:t>
      </w:r>
      <w:r w:rsidR="00821F0C">
        <w:t>filter</w:t>
      </w:r>
      <w:r>
        <w:t>”: “www.systec-pbx.net”, “</w:t>
      </w:r>
      <w:r w:rsidR="00821F0C">
        <w:t>append”: 5060</w:t>
      </w:r>
      <w:r>
        <w:t>}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返回：</w:t>
      </w:r>
      <w:ins w:id="2174" w:author="gz y" w:date="2016-11-17T15:58:00Z">
        <w:r>
          <w:rPr>
            <w:rFonts w:hint="eastAsia"/>
          </w:rPr>
          <w:t>Api</w:t>
        </w:r>
        <w:r>
          <w:t>State</w:t>
        </w:r>
      </w:ins>
      <w:del w:id="2175" w:author="gz y" w:date="2016-11-17T15:58:00Z">
        <w:r w:rsidDel="00CE3D7B">
          <w:rPr>
            <w:rFonts w:hint="eastAsia"/>
          </w:rPr>
          <w:delText>Object</w:delText>
        </w:r>
      </w:del>
    </w:p>
    <w:p w:rsidR="0061315E" w:rsidDel="00CE3D7B" w:rsidRDefault="0061315E" w:rsidP="0061315E">
      <w:pPr>
        <w:rPr>
          <w:del w:id="2176" w:author="gz y" w:date="2016-11-17T15:58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1315E" w:rsidDel="00CE3D7B" w:rsidTr="00230FB6">
        <w:trPr>
          <w:jc w:val="center"/>
          <w:del w:id="2177" w:author="gz y" w:date="2016-11-17T15:58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1315E" w:rsidDel="00CE3D7B" w:rsidRDefault="0061315E" w:rsidP="00230FB6">
            <w:pPr>
              <w:rPr>
                <w:del w:id="2178" w:author="gz y" w:date="2016-11-17T15:58:00Z"/>
              </w:rPr>
            </w:pPr>
            <w:del w:id="2179" w:author="gz y" w:date="2016-11-17T15:58:00Z">
              <w:r w:rsidDel="00CE3D7B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1315E" w:rsidDel="00CE3D7B" w:rsidRDefault="0061315E" w:rsidP="00230FB6">
            <w:pPr>
              <w:rPr>
                <w:del w:id="2180" w:author="gz y" w:date="2016-11-17T15:58:00Z"/>
              </w:rPr>
            </w:pPr>
            <w:del w:id="2181" w:author="gz y" w:date="2016-11-17T15:58:00Z">
              <w:r w:rsidDel="00CE3D7B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1315E" w:rsidDel="00CE3D7B" w:rsidRDefault="0061315E" w:rsidP="00230FB6">
            <w:pPr>
              <w:rPr>
                <w:del w:id="2182" w:author="gz y" w:date="2016-11-17T15:58:00Z"/>
              </w:rPr>
            </w:pPr>
            <w:del w:id="2183" w:author="gz y" w:date="2016-11-17T15:58:00Z">
              <w:r w:rsidDel="00CE3D7B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1315E" w:rsidDel="00CE3D7B" w:rsidRDefault="0061315E" w:rsidP="00230FB6">
            <w:pPr>
              <w:rPr>
                <w:del w:id="2184" w:author="gz y" w:date="2016-11-17T15:58:00Z"/>
              </w:rPr>
            </w:pPr>
            <w:del w:id="2185" w:author="gz y" w:date="2016-11-17T15:58:00Z">
              <w:r w:rsidDel="00CE3D7B">
                <w:rPr>
                  <w:rFonts w:hint="eastAsia"/>
                </w:rPr>
                <w:delText>说明</w:delText>
              </w:r>
            </w:del>
          </w:p>
        </w:tc>
      </w:tr>
      <w:tr w:rsidR="0061315E" w:rsidDel="00CE3D7B" w:rsidTr="00230FB6">
        <w:trPr>
          <w:jc w:val="center"/>
          <w:del w:id="2186" w:author="gz y" w:date="2016-11-17T15:58:00Z"/>
        </w:trPr>
        <w:tc>
          <w:tcPr>
            <w:tcW w:w="1838" w:type="dxa"/>
            <w:vAlign w:val="center"/>
          </w:tcPr>
          <w:p w:rsidR="0061315E" w:rsidDel="00CE3D7B" w:rsidRDefault="0061315E" w:rsidP="00230FB6">
            <w:pPr>
              <w:rPr>
                <w:del w:id="2187" w:author="gz y" w:date="2016-11-17T15:58:00Z"/>
              </w:rPr>
            </w:pPr>
            <w:del w:id="2188" w:author="gz y" w:date="2016-11-17T15:58:00Z">
              <w:r w:rsidDel="00CE3D7B">
                <w:rPr>
                  <w:rFonts w:hint="eastAsia"/>
                </w:rPr>
                <w:delText>api</w:delText>
              </w:r>
              <w:r w:rsidDel="00CE3D7B">
                <w:delText xml:space="preserve"> </w:delText>
              </w:r>
              <w:r w:rsidRPr="001964D0" w:rsidDel="00CE3D7B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61315E" w:rsidDel="00CE3D7B" w:rsidRDefault="0061315E" w:rsidP="00230FB6">
            <w:pPr>
              <w:rPr>
                <w:del w:id="2189" w:author="gz y" w:date="2016-11-17T15:58:00Z"/>
              </w:rPr>
            </w:pPr>
            <w:del w:id="2190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61315E" w:rsidDel="00CE3D7B" w:rsidRDefault="0061315E" w:rsidP="00230FB6">
            <w:pPr>
              <w:rPr>
                <w:del w:id="2191" w:author="gz y" w:date="2016-11-17T15:58:00Z"/>
              </w:rPr>
            </w:pPr>
            <w:del w:id="2192" w:author="gz y" w:date="2016-11-17T15:58:00Z">
              <w:r w:rsidDel="00CE3D7B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61315E" w:rsidDel="00CE3D7B" w:rsidRDefault="0061315E" w:rsidP="00230FB6">
            <w:pPr>
              <w:rPr>
                <w:del w:id="2193" w:author="gz y" w:date="2016-11-17T15:58:00Z"/>
              </w:rPr>
            </w:pPr>
            <w:del w:id="2194" w:author="gz y" w:date="2016-11-17T15:58:00Z">
              <w:r w:rsidDel="00CE3D7B">
                <w:rPr>
                  <w:rFonts w:hint="eastAsia"/>
                </w:rPr>
                <w:delText>api</w:delText>
              </w:r>
              <w:r w:rsidDel="00CE3D7B">
                <w:delText xml:space="preserve"> </w:delText>
              </w:r>
              <w:r w:rsidDel="00CE3D7B">
                <w:rPr>
                  <w:rFonts w:hint="eastAsia"/>
                </w:rPr>
                <w:delText>url</w:delText>
              </w:r>
            </w:del>
          </w:p>
        </w:tc>
      </w:tr>
      <w:tr w:rsidR="0061315E" w:rsidDel="00CE3D7B" w:rsidTr="00230FB6">
        <w:trPr>
          <w:jc w:val="center"/>
          <w:del w:id="2195" w:author="gz y" w:date="2016-11-17T15:58:00Z"/>
        </w:trPr>
        <w:tc>
          <w:tcPr>
            <w:tcW w:w="1838" w:type="dxa"/>
            <w:vAlign w:val="center"/>
          </w:tcPr>
          <w:p w:rsidR="0061315E" w:rsidDel="00CE3D7B" w:rsidRDefault="0061315E" w:rsidP="00230FB6">
            <w:pPr>
              <w:rPr>
                <w:del w:id="2196" w:author="gz y" w:date="2016-11-17T15:58:00Z"/>
              </w:rPr>
            </w:pPr>
            <w:del w:id="2197" w:author="gz y" w:date="2016-11-17T15:58:00Z">
              <w:r w:rsidDel="00CE3D7B">
                <w:delText xml:space="preserve">state </w:delText>
              </w:r>
              <w:r w:rsidRPr="001964D0" w:rsidDel="00CE3D7B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61315E" w:rsidDel="00CE3D7B" w:rsidRDefault="0061315E" w:rsidP="00230FB6">
            <w:pPr>
              <w:rPr>
                <w:del w:id="2198" w:author="gz y" w:date="2016-11-17T15:58:00Z"/>
              </w:rPr>
            </w:pPr>
            <w:del w:id="2199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61315E" w:rsidDel="00CE3D7B" w:rsidRDefault="0061315E" w:rsidP="00230FB6">
            <w:pPr>
              <w:rPr>
                <w:del w:id="2200" w:author="gz y" w:date="2016-11-17T15:58:00Z"/>
              </w:rPr>
            </w:pPr>
            <w:del w:id="2201" w:author="gz y" w:date="2016-11-17T15:58:00Z">
              <w:r w:rsidDel="00CE3D7B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61315E" w:rsidDel="00CE3D7B" w:rsidRDefault="0061315E" w:rsidP="00230FB6">
            <w:pPr>
              <w:rPr>
                <w:del w:id="2202" w:author="gz y" w:date="2016-11-17T15:58:00Z"/>
              </w:rPr>
            </w:pPr>
            <w:del w:id="2203" w:author="gz y" w:date="2016-11-17T15:58:00Z">
              <w:r w:rsidDel="00CE3D7B">
                <w:rPr>
                  <w:rFonts w:hint="eastAsia"/>
                </w:rPr>
                <w:delText>结果状态，</w:delText>
              </w:r>
              <w:r w:rsidDel="00CE3D7B">
                <w:rPr>
                  <w:rFonts w:hint="eastAsia"/>
                </w:rPr>
                <w:delText>ok, error</w:delText>
              </w:r>
            </w:del>
          </w:p>
        </w:tc>
      </w:tr>
      <w:tr w:rsidR="0061315E" w:rsidDel="00CE3D7B" w:rsidTr="00230FB6">
        <w:trPr>
          <w:jc w:val="center"/>
          <w:del w:id="2204" w:author="gz y" w:date="2016-11-17T15:58:00Z"/>
        </w:trPr>
        <w:tc>
          <w:tcPr>
            <w:tcW w:w="1838" w:type="dxa"/>
            <w:vAlign w:val="center"/>
          </w:tcPr>
          <w:p w:rsidR="0061315E" w:rsidDel="00CE3D7B" w:rsidRDefault="0061315E" w:rsidP="00230FB6">
            <w:pPr>
              <w:rPr>
                <w:del w:id="2205" w:author="gz y" w:date="2016-11-17T15:58:00Z"/>
              </w:rPr>
            </w:pPr>
            <w:del w:id="2206" w:author="gz y" w:date="2016-11-17T15:58:00Z">
              <w:r w:rsidDel="00CE3D7B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61315E" w:rsidDel="00CE3D7B" w:rsidRDefault="0061315E" w:rsidP="00230FB6">
            <w:pPr>
              <w:rPr>
                <w:del w:id="2207" w:author="gz y" w:date="2016-11-17T15:58:00Z"/>
              </w:rPr>
            </w:pPr>
            <w:del w:id="2208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61315E" w:rsidDel="00CE3D7B" w:rsidRDefault="0061315E" w:rsidP="00230FB6">
            <w:pPr>
              <w:rPr>
                <w:del w:id="2209" w:author="gz y" w:date="2016-11-17T15:58:00Z"/>
              </w:rPr>
            </w:pPr>
            <w:del w:id="2210" w:author="gz y" w:date="2016-11-17T15:58:00Z">
              <w:r w:rsidDel="00CE3D7B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61315E" w:rsidDel="00CE3D7B" w:rsidRDefault="0061315E" w:rsidP="00230FB6">
            <w:pPr>
              <w:rPr>
                <w:del w:id="2211" w:author="gz y" w:date="2016-11-17T15:58:00Z"/>
              </w:rPr>
            </w:pPr>
            <w:del w:id="2212" w:author="gz y" w:date="2016-11-17T15:58:00Z">
              <w:r w:rsidDel="00CE3D7B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61315E" w:rsidRPr="00930B6A" w:rsidDel="00CE3D7B" w:rsidRDefault="0061315E" w:rsidP="0061315E">
      <w:pPr>
        <w:rPr>
          <w:del w:id="2213" w:author="gz y" w:date="2016-11-17T15:58:00Z"/>
        </w:rPr>
      </w:pPr>
    </w:p>
    <w:p w:rsidR="0061315E" w:rsidDel="00CE3D7B" w:rsidRDefault="0061315E" w:rsidP="0061315E">
      <w:pPr>
        <w:pStyle w:val="aa"/>
        <w:numPr>
          <w:ilvl w:val="0"/>
          <w:numId w:val="9"/>
        </w:numPr>
        <w:ind w:firstLineChars="0"/>
        <w:rPr>
          <w:del w:id="2214" w:author="gz y" w:date="2016-11-17T15:58:00Z"/>
        </w:rPr>
      </w:pPr>
      <w:del w:id="2215" w:author="gz y" w:date="2016-11-17T15:58:00Z">
        <w:r w:rsidDel="00CE3D7B">
          <w:rPr>
            <w:rFonts w:hint="eastAsia"/>
          </w:rPr>
          <w:delText>示例：</w:delText>
        </w:r>
        <w:r w:rsidDel="00CE3D7B">
          <w:rPr>
            <w:rFonts w:hint="eastAsia"/>
          </w:rPr>
          <w:delText>{</w:delText>
        </w:r>
        <w:r w:rsidDel="00CE3D7B">
          <w:delText>“api”: “</w:delText>
        </w:r>
        <w:r w:rsidDel="00CE3D7B">
          <w:rPr>
            <w:rFonts w:hint="eastAsia"/>
          </w:rPr>
          <w:delText>/api/</w:delText>
        </w:r>
        <w:r w:rsidDel="00CE3D7B">
          <w:delText>providers</w:delText>
        </w:r>
        <w:r w:rsidDel="00CE3D7B">
          <w:rPr>
            <w:rFonts w:hint="eastAsia"/>
          </w:rPr>
          <w:delText>/del</w:delText>
        </w:r>
        <w:r w:rsidDel="00CE3D7B">
          <w:delText>ete”, “state”: “ok”</w:delText>
        </w:r>
        <w:r w:rsidDel="00CE3D7B">
          <w:rPr>
            <w:rFonts w:hint="eastAsia"/>
          </w:rPr>
          <w:delText>}</w:delText>
        </w:r>
      </w:del>
    </w:p>
    <w:p w:rsidR="0061315E" w:rsidRPr="00EA73F2" w:rsidRDefault="0061315E" w:rsidP="0061315E"/>
    <w:p w:rsidR="0061315E" w:rsidRDefault="0061315E" w:rsidP="0061315E">
      <w:pPr>
        <w:pStyle w:val="3"/>
        <w:numPr>
          <w:ilvl w:val="2"/>
          <w:numId w:val="2"/>
        </w:numPr>
      </w:pPr>
      <w:r>
        <w:rPr>
          <w:rFonts w:hint="eastAsia"/>
        </w:rPr>
        <w:t>修改</w:t>
      </w:r>
      <w:r w:rsidR="00821F0C">
        <w:rPr>
          <w:rFonts w:hint="eastAsia"/>
        </w:rPr>
        <w:t>路由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 w:rsidR="00A43F7E" w:rsidRPr="00A43F7E">
        <w:t xml:space="preserve"> </w:t>
      </w:r>
      <w:r w:rsidR="00A43F7E">
        <w:t>outrouters</w:t>
      </w:r>
      <w:r w:rsidR="00A43F7E">
        <w:rPr>
          <w:rFonts w:hint="eastAsia"/>
        </w:rPr>
        <w:t xml:space="preserve"> </w:t>
      </w:r>
      <w:r>
        <w:rPr>
          <w:rFonts w:hint="eastAsia"/>
        </w:rPr>
        <w:t>/update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参数：</w:t>
      </w:r>
      <w:r>
        <w:t>Object</w:t>
      </w:r>
    </w:p>
    <w:p w:rsidR="0061315E" w:rsidRDefault="0061315E" w:rsidP="0061315E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1315E" w:rsidTr="00230FB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1315E" w:rsidRDefault="0061315E" w:rsidP="00230FB6">
            <w:r>
              <w:rPr>
                <w:rFonts w:hint="eastAsia"/>
              </w:rPr>
              <w:t>说明</w:t>
            </w:r>
          </w:p>
        </w:tc>
      </w:tr>
      <w:tr w:rsidR="00821F0C" w:rsidTr="00821F0C">
        <w:tblPrEx>
          <w:jc w:val="left"/>
        </w:tblPrEx>
        <w:tc>
          <w:tcPr>
            <w:tcW w:w="1838" w:type="dxa"/>
          </w:tcPr>
          <w:p w:rsidR="00821F0C" w:rsidRDefault="00821F0C" w:rsidP="00230FB6">
            <w:r>
              <w:t xml:space="preserve">name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</w:tcPr>
          <w:p w:rsidR="00821F0C" w:rsidRDefault="00821F0C" w:rsidP="00230FB6">
            <w:r>
              <w:t>String</w:t>
            </w:r>
          </w:p>
        </w:tc>
        <w:tc>
          <w:tcPr>
            <w:tcW w:w="1417" w:type="dxa"/>
          </w:tcPr>
          <w:p w:rsidR="00821F0C" w:rsidRDefault="00821F0C" w:rsidP="00230FB6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</w:tcPr>
          <w:p w:rsidR="00821F0C" w:rsidRDefault="00821F0C" w:rsidP="00230FB6">
            <w:r>
              <w:rPr>
                <w:rFonts w:hint="eastAsia"/>
              </w:rPr>
              <w:t>名字</w:t>
            </w:r>
          </w:p>
        </w:tc>
      </w:tr>
      <w:tr w:rsidR="00821F0C" w:rsidTr="00821F0C">
        <w:tblPrEx>
          <w:jc w:val="left"/>
        </w:tblPrEx>
        <w:tc>
          <w:tcPr>
            <w:tcW w:w="1838" w:type="dxa"/>
          </w:tcPr>
          <w:p w:rsidR="00821F0C" w:rsidRDefault="00821F0C" w:rsidP="00230FB6">
            <w:r>
              <w:t>rule</w:t>
            </w:r>
          </w:p>
        </w:tc>
        <w:tc>
          <w:tcPr>
            <w:tcW w:w="1843" w:type="dxa"/>
          </w:tcPr>
          <w:p w:rsidR="00821F0C" w:rsidRDefault="00821F0C" w:rsidP="00230FB6">
            <w:r>
              <w:t>String</w:t>
            </w:r>
          </w:p>
        </w:tc>
        <w:tc>
          <w:tcPr>
            <w:tcW w:w="1417" w:type="dxa"/>
          </w:tcPr>
          <w:p w:rsidR="00821F0C" w:rsidRDefault="00821F0C" w:rsidP="00230FB6">
            <w:r>
              <w:t>40</w:t>
            </w:r>
          </w:p>
        </w:tc>
        <w:tc>
          <w:tcPr>
            <w:tcW w:w="2410" w:type="dxa"/>
          </w:tcPr>
          <w:p w:rsidR="00821F0C" w:rsidRDefault="00821F0C" w:rsidP="00230FB6">
            <w:r>
              <w:rPr>
                <w:rFonts w:hint="eastAsia"/>
              </w:rPr>
              <w:t>规则</w:t>
            </w:r>
          </w:p>
        </w:tc>
      </w:tr>
      <w:tr w:rsidR="00821F0C" w:rsidTr="00821F0C">
        <w:tblPrEx>
          <w:jc w:val="left"/>
        </w:tblPrEx>
        <w:tc>
          <w:tcPr>
            <w:tcW w:w="1838" w:type="dxa"/>
          </w:tcPr>
          <w:p w:rsidR="00821F0C" w:rsidRPr="0013548B" w:rsidRDefault="00821F0C" w:rsidP="00230FB6">
            <w:r>
              <w:t>provider</w:t>
            </w:r>
          </w:p>
        </w:tc>
        <w:tc>
          <w:tcPr>
            <w:tcW w:w="1843" w:type="dxa"/>
          </w:tcPr>
          <w:p w:rsidR="00821F0C" w:rsidRDefault="00821F0C" w:rsidP="00230FB6">
            <w:r>
              <w:t>String</w:t>
            </w:r>
          </w:p>
        </w:tc>
        <w:tc>
          <w:tcPr>
            <w:tcW w:w="1417" w:type="dxa"/>
          </w:tcPr>
          <w:p w:rsidR="00821F0C" w:rsidRDefault="00821F0C" w:rsidP="00230FB6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821F0C" w:rsidRDefault="00821F0C" w:rsidP="00230FB6">
            <w:r>
              <w:rPr>
                <w:rFonts w:hint="eastAsia"/>
              </w:rPr>
              <w:t>中继</w:t>
            </w:r>
          </w:p>
        </w:tc>
      </w:tr>
      <w:tr w:rsidR="00821F0C" w:rsidTr="00821F0C">
        <w:tblPrEx>
          <w:jc w:val="left"/>
        </w:tblPrEx>
        <w:tc>
          <w:tcPr>
            <w:tcW w:w="1838" w:type="dxa"/>
          </w:tcPr>
          <w:p w:rsidR="00821F0C" w:rsidRPr="00F86F6F" w:rsidRDefault="00821F0C" w:rsidP="00230FB6">
            <w:r>
              <w:t xml:space="preserve">filter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</w:tcPr>
          <w:p w:rsidR="00821F0C" w:rsidRDefault="00821F0C" w:rsidP="00230FB6">
            <w:r>
              <w:t>String</w:t>
            </w:r>
          </w:p>
        </w:tc>
        <w:tc>
          <w:tcPr>
            <w:tcW w:w="1417" w:type="dxa"/>
          </w:tcPr>
          <w:p w:rsidR="00821F0C" w:rsidRDefault="00821F0C" w:rsidP="00230FB6"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821F0C" w:rsidRDefault="00821F0C" w:rsidP="00230FB6">
            <w:pPr>
              <w:jc w:val="left"/>
            </w:pPr>
            <w:r>
              <w:rPr>
                <w:rFonts w:hint="eastAsia"/>
              </w:rPr>
              <w:t>前缀过滤</w:t>
            </w:r>
          </w:p>
        </w:tc>
      </w:tr>
      <w:tr w:rsidR="00821F0C" w:rsidTr="00821F0C">
        <w:tblPrEx>
          <w:jc w:val="left"/>
        </w:tblPrEx>
        <w:tc>
          <w:tcPr>
            <w:tcW w:w="1838" w:type="dxa"/>
          </w:tcPr>
          <w:p w:rsidR="00821F0C" w:rsidRDefault="00821F0C" w:rsidP="00230FB6">
            <w:r>
              <w:t>append</w:t>
            </w:r>
          </w:p>
        </w:tc>
        <w:tc>
          <w:tcPr>
            <w:tcW w:w="1843" w:type="dxa"/>
          </w:tcPr>
          <w:p w:rsidR="00821F0C" w:rsidRDefault="00821F0C" w:rsidP="00230FB6">
            <w:r>
              <w:t>Integer</w:t>
            </w:r>
          </w:p>
        </w:tc>
        <w:tc>
          <w:tcPr>
            <w:tcW w:w="1417" w:type="dxa"/>
          </w:tcPr>
          <w:p w:rsidR="00821F0C" w:rsidRDefault="00821F0C" w:rsidP="00230FB6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821F0C" w:rsidRDefault="00821F0C" w:rsidP="00230FB6">
            <w:pPr>
              <w:jc w:val="left"/>
            </w:pPr>
            <w:r>
              <w:rPr>
                <w:rFonts w:hint="eastAsia"/>
              </w:rPr>
              <w:t>前缀添加</w:t>
            </w:r>
          </w:p>
        </w:tc>
      </w:tr>
    </w:tbl>
    <w:p w:rsidR="0061315E" w:rsidRDefault="0061315E" w:rsidP="0061315E"/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  <w:r w:rsidR="00320F18">
        <w:t>{“name”: “</w:t>
      </w:r>
      <w:r w:rsidR="00320F18">
        <w:rPr>
          <w:rFonts w:hint="eastAsia"/>
        </w:rPr>
        <w:t>office</w:t>
      </w:r>
      <w:r w:rsidR="00320F18">
        <w:t>link-server”, “rule”: “80001”, “provider”: “</w:t>
      </w:r>
      <w:r w:rsidR="00320F18">
        <w:rPr>
          <w:rFonts w:hint="eastAsia"/>
        </w:rPr>
        <w:t>123</w:t>
      </w:r>
      <w:r w:rsidR="00320F18">
        <w:t>456”, “filter”: “www.systec-pbx.net”, “append”: 5060}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返回：</w:t>
      </w:r>
      <w:ins w:id="2216" w:author="gz y" w:date="2016-11-17T15:58:00Z">
        <w:r>
          <w:rPr>
            <w:rFonts w:hint="eastAsia"/>
          </w:rPr>
          <w:t>Api</w:t>
        </w:r>
        <w:r>
          <w:t>State</w:t>
        </w:r>
      </w:ins>
      <w:del w:id="2217" w:author="gz y" w:date="2016-11-17T15:58:00Z">
        <w:r w:rsidDel="00CE3D7B">
          <w:rPr>
            <w:rFonts w:hint="eastAsia"/>
          </w:rPr>
          <w:delText>Object</w:delText>
        </w:r>
      </w:del>
    </w:p>
    <w:p w:rsidR="0061315E" w:rsidDel="00CE3D7B" w:rsidRDefault="0061315E" w:rsidP="0061315E">
      <w:pPr>
        <w:rPr>
          <w:del w:id="2218" w:author="gz y" w:date="2016-11-17T15:58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1315E" w:rsidDel="00CE3D7B" w:rsidTr="00230FB6">
        <w:trPr>
          <w:jc w:val="center"/>
          <w:del w:id="2219" w:author="gz y" w:date="2016-11-17T15:58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1315E" w:rsidDel="00CE3D7B" w:rsidRDefault="0061315E" w:rsidP="00230FB6">
            <w:pPr>
              <w:rPr>
                <w:del w:id="2220" w:author="gz y" w:date="2016-11-17T15:58:00Z"/>
              </w:rPr>
            </w:pPr>
            <w:del w:id="2221" w:author="gz y" w:date="2016-11-17T15:58:00Z">
              <w:r w:rsidDel="00CE3D7B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1315E" w:rsidDel="00CE3D7B" w:rsidRDefault="0061315E" w:rsidP="00230FB6">
            <w:pPr>
              <w:rPr>
                <w:del w:id="2222" w:author="gz y" w:date="2016-11-17T15:58:00Z"/>
              </w:rPr>
            </w:pPr>
            <w:del w:id="2223" w:author="gz y" w:date="2016-11-17T15:58:00Z">
              <w:r w:rsidDel="00CE3D7B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1315E" w:rsidDel="00CE3D7B" w:rsidRDefault="0061315E" w:rsidP="00230FB6">
            <w:pPr>
              <w:rPr>
                <w:del w:id="2224" w:author="gz y" w:date="2016-11-17T15:58:00Z"/>
              </w:rPr>
            </w:pPr>
            <w:del w:id="2225" w:author="gz y" w:date="2016-11-17T15:58:00Z">
              <w:r w:rsidDel="00CE3D7B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1315E" w:rsidDel="00CE3D7B" w:rsidRDefault="0061315E" w:rsidP="00230FB6">
            <w:pPr>
              <w:rPr>
                <w:del w:id="2226" w:author="gz y" w:date="2016-11-17T15:58:00Z"/>
              </w:rPr>
            </w:pPr>
            <w:del w:id="2227" w:author="gz y" w:date="2016-11-17T15:58:00Z">
              <w:r w:rsidDel="00CE3D7B">
                <w:rPr>
                  <w:rFonts w:hint="eastAsia"/>
                </w:rPr>
                <w:delText>说明</w:delText>
              </w:r>
            </w:del>
          </w:p>
        </w:tc>
      </w:tr>
      <w:tr w:rsidR="0061315E" w:rsidDel="00CE3D7B" w:rsidTr="00230FB6">
        <w:trPr>
          <w:jc w:val="center"/>
          <w:del w:id="2228" w:author="gz y" w:date="2016-11-17T15:58:00Z"/>
        </w:trPr>
        <w:tc>
          <w:tcPr>
            <w:tcW w:w="1838" w:type="dxa"/>
            <w:vAlign w:val="center"/>
          </w:tcPr>
          <w:p w:rsidR="0061315E" w:rsidDel="00CE3D7B" w:rsidRDefault="0061315E" w:rsidP="00230FB6">
            <w:pPr>
              <w:rPr>
                <w:del w:id="2229" w:author="gz y" w:date="2016-11-17T15:58:00Z"/>
              </w:rPr>
            </w:pPr>
            <w:del w:id="2230" w:author="gz y" w:date="2016-11-17T15:58:00Z">
              <w:r w:rsidDel="00CE3D7B">
                <w:rPr>
                  <w:rFonts w:hint="eastAsia"/>
                </w:rPr>
                <w:delText>api</w:delText>
              </w:r>
              <w:r w:rsidDel="00CE3D7B">
                <w:delText xml:space="preserve"> </w:delText>
              </w:r>
              <w:r w:rsidRPr="001964D0" w:rsidDel="00CE3D7B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61315E" w:rsidDel="00CE3D7B" w:rsidRDefault="0061315E" w:rsidP="00230FB6">
            <w:pPr>
              <w:rPr>
                <w:del w:id="2231" w:author="gz y" w:date="2016-11-17T15:58:00Z"/>
              </w:rPr>
            </w:pPr>
            <w:del w:id="2232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61315E" w:rsidDel="00CE3D7B" w:rsidRDefault="0061315E" w:rsidP="00230FB6">
            <w:pPr>
              <w:rPr>
                <w:del w:id="2233" w:author="gz y" w:date="2016-11-17T15:58:00Z"/>
              </w:rPr>
            </w:pPr>
            <w:del w:id="2234" w:author="gz y" w:date="2016-11-17T15:58:00Z">
              <w:r w:rsidDel="00CE3D7B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61315E" w:rsidDel="00CE3D7B" w:rsidRDefault="0061315E" w:rsidP="00230FB6">
            <w:pPr>
              <w:rPr>
                <w:del w:id="2235" w:author="gz y" w:date="2016-11-17T15:58:00Z"/>
              </w:rPr>
            </w:pPr>
            <w:del w:id="2236" w:author="gz y" w:date="2016-11-17T15:58:00Z">
              <w:r w:rsidDel="00CE3D7B">
                <w:rPr>
                  <w:rFonts w:hint="eastAsia"/>
                </w:rPr>
                <w:delText>api</w:delText>
              </w:r>
              <w:r w:rsidDel="00CE3D7B">
                <w:delText xml:space="preserve"> </w:delText>
              </w:r>
              <w:r w:rsidDel="00CE3D7B">
                <w:rPr>
                  <w:rFonts w:hint="eastAsia"/>
                </w:rPr>
                <w:delText>url</w:delText>
              </w:r>
            </w:del>
          </w:p>
        </w:tc>
      </w:tr>
      <w:tr w:rsidR="0061315E" w:rsidDel="00CE3D7B" w:rsidTr="00230FB6">
        <w:trPr>
          <w:jc w:val="center"/>
          <w:del w:id="2237" w:author="gz y" w:date="2016-11-17T15:58:00Z"/>
        </w:trPr>
        <w:tc>
          <w:tcPr>
            <w:tcW w:w="1838" w:type="dxa"/>
            <w:vAlign w:val="center"/>
          </w:tcPr>
          <w:p w:rsidR="0061315E" w:rsidDel="00CE3D7B" w:rsidRDefault="0061315E" w:rsidP="00230FB6">
            <w:pPr>
              <w:rPr>
                <w:del w:id="2238" w:author="gz y" w:date="2016-11-17T15:58:00Z"/>
              </w:rPr>
            </w:pPr>
            <w:del w:id="2239" w:author="gz y" w:date="2016-11-17T15:58:00Z">
              <w:r w:rsidDel="00CE3D7B">
                <w:delText xml:space="preserve">state </w:delText>
              </w:r>
              <w:r w:rsidRPr="001964D0" w:rsidDel="00CE3D7B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61315E" w:rsidDel="00CE3D7B" w:rsidRDefault="0061315E" w:rsidP="00230FB6">
            <w:pPr>
              <w:rPr>
                <w:del w:id="2240" w:author="gz y" w:date="2016-11-17T15:58:00Z"/>
              </w:rPr>
            </w:pPr>
            <w:del w:id="2241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61315E" w:rsidDel="00CE3D7B" w:rsidRDefault="0061315E" w:rsidP="00230FB6">
            <w:pPr>
              <w:rPr>
                <w:del w:id="2242" w:author="gz y" w:date="2016-11-17T15:58:00Z"/>
              </w:rPr>
            </w:pPr>
            <w:del w:id="2243" w:author="gz y" w:date="2016-11-17T15:58:00Z">
              <w:r w:rsidDel="00CE3D7B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61315E" w:rsidDel="00CE3D7B" w:rsidRDefault="0061315E" w:rsidP="00230FB6">
            <w:pPr>
              <w:rPr>
                <w:del w:id="2244" w:author="gz y" w:date="2016-11-17T15:58:00Z"/>
              </w:rPr>
            </w:pPr>
            <w:del w:id="2245" w:author="gz y" w:date="2016-11-17T15:58:00Z">
              <w:r w:rsidDel="00CE3D7B">
                <w:rPr>
                  <w:rFonts w:hint="eastAsia"/>
                </w:rPr>
                <w:delText>结果状态，</w:delText>
              </w:r>
              <w:r w:rsidDel="00CE3D7B">
                <w:rPr>
                  <w:rFonts w:hint="eastAsia"/>
                </w:rPr>
                <w:delText>ok, error</w:delText>
              </w:r>
            </w:del>
          </w:p>
        </w:tc>
      </w:tr>
      <w:tr w:rsidR="0061315E" w:rsidDel="00CE3D7B" w:rsidTr="00230FB6">
        <w:trPr>
          <w:jc w:val="center"/>
          <w:del w:id="2246" w:author="gz y" w:date="2016-11-17T15:58:00Z"/>
        </w:trPr>
        <w:tc>
          <w:tcPr>
            <w:tcW w:w="1838" w:type="dxa"/>
            <w:vAlign w:val="center"/>
          </w:tcPr>
          <w:p w:rsidR="0061315E" w:rsidDel="00CE3D7B" w:rsidRDefault="0061315E" w:rsidP="00230FB6">
            <w:pPr>
              <w:rPr>
                <w:del w:id="2247" w:author="gz y" w:date="2016-11-17T15:58:00Z"/>
              </w:rPr>
            </w:pPr>
            <w:del w:id="2248" w:author="gz y" w:date="2016-11-17T15:58:00Z">
              <w:r w:rsidDel="00CE3D7B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61315E" w:rsidDel="00CE3D7B" w:rsidRDefault="0061315E" w:rsidP="00230FB6">
            <w:pPr>
              <w:rPr>
                <w:del w:id="2249" w:author="gz y" w:date="2016-11-17T15:58:00Z"/>
              </w:rPr>
            </w:pPr>
            <w:del w:id="2250" w:author="gz y" w:date="2016-11-17T15:58:00Z">
              <w:r w:rsidDel="00CE3D7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61315E" w:rsidDel="00CE3D7B" w:rsidRDefault="0061315E" w:rsidP="00230FB6">
            <w:pPr>
              <w:rPr>
                <w:del w:id="2251" w:author="gz y" w:date="2016-11-17T15:58:00Z"/>
              </w:rPr>
            </w:pPr>
            <w:del w:id="2252" w:author="gz y" w:date="2016-11-17T15:58:00Z">
              <w:r w:rsidDel="00CE3D7B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61315E" w:rsidDel="00CE3D7B" w:rsidRDefault="0061315E" w:rsidP="00230FB6">
            <w:pPr>
              <w:rPr>
                <w:del w:id="2253" w:author="gz y" w:date="2016-11-17T15:58:00Z"/>
              </w:rPr>
            </w:pPr>
            <w:del w:id="2254" w:author="gz y" w:date="2016-11-17T15:58:00Z">
              <w:r w:rsidDel="00CE3D7B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61315E" w:rsidRPr="00127681" w:rsidDel="00CE3D7B" w:rsidRDefault="0061315E" w:rsidP="0061315E">
      <w:pPr>
        <w:rPr>
          <w:del w:id="2255" w:author="gz y" w:date="2016-11-17T15:58:00Z"/>
        </w:rPr>
      </w:pPr>
    </w:p>
    <w:p w:rsidR="0061315E" w:rsidRPr="005C1CE2" w:rsidDel="00CE3D7B" w:rsidRDefault="0061315E" w:rsidP="0061315E">
      <w:pPr>
        <w:pStyle w:val="aa"/>
        <w:numPr>
          <w:ilvl w:val="0"/>
          <w:numId w:val="9"/>
        </w:numPr>
        <w:ind w:firstLineChars="0"/>
        <w:rPr>
          <w:del w:id="2256" w:author="gz y" w:date="2016-11-17T15:58:00Z"/>
        </w:rPr>
      </w:pPr>
      <w:del w:id="2257" w:author="gz y" w:date="2016-11-17T15:58:00Z">
        <w:r w:rsidDel="00CE3D7B">
          <w:rPr>
            <w:rFonts w:hint="eastAsia"/>
          </w:rPr>
          <w:delText>示例：</w:delText>
        </w:r>
        <w:r w:rsidDel="00CE3D7B">
          <w:rPr>
            <w:rFonts w:hint="eastAsia"/>
          </w:rPr>
          <w:delText>{</w:delText>
        </w:r>
        <w:r w:rsidDel="00CE3D7B">
          <w:delText>“api”: “</w:delText>
        </w:r>
        <w:r w:rsidDel="00CE3D7B">
          <w:rPr>
            <w:rFonts w:hint="eastAsia"/>
          </w:rPr>
          <w:delText>/api/</w:delText>
        </w:r>
        <w:r w:rsidDel="00CE3D7B">
          <w:delText>providers</w:delText>
        </w:r>
        <w:r w:rsidDel="00CE3D7B">
          <w:rPr>
            <w:rFonts w:hint="eastAsia"/>
          </w:rPr>
          <w:delText>/del</w:delText>
        </w:r>
        <w:r w:rsidDel="00CE3D7B">
          <w:delText>ete”, “state”: “ok”</w:delText>
        </w:r>
        <w:r w:rsidDel="00CE3D7B">
          <w:rPr>
            <w:rFonts w:hint="eastAsia"/>
          </w:rPr>
          <w:delText>}</w:delText>
        </w:r>
      </w:del>
    </w:p>
    <w:p w:rsidR="0061315E" w:rsidRPr="005C1CE2" w:rsidRDefault="0061315E" w:rsidP="0061315E"/>
    <w:p w:rsidR="0061315E" w:rsidRPr="00C51670" w:rsidRDefault="0061315E" w:rsidP="0061315E">
      <w:pPr>
        <w:pStyle w:val="3"/>
        <w:numPr>
          <w:ilvl w:val="2"/>
          <w:numId w:val="2"/>
        </w:numPr>
      </w:pPr>
      <w:r>
        <w:rPr>
          <w:rFonts w:hint="eastAsia"/>
        </w:rPr>
        <w:t>删除中继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 w:rsidR="00687FD3" w:rsidRPr="00687FD3">
        <w:t xml:space="preserve"> </w:t>
      </w:r>
      <w:r w:rsidR="00687FD3">
        <w:t>outrouters</w:t>
      </w:r>
      <w:r w:rsidR="00687FD3">
        <w:rPr>
          <w:rFonts w:hint="eastAsia"/>
        </w:rPr>
        <w:t xml:space="preserve"> </w:t>
      </w:r>
      <w:r>
        <w:rPr>
          <w:rFonts w:hint="eastAsia"/>
        </w:rPr>
        <w:t>/delete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List&lt;</w:t>
      </w:r>
      <w:r>
        <w:t xml:space="preserve">String </w:t>
      </w:r>
      <w:r w:rsidRPr="001964D0">
        <w:rPr>
          <w:rFonts w:hint="eastAsia"/>
          <w:color w:val="FF0000"/>
        </w:rPr>
        <w:t>*</w:t>
      </w:r>
      <w:r>
        <w:rPr>
          <w:rFonts w:hint="eastAsia"/>
        </w:rPr>
        <w:t>&gt;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[</w:t>
      </w:r>
      <w:r>
        <w:t>“officelink-server1”, “officelink-server2”, …</w:t>
      </w:r>
      <w:r>
        <w:rPr>
          <w:rFonts w:hint="eastAsia"/>
        </w:rPr>
        <w:t>]</w:t>
      </w:r>
    </w:p>
    <w:p w:rsidR="0061315E" w:rsidRDefault="0061315E" w:rsidP="0061315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返回：</w:t>
      </w:r>
      <w:ins w:id="2258" w:author="gz y" w:date="2016-11-17T15:58:00Z">
        <w:r>
          <w:rPr>
            <w:rFonts w:hint="eastAsia"/>
          </w:rPr>
          <w:t>Api</w:t>
        </w:r>
        <w:r>
          <w:t>State</w:t>
        </w:r>
      </w:ins>
      <w:del w:id="2259" w:author="gz y" w:date="2016-11-17T15:58:00Z">
        <w:r w:rsidDel="00CE3D7B">
          <w:rPr>
            <w:rFonts w:hint="eastAsia"/>
          </w:rPr>
          <w:delText>Object</w:delText>
        </w:r>
      </w:del>
    </w:p>
    <w:p w:rsidR="0061315E" w:rsidRPr="00B64580" w:rsidDel="00CE3D7B" w:rsidRDefault="0061315E" w:rsidP="00F12062">
      <w:pPr>
        <w:rPr>
          <w:del w:id="2260" w:author="gz y" w:date="2016-11-17T15:58:00Z"/>
        </w:rPr>
      </w:pPr>
    </w:p>
    <w:p w:rsidR="000E4440" w:rsidRPr="00F12062" w:rsidDel="00CE3D7B" w:rsidRDefault="00F12062" w:rsidP="00ED2835">
      <w:pPr>
        <w:pStyle w:val="aa"/>
        <w:numPr>
          <w:ilvl w:val="0"/>
          <w:numId w:val="9"/>
        </w:numPr>
        <w:ind w:firstLineChars="0"/>
        <w:rPr>
          <w:del w:id="2261" w:author="gz y" w:date="2016-11-17T15:58:00Z"/>
        </w:rPr>
      </w:pPr>
      <w:del w:id="2262" w:author="gz y" w:date="2016-11-17T15:58:00Z">
        <w:r w:rsidDel="00CE3D7B">
          <w:rPr>
            <w:rFonts w:hint="eastAsia"/>
          </w:rPr>
          <w:delText>示例：</w:delText>
        </w:r>
        <w:r w:rsidDel="00CE3D7B">
          <w:rPr>
            <w:rFonts w:hint="eastAsia"/>
          </w:rPr>
          <w:delText>{</w:delText>
        </w:r>
        <w:r w:rsidDel="00CE3D7B">
          <w:delText>“api”: “</w:delText>
        </w:r>
        <w:r w:rsidDel="00CE3D7B">
          <w:rPr>
            <w:rFonts w:hint="eastAsia"/>
          </w:rPr>
          <w:delText>/api/</w:delText>
        </w:r>
        <w:r w:rsidR="00647E82" w:rsidDel="00CE3D7B">
          <w:delText>providers</w:delText>
        </w:r>
        <w:r w:rsidDel="00CE3D7B">
          <w:rPr>
            <w:rFonts w:hint="eastAsia"/>
          </w:rPr>
          <w:delText>/del</w:delText>
        </w:r>
        <w:r w:rsidDel="00CE3D7B">
          <w:delText>ete”, “state”: “ok”</w:delText>
        </w:r>
        <w:r w:rsidDel="00CE3D7B">
          <w:rPr>
            <w:rFonts w:hint="eastAsia"/>
          </w:rPr>
          <w:delText>}</w:delText>
        </w:r>
      </w:del>
    </w:p>
    <w:p w:rsidR="00F12062" w:rsidRDefault="00F12062" w:rsidP="000E4440"/>
    <w:p w:rsidR="00E96BEB" w:rsidRDefault="00E96BEB" w:rsidP="00ED2835">
      <w:pPr>
        <w:pStyle w:val="2"/>
        <w:numPr>
          <w:ilvl w:val="1"/>
          <w:numId w:val="2"/>
        </w:numPr>
      </w:pPr>
      <w:bookmarkStart w:id="2263" w:name="_Toc471397834"/>
      <w:r>
        <w:rPr>
          <w:rFonts w:hint="eastAsia"/>
        </w:rPr>
        <w:t>IVR</w:t>
      </w:r>
      <w:r>
        <w:rPr>
          <w:rFonts w:hint="eastAsia"/>
        </w:rPr>
        <w:t>信息</w:t>
      </w:r>
      <w:bookmarkEnd w:id="2263"/>
    </w:p>
    <w:p w:rsidR="00E96BEB" w:rsidRDefault="00E96BEB" w:rsidP="00ED2835">
      <w:pPr>
        <w:pStyle w:val="3"/>
        <w:numPr>
          <w:ilvl w:val="2"/>
          <w:numId w:val="2"/>
        </w:numPr>
      </w:pPr>
      <w:bookmarkStart w:id="2264" w:name="_Toc471397835"/>
      <w:r>
        <w:rPr>
          <w:rFonts w:hint="eastAsia"/>
        </w:rPr>
        <w:t>获取</w:t>
      </w:r>
      <w:r>
        <w:rPr>
          <w:rFonts w:hint="eastAsia"/>
        </w:rPr>
        <w:t>IVR</w:t>
      </w:r>
      <w:r>
        <w:rPr>
          <w:rFonts w:hint="eastAsia"/>
        </w:rPr>
        <w:t>信息</w:t>
      </w:r>
      <w:bookmarkEnd w:id="2264"/>
    </w:p>
    <w:p w:rsidR="00E401A9" w:rsidRDefault="00E401A9" w:rsidP="00ED28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5148A5">
        <w:t>ivr</w:t>
      </w:r>
      <w:r>
        <w:t>s</w:t>
      </w:r>
      <w:r w:rsidR="00E41AB5">
        <w:rPr>
          <w:rFonts w:hint="eastAsia"/>
        </w:rPr>
        <w:t>[</w:t>
      </w:r>
      <w:r w:rsidR="00E41AB5">
        <w:t>/@page/@page_size</w:t>
      </w:r>
      <w:ins w:id="2265" w:author="gz y" w:date="2016-12-16T11:48:00Z">
        <w:r w:rsidR="00BE48A4">
          <w:t xml:space="preserve"> | @name</w:t>
        </w:r>
      </w:ins>
      <w:r w:rsidR="00E41AB5">
        <w:rPr>
          <w:rFonts w:hint="eastAsia"/>
        </w:rPr>
        <w:t>]</w:t>
      </w:r>
    </w:p>
    <w:p w:rsidR="00E072E6" w:rsidRDefault="00E072E6" w:rsidP="00E072E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E072E6" w:rsidRDefault="00E072E6" w:rsidP="00E072E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  <w:ins w:id="2266" w:author="gz y" w:date="2016-12-16T11:49:00Z">
        <w:r w:rsidR="00BE48A4">
          <w:rPr>
            <w:rFonts w:hint="eastAsia"/>
          </w:rPr>
          <w:t>1</w:t>
        </w:r>
      </w:ins>
      <w:r>
        <w:rPr>
          <w:rFonts w:hint="eastAsia"/>
        </w:rPr>
        <w:t>：无参数时将获取全部列表</w:t>
      </w:r>
    </w:p>
    <w:p w:rsidR="00E072E6" w:rsidRDefault="00E072E6" w:rsidP="00E072E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072E6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072E6" w:rsidRDefault="00E072E6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072E6" w:rsidRDefault="00E072E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072E6" w:rsidRDefault="00E072E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072E6" w:rsidRDefault="00E072E6" w:rsidP="007244C6">
            <w:r>
              <w:rPr>
                <w:rFonts w:hint="eastAsia"/>
              </w:rPr>
              <w:t>说明</w:t>
            </w:r>
          </w:p>
        </w:tc>
      </w:tr>
      <w:tr w:rsidR="00E072E6" w:rsidTr="007244C6">
        <w:trPr>
          <w:jc w:val="center"/>
        </w:trPr>
        <w:tc>
          <w:tcPr>
            <w:tcW w:w="1838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lastRenderedPageBreak/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E072E6" w:rsidRDefault="00E072E6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t>当前页码</w:t>
            </w:r>
          </w:p>
        </w:tc>
      </w:tr>
      <w:tr w:rsidR="00E072E6" w:rsidTr="007244C6">
        <w:trPr>
          <w:jc w:val="center"/>
        </w:trPr>
        <w:tc>
          <w:tcPr>
            <w:tcW w:w="1838" w:type="dxa"/>
            <w:vAlign w:val="center"/>
          </w:tcPr>
          <w:p w:rsidR="00E072E6" w:rsidRDefault="00E072E6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E072E6" w:rsidRDefault="00E072E6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E072E6" w:rsidRDefault="00E072E6" w:rsidP="00E072E6">
      <w:pPr>
        <w:rPr>
          <w:ins w:id="2267" w:author="gz y" w:date="2016-12-16T11:48:00Z"/>
        </w:rPr>
      </w:pPr>
    </w:p>
    <w:p w:rsidR="00BE48A4" w:rsidRDefault="00BE48A4" w:rsidP="00BE48A4">
      <w:pPr>
        <w:pStyle w:val="aa"/>
        <w:numPr>
          <w:ilvl w:val="0"/>
          <w:numId w:val="9"/>
        </w:numPr>
        <w:ind w:firstLineChars="0"/>
        <w:rPr>
          <w:ins w:id="2268" w:author="gz y" w:date="2016-12-16T11:48:00Z"/>
        </w:rPr>
      </w:pPr>
      <w:ins w:id="2269" w:author="gz y" w:date="2016-12-16T11:48:00Z">
        <w:r>
          <w:rPr>
            <w:rFonts w:hint="eastAsia"/>
          </w:rPr>
          <w:t>参数</w:t>
        </w:r>
      </w:ins>
      <w:ins w:id="2270" w:author="gz y" w:date="2016-12-16T11:49:00Z">
        <w:r>
          <w:rPr>
            <w:rFonts w:hint="eastAsia"/>
          </w:rPr>
          <w:t>2</w:t>
        </w:r>
      </w:ins>
      <w:ins w:id="2271" w:author="gz y" w:date="2016-12-16T11:48:00Z">
        <w:r>
          <w:rPr>
            <w:rFonts w:hint="eastAsia"/>
          </w:rPr>
          <w:t>：无参数时将获取全部列表</w:t>
        </w:r>
      </w:ins>
    </w:p>
    <w:p w:rsidR="00BE48A4" w:rsidRDefault="00BE48A4" w:rsidP="00BE48A4">
      <w:pPr>
        <w:rPr>
          <w:ins w:id="2272" w:author="gz y" w:date="2016-12-16T11:48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BE48A4" w:rsidTr="00B83BC8">
        <w:trPr>
          <w:jc w:val="center"/>
          <w:ins w:id="2273" w:author="gz y" w:date="2016-12-16T11:48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BE48A4" w:rsidRDefault="00BE48A4" w:rsidP="00B83BC8">
            <w:pPr>
              <w:rPr>
                <w:ins w:id="2274" w:author="gz y" w:date="2016-12-16T11:48:00Z"/>
              </w:rPr>
            </w:pPr>
            <w:ins w:id="2275" w:author="gz y" w:date="2016-12-16T11:48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E48A4" w:rsidRDefault="00BE48A4" w:rsidP="00B83BC8">
            <w:pPr>
              <w:rPr>
                <w:ins w:id="2276" w:author="gz y" w:date="2016-12-16T11:48:00Z"/>
              </w:rPr>
            </w:pPr>
            <w:ins w:id="2277" w:author="gz y" w:date="2016-12-16T11:48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E48A4" w:rsidRDefault="00BE48A4" w:rsidP="00B83BC8">
            <w:pPr>
              <w:rPr>
                <w:ins w:id="2278" w:author="gz y" w:date="2016-12-16T11:48:00Z"/>
              </w:rPr>
            </w:pPr>
            <w:ins w:id="2279" w:author="gz y" w:date="2016-12-16T11:48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E48A4" w:rsidRDefault="00BE48A4" w:rsidP="00B83BC8">
            <w:pPr>
              <w:rPr>
                <w:ins w:id="2280" w:author="gz y" w:date="2016-12-16T11:48:00Z"/>
              </w:rPr>
            </w:pPr>
            <w:ins w:id="2281" w:author="gz y" w:date="2016-12-16T11:48:00Z">
              <w:r>
                <w:rPr>
                  <w:rFonts w:hint="eastAsia"/>
                </w:rPr>
                <w:t>说明</w:t>
              </w:r>
            </w:ins>
          </w:p>
        </w:tc>
      </w:tr>
      <w:tr w:rsidR="00BE48A4" w:rsidTr="00B83BC8">
        <w:trPr>
          <w:jc w:val="center"/>
          <w:ins w:id="2282" w:author="gz y" w:date="2016-12-16T11:48:00Z"/>
        </w:trPr>
        <w:tc>
          <w:tcPr>
            <w:tcW w:w="1838" w:type="dxa"/>
            <w:vAlign w:val="center"/>
          </w:tcPr>
          <w:p w:rsidR="00BE48A4" w:rsidRDefault="00BE48A4" w:rsidP="00B83BC8">
            <w:pPr>
              <w:rPr>
                <w:ins w:id="2283" w:author="gz y" w:date="2016-12-16T11:48:00Z"/>
              </w:rPr>
            </w:pPr>
            <w:ins w:id="2284" w:author="gz y" w:date="2016-12-16T11:49:00Z">
              <w:r>
                <w:rPr>
                  <w:rFonts w:hint="eastAsia"/>
                </w:rPr>
                <w:t>name</w:t>
              </w:r>
            </w:ins>
            <w:ins w:id="2285" w:author="gz y" w:date="2016-12-16T11:48:00Z"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BE48A4" w:rsidRDefault="00BE48A4" w:rsidP="00B83BC8">
            <w:pPr>
              <w:rPr>
                <w:ins w:id="2286" w:author="gz y" w:date="2016-12-16T11:48:00Z"/>
              </w:rPr>
            </w:pPr>
            <w:ins w:id="2287" w:author="gz y" w:date="2016-12-16T11:49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BE48A4" w:rsidRDefault="00BE48A4" w:rsidP="00B83BC8">
            <w:pPr>
              <w:rPr>
                <w:ins w:id="2288" w:author="gz y" w:date="2016-12-16T11:48:00Z"/>
              </w:rPr>
            </w:pPr>
            <w:ins w:id="2289" w:author="gz y" w:date="2016-12-16T11:48:00Z">
              <w:r>
                <w:t>20</w:t>
              </w:r>
            </w:ins>
          </w:p>
        </w:tc>
        <w:tc>
          <w:tcPr>
            <w:tcW w:w="2410" w:type="dxa"/>
            <w:vAlign w:val="center"/>
          </w:tcPr>
          <w:p w:rsidR="00BE48A4" w:rsidRDefault="00BE48A4" w:rsidP="00B83BC8">
            <w:pPr>
              <w:rPr>
                <w:ins w:id="2290" w:author="gz y" w:date="2016-12-16T11:48:00Z"/>
              </w:rPr>
            </w:pPr>
            <w:ins w:id="2291" w:author="gz y" w:date="2016-12-16T11:49:00Z">
              <w:r>
                <w:rPr>
                  <w:rFonts w:hint="eastAsia"/>
                </w:rPr>
                <w:t>IVR</w:t>
              </w:r>
              <w:r>
                <w:rPr>
                  <w:rFonts w:hint="eastAsia"/>
                </w:rPr>
                <w:t>名称</w:t>
              </w:r>
            </w:ins>
          </w:p>
        </w:tc>
      </w:tr>
    </w:tbl>
    <w:p w:rsidR="00BE48A4" w:rsidRDefault="00BE48A4" w:rsidP="00E072E6"/>
    <w:p w:rsidR="00DE41CE" w:rsidRDefault="00E072E6" w:rsidP="00E072E6">
      <w:pPr>
        <w:pStyle w:val="aa"/>
        <w:numPr>
          <w:ilvl w:val="0"/>
          <w:numId w:val="9"/>
        </w:numPr>
        <w:ind w:firstLineChars="0"/>
        <w:rPr>
          <w:ins w:id="2292" w:author="gz y" w:date="2016-12-16T11:49:00Z"/>
        </w:rPr>
      </w:pPr>
      <w:r>
        <w:rPr>
          <w:rFonts w:hint="eastAsia"/>
        </w:rPr>
        <w:t>示例：</w:t>
      </w:r>
    </w:p>
    <w:p w:rsidR="00E072E6" w:rsidRDefault="00E072E6">
      <w:pPr>
        <w:rPr>
          <w:ins w:id="2293" w:author="gz y" w:date="2016-12-16T11:49:00Z"/>
        </w:rPr>
        <w:pPrChange w:id="2294" w:author="gz y" w:date="2016-12-16T11:49:00Z">
          <w:pPr>
            <w:pStyle w:val="aa"/>
            <w:numPr>
              <w:numId w:val="9"/>
            </w:numPr>
            <w:ind w:left="420" w:firstLineChars="0" w:hanging="420"/>
          </w:pPr>
        </w:pPrChange>
      </w:pPr>
      <w:r>
        <w:t>http://www.systec-pbx.net</w:t>
      </w:r>
      <w:r w:rsidR="0051222B">
        <w:rPr>
          <w:rFonts w:hint="eastAsia"/>
        </w:rPr>
        <w:t>/api/</w:t>
      </w:r>
      <w:r w:rsidR="0051222B">
        <w:t>ivrs</w:t>
      </w:r>
      <w:r>
        <w:t>/1/20</w:t>
      </w:r>
    </w:p>
    <w:p w:rsidR="00DE41CE" w:rsidRDefault="00DE41CE" w:rsidP="00DE41CE">
      <w:pPr>
        <w:rPr>
          <w:ins w:id="2295" w:author="gz y" w:date="2016-12-16T11:49:00Z"/>
        </w:rPr>
      </w:pPr>
      <w:ins w:id="2296" w:author="gz y" w:date="2016-12-16T11:49:00Z">
        <w:r>
          <w:t>http://www.systec-pbx.net</w:t>
        </w:r>
        <w:r>
          <w:rPr>
            <w:rFonts w:hint="eastAsia"/>
          </w:rPr>
          <w:t>/api/</w:t>
        </w:r>
        <w:r>
          <w:t>ivrs/office</w:t>
        </w:r>
      </w:ins>
    </w:p>
    <w:p w:rsidR="00DE41CE" w:rsidRPr="00D727C8" w:rsidRDefault="00DE41CE">
      <w:pPr>
        <w:pPrChange w:id="2297" w:author="gz y" w:date="2016-12-16T11:49:00Z">
          <w:pPr>
            <w:pStyle w:val="aa"/>
            <w:numPr>
              <w:numId w:val="9"/>
            </w:numPr>
            <w:ind w:left="420" w:firstLineChars="0" w:hanging="420"/>
          </w:pPr>
        </w:pPrChange>
      </w:pPr>
    </w:p>
    <w:p w:rsidR="00E072E6" w:rsidRDefault="00E072E6" w:rsidP="00E072E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E072E6" w:rsidRDefault="00E072E6" w:rsidP="00E072E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072E6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072E6" w:rsidRDefault="00E072E6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072E6" w:rsidRDefault="00E072E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072E6" w:rsidRDefault="00E072E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072E6" w:rsidRDefault="00E072E6" w:rsidP="007244C6">
            <w:r>
              <w:rPr>
                <w:rFonts w:hint="eastAsia"/>
              </w:rPr>
              <w:t>说明</w:t>
            </w:r>
          </w:p>
        </w:tc>
      </w:tr>
      <w:tr w:rsidR="00E072E6" w:rsidTr="007244C6">
        <w:trPr>
          <w:jc w:val="center"/>
        </w:trPr>
        <w:tc>
          <w:tcPr>
            <w:tcW w:w="1838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E072E6" w:rsidRDefault="00E072E6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t>当前页码</w:t>
            </w:r>
          </w:p>
        </w:tc>
      </w:tr>
      <w:tr w:rsidR="00E072E6" w:rsidTr="007244C6">
        <w:trPr>
          <w:jc w:val="center"/>
        </w:trPr>
        <w:tc>
          <w:tcPr>
            <w:tcW w:w="1838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E072E6" w:rsidRDefault="00E072E6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t>总条数</w:t>
            </w:r>
          </w:p>
        </w:tc>
      </w:tr>
      <w:tr w:rsidR="00E072E6" w:rsidTr="007244C6">
        <w:trPr>
          <w:jc w:val="center"/>
        </w:trPr>
        <w:tc>
          <w:tcPr>
            <w:tcW w:w="1838" w:type="dxa"/>
            <w:vAlign w:val="center"/>
          </w:tcPr>
          <w:p w:rsidR="00E072E6" w:rsidRDefault="00472752" w:rsidP="007244C6">
            <w:r>
              <w:t>ivrs</w:t>
            </w:r>
            <w:r w:rsidR="00E072E6">
              <w:t xml:space="preserve"> </w:t>
            </w:r>
            <w:r w:rsidR="00E072E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E072E6" w:rsidRDefault="00E072E6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E072E6" w:rsidRDefault="00EB7B82" w:rsidP="007244C6">
            <w:r>
              <w:rPr>
                <w:rFonts w:hint="eastAsia"/>
              </w:rPr>
              <w:t>I</w:t>
            </w:r>
            <w:r>
              <w:t>VR</w:t>
            </w:r>
            <w:r w:rsidR="00E072E6">
              <w:rPr>
                <w:rFonts w:hint="eastAsia"/>
              </w:rPr>
              <w:t>列表</w:t>
            </w:r>
          </w:p>
        </w:tc>
      </w:tr>
    </w:tbl>
    <w:p w:rsidR="00E072E6" w:rsidRDefault="00E072E6" w:rsidP="00E072E6"/>
    <w:p w:rsidR="00E401A9" w:rsidRDefault="0002351F" w:rsidP="003470E1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I</w:t>
      </w:r>
      <w:r>
        <w:t>VR</w:t>
      </w:r>
      <w:r>
        <w:rPr>
          <w:rFonts w:hint="eastAsia"/>
        </w:rPr>
        <w:t>列表</w:t>
      </w:r>
      <w:r w:rsidR="00681062">
        <w:rPr>
          <w:rFonts w:hint="eastAsia"/>
        </w:rPr>
        <w:t>：</w:t>
      </w:r>
      <w:r w:rsidR="00681062">
        <w:rPr>
          <w:rFonts w:hint="eastAsia"/>
        </w:rPr>
        <w:t>List&lt;</w:t>
      </w:r>
      <w:r w:rsidR="00681062">
        <w:t>Item</w:t>
      </w:r>
      <w:r w:rsidR="00681062">
        <w:rPr>
          <w:rFonts w:hint="eastAsia"/>
        </w:rPr>
        <w:t>&gt;</w:t>
      </w:r>
    </w:p>
    <w:p w:rsidR="00E401A9" w:rsidRDefault="00E401A9" w:rsidP="009E224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401A9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401A9" w:rsidRDefault="00E401A9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401A9" w:rsidRDefault="00E401A9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401A9" w:rsidRDefault="00E401A9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401A9" w:rsidRDefault="00E401A9" w:rsidP="00274364">
            <w:r>
              <w:rPr>
                <w:rFonts w:hint="eastAsia"/>
              </w:rPr>
              <w:t>说明</w:t>
            </w:r>
          </w:p>
        </w:tc>
      </w:tr>
      <w:tr w:rsidR="00E401A9" w:rsidTr="00274364">
        <w:trPr>
          <w:jc w:val="center"/>
        </w:trPr>
        <w:tc>
          <w:tcPr>
            <w:tcW w:w="1838" w:type="dxa"/>
            <w:vAlign w:val="center"/>
          </w:tcPr>
          <w:p w:rsidR="00E401A9" w:rsidRDefault="00E401A9" w:rsidP="00274364">
            <w:r>
              <w:t>name</w:t>
            </w:r>
            <w:r w:rsidR="00C20126">
              <w:t xml:space="preserve"> </w:t>
            </w:r>
            <w:r w:rsidR="00C2012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401A9" w:rsidRDefault="00BC3787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401A9" w:rsidRDefault="00E401A9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E401A9" w:rsidRDefault="00E401A9" w:rsidP="00274364">
            <w:r>
              <w:rPr>
                <w:rFonts w:hint="eastAsia"/>
              </w:rPr>
              <w:t>名字</w:t>
            </w:r>
          </w:p>
        </w:tc>
      </w:tr>
      <w:tr w:rsidR="00E401A9" w:rsidTr="00274364">
        <w:trPr>
          <w:jc w:val="center"/>
        </w:trPr>
        <w:tc>
          <w:tcPr>
            <w:tcW w:w="1838" w:type="dxa"/>
            <w:vAlign w:val="center"/>
          </w:tcPr>
          <w:p w:rsidR="00E401A9" w:rsidRDefault="00CB06E2" w:rsidP="00274364">
            <w:r w:rsidRPr="004A38CC">
              <w:t>extension</w:t>
            </w:r>
            <w:r w:rsidR="00C20126">
              <w:t xml:space="preserve"> </w:t>
            </w:r>
            <w:r w:rsidR="00C2012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401A9" w:rsidRDefault="00BC3787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401A9" w:rsidRDefault="005934DF" w:rsidP="00274364">
            <w:r>
              <w:t>20</w:t>
            </w:r>
          </w:p>
        </w:tc>
        <w:tc>
          <w:tcPr>
            <w:tcW w:w="2410" w:type="dxa"/>
            <w:vAlign w:val="center"/>
          </w:tcPr>
          <w:p w:rsidR="00E401A9" w:rsidRDefault="00066B41" w:rsidP="00274364">
            <w:r>
              <w:rPr>
                <w:rFonts w:hint="eastAsia"/>
              </w:rPr>
              <w:t>分机号</w:t>
            </w:r>
          </w:p>
        </w:tc>
      </w:tr>
      <w:tr w:rsidR="00E401A9" w:rsidTr="00274364">
        <w:trPr>
          <w:jc w:val="center"/>
        </w:trPr>
        <w:tc>
          <w:tcPr>
            <w:tcW w:w="1838" w:type="dxa"/>
            <w:vAlign w:val="center"/>
          </w:tcPr>
          <w:p w:rsidR="00E401A9" w:rsidRPr="0013548B" w:rsidRDefault="00574F89" w:rsidP="00274364">
            <w:r>
              <w:t>music</w:t>
            </w:r>
            <w:r w:rsidR="005825E4">
              <w:t xml:space="preserve"> </w:t>
            </w:r>
            <w:r w:rsidR="005825E4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401A9" w:rsidRDefault="00574F89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E401A9" w:rsidRDefault="00574F89" w:rsidP="00274364">
            <w:r>
              <w:t>20</w:t>
            </w:r>
          </w:p>
        </w:tc>
        <w:tc>
          <w:tcPr>
            <w:tcW w:w="2410" w:type="dxa"/>
            <w:vAlign w:val="center"/>
          </w:tcPr>
          <w:p w:rsidR="00E401A9" w:rsidRDefault="00574F89" w:rsidP="00274364">
            <w:r>
              <w:rPr>
                <w:rFonts w:hint="eastAsia"/>
              </w:rPr>
              <w:t>背景音乐</w:t>
            </w:r>
          </w:p>
        </w:tc>
      </w:tr>
    </w:tbl>
    <w:p w:rsidR="00EC4B3D" w:rsidRDefault="00EC4B3D" w:rsidP="00E401A9">
      <w:pPr>
        <w:rPr>
          <w:rFonts w:hint="eastAsia"/>
        </w:rPr>
      </w:pPr>
    </w:p>
    <w:p w:rsidR="00DA322F" w:rsidRDefault="00E401A9">
      <w:pPr>
        <w:pStyle w:val="aa"/>
        <w:numPr>
          <w:ilvl w:val="0"/>
          <w:numId w:val="9"/>
        </w:numPr>
        <w:ind w:firstLineChars="0"/>
        <w:rPr>
          <w:ins w:id="2298" w:author="gz y" w:date="2016-12-16T11:50:00Z"/>
        </w:rPr>
        <w:pPrChange w:id="2299" w:author="gz y" w:date="2016-12-16T11:51:00Z">
          <w:pPr/>
        </w:pPrChange>
      </w:pPr>
      <w:r>
        <w:rPr>
          <w:rFonts w:hint="eastAsia"/>
        </w:rPr>
        <w:t>示例：</w:t>
      </w:r>
    </w:p>
    <w:p w:rsidR="00DA322F" w:rsidRDefault="00DA322F" w:rsidP="00422C31">
      <w:pPr>
        <w:rPr>
          <w:ins w:id="2300" w:author="gz y" w:date="2016-12-16T11:50:00Z"/>
        </w:rPr>
      </w:pPr>
    </w:p>
    <w:p w:rsidR="00DA322F" w:rsidRPr="00A86978" w:rsidRDefault="000D41A0" w:rsidP="00E401A9">
      <w:pPr>
        <w:rPr>
          <w:rFonts w:hint="eastAsia"/>
        </w:rPr>
      </w:pPr>
      <w:r>
        <w:rPr>
          <w:rFonts w:hint="eastAsia"/>
        </w:rPr>
        <w:t>{</w:t>
      </w:r>
      <w:r>
        <w:t>“page”: 1, “</w:t>
      </w:r>
      <w:r>
        <w:rPr>
          <w:rFonts w:hint="eastAsia"/>
        </w:rPr>
        <w:t>total</w:t>
      </w:r>
      <w:r>
        <w:t xml:space="preserve">_count”: 100, “ivrs”: </w:t>
      </w:r>
      <w:r w:rsidR="00E401A9">
        <w:rPr>
          <w:rFonts w:hint="eastAsia"/>
        </w:rPr>
        <w:t>[</w:t>
      </w:r>
      <w:r w:rsidR="00E401A9">
        <w:t>{“</w:t>
      </w:r>
      <w:r w:rsidR="003A60D9">
        <w:t>name</w:t>
      </w:r>
      <w:r w:rsidR="00E401A9">
        <w:t>”: “</w:t>
      </w:r>
      <w:r w:rsidR="00E401A9">
        <w:rPr>
          <w:rFonts w:hint="eastAsia"/>
        </w:rPr>
        <w:t>office</w:t>
      </w:r>
      <w:r w:rsidR="00E401A9">
        <w:t>”, “</w:t>
      </w:r>
      <w:r w:rsidR="003A60D9" w:rsidRPr="004A38CC">
        <w:t>extension</w:t>
      </w:r>
      <w:r w:rsidR="00E401A9">
        <w:t>”: “</w:t>
      </w:r>
      <w:r w:rsidR="003A60D9">
        <w:rPr>
          <w:rFonts w:hint="eastAsia"/>
        </w:rPr>
        <w:t>7000</w:t>
      </w:r>
      <w:r w:rsidR="00E401A9">
        <w:t>”, “</w:t>
      </w:r>
      <w:r w:rsidR="00E640CC">
        <w:t>music</w:t>
      </w:r>
      <w:r w:rsidR="00E401A9">
        <w:t>”:</w:t>
      </w:r>
      <w:r w:rsidR="00422C31" w:rsidRPr="00422C31">
        <w:rPr>
          <w:rFonts w:hint="eastAsia"/>
        </w:rPr>
        <w:t xml:space="preserve"> </w:t>
      </w:r>
      <w:r w:rsidR="00E640CC">
        <w:t>“music”</w:t>
      </w:r>
      <w:proofErr w:type="gramStart"/>
      <w:r w:rsidR="00E401A9">
        <w:t>}, …</w:t>
      </w:r>
      <w:r w:rsidR="00E401A9">
        <w:rPr>
          <w:rFonts w:hint="eastAsia"/>
        </w:rPr>
        <w:t>]</w:t>
      </w:r>
      <w:proofErr w:type="gramEnd"/>
      <w:r>
        <w:rPr>
          <w:rFonts w:hint="eastAsia"/>
        </w:rPr>
        <w:t>}</w:t>
      </w:r>
    </w:p>
    <w:p w:rsidR="0003231A" w:rsidRDefault="00E96BEB" w:rsidP="00ED2835">
      <w:pPr>
        <w:pStyle w:val="3"/>
        <w:numPr>
          <w:ilvl w:val="2"/>
          <w:numId w:val="2"/>
        </w:numPr>
      </w:pPr>
      <w:bookmarkStart w:id="2301" w:name="_Toc471397836"/>
      <w:r>
        <w:rPr>
          <w:rFonts w:hint="eastAsia"/>
        </w:rPr>
        <w:t>添加</w:t>
      </w:r>
      <w:r>
        <w:rPr>
          <w:rFonts w:hint="eastAsia"/>
        </w:rPr>
        <w:t>IVR</w:t>
      </w:r>
      <w:bookmarkEnd w:id="2301"/>
    </w:p>
    <w:p w:rsidR="0003231A" w:rsidRDefault="0003231A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11D35">
        <w:t>POST</w:t>
      </w:r>
      <w:r>
        <w:rPr>
          <w:rFonts w:hint="eastAsia"/>
        </w:rPr>
        <w:t xml:space="preserve"> /api/</w:t>
      </w:r>
      <w:r>
        <w:t>ivrs</w:t>
      </w:r>
      <w:r w:rsidR="0096378C">
        <w:t>/add</w:t>
      </w:r>
    </w:p>
    <w:p w:rsidR="00D157C8" w:rsidRDefault="00D157C8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03231A" w:rsidRDefault="00BC1FC1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 w:rsidR="0001278B">
        <w:rPr>
          <w:rFonts w:hint="eastAsia"/>
        </w:rPr>
        <w:t>：</w:t>
      </w:r>
      <w:r w:rsidR="00D157C8">
        <w:rPr>
          <w:rFonts w:hint="eastAsia"/>
        </w:rPr>
        <w:t>Object</w:t>
      </w:r>
    </w:p>
    <w:p w:rsidR="0003231A" w:rsidRDefault="0003231A" w:rsidP="0003231A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03231A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03231A" w:rsidRDefault="0003231A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03231A" w:rsidRDefault="0003231A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3231A" w:rsidRDefault="0003231A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3231A" w:rsidRDefault="0003231A" w:rsidP="00274364">
            <w:r>
              <w:rPr>
                <w:rFonts w:hint="eastAsia"/>
              </w:rPr>
              <w:t>说明</w:t>
            </w:r>
          </w:p>
        </w:tc>
      </w:tr>
      <w:tr w:rsidR="0003231A" w:rsidTr="00274364">
        <w:trPr>
          <w:jc w:val="center"/>
        </w:trPr>
        <w:tc>
          <w:tcPr>
            <w:tcW w:w="1838" w:type="dxa"/>
            <w:vAlign w:val="center"/>
          </w:tcPr>
          <w:p w:rsidR="0003231A" w:rsidRDefault="0003231A" w:rsidP="00274364">
            <w:r>
              <w:t>name</w:t>
            </w:r>
            <w:r w:rsidR="008B6EBF">
              <w:t xml:space="preserve"> </w:t>
            </w:r>
            <w:r w:rsidR="008B6EB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3231A" w:rsidRDefault="008B255A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3231A" w:rsidRDefault="0003231A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03231A" w:rsidRDefault="0003231A" w:rsidP="00274364">
            <w:r>
              <w:rPr>
                <w:rFonts w:hint="eastAsia"/>
              </w:rPr>
              <w:t>名字</w:t>
            </w:r>
          </w:p>
        </w:tc>
      </w:tr>
      <w:tr w:rsidR="0003231A" w:rsidTr="00274364">
        <w:trPr>
          <w:jc w:val="center"/>
        </w:trPr>
        <w:tc>
          <w:tcPr>
            <w:tcW w:w="1838" w:type="dxa"/>
            <w:vAlign w:val="center"/>
          </w:tcPr>
          <w:p w:rsidR="0003231A" w:rsidRDefault="0003231A" w:rsidP="00274364">
            <w:r w:rsidRPr="004A38CC">
              <w:t>extension</w:t>
            </w:r>
            <w:r w:rsidR="008B6EBF">
              <w:t xml:space="preserve"> </w:t>
            </w:r>
            <w:r w:rsidR="008B6EB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3231A" w:rsidRDefault="008B255A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3231A" w:rsidRDefault="0003231A" w:rsidP="00274364">
            <w:r>
              <w:t>20</w:t>
            </w:r>
          </w:p>
        </w:tc>
        <w:tc>
          <w:tcPr>
            <w:tcW w:w="2410" w:type="dxa"/>
            <w:vAlign w:val="center"/>
          </w:tcPr>
          <w:p w:rsidR="0003231A" w:rsidRDefault="0003231A" w:rsidP="00274364">
            <w:r>
              <w:rPr>
                <w:rFonts w:hint="eastAsia"/>
              </w:rPr>
              <w:t>分机号</w:t>
            </w:r>
          </w:p>
        </w:tc>
      </w:tr>
      <w:tr w:rsidR="00A86978" w:rsidTr="00274364">
        <w:trPr>
          <w:jc w:val="center"/>
        </w:trPr>
        <w:tc>
          <w:tcPr>
            <w:tcW w:w="1838" w:type="dxa"/>
            <w:vAlign w:val="center"/>
          </w:tcPr>
          <w:p w:rsidR="00A86978" w:rsidRPr="004A38CC" w:rsidRDefault="00A86978" w:rsidP="00274364">
            <w:r>
              <w:rPr>
                <w:rFonts w:hint="eastAsia"/>
              </w:rPr>
              <w:t>music</w:t>
            </w:r>
          </w:p>
        </w:tc>
        <w:tc>
          <w:tcPr>
            <w:tcW w:w="1843" w:type="dxa"/>
            <w:vAlign w:val="center"/>
          </w:tcPr>
          <w:p w:rsidR="00A86978" w:rsidRDefault="00A86978" w:rsidP="00274364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A86978" w:rsidRDefault="00A86978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A86978" w:rsidRDefault="00A86978" w:rsidP="00274364">
            <w:pPr>
              <w:rPr>
                <w:rFonts w:hint="eastAsia"/>
              </w:rPr>
            </w:pPr>
            <w:r>
              <w:rPr>
                <w:rFonts w:hint="eastAsia"/>
              </w:rPr>
              <w:t>背景音乐</w:t>
            </w:r>
          </w:p>
        </w:tc>
      </w:tr>
      <w:tr w:rsidR="0003231A" w:rsidTr="00274364">
        <w:trPr>
          <w:jc w:val="center"/>
        </w:trPr>
        <w:tc>
          <w:tcPr>
            <w:tcW w:w="1838" w:type="dxa"/>
            <w:vAlign w:val="center"/>
          </w:tcPr>
          <w:p w:rsidR="0003231A" w:rsidRPr="0013548B" w:rsidRDefault="00A86978" w:rsidP="00274364">
            <w:r>
              <w:t>timeout</w:t>
            </w:r>
            <w:r w:rsidR="008B6EBF">
              <w:t xml:space="preserve"> </w:t>
            </w:r>
            <w:r w:rsidR="008B6EB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3231A" w:rsidRDefault="00A86978" w:rsidP="00F9581B">
            <w:r>
              <w:t>String</w:t>
            </w:r>
          </w:p>
        </w:tc>
        <w:tc>
          <w:tcPr>
            <w:tcW w:w="1417" w:type="dxa"/>
            <w:vAlign w:val="center"/>
          </w:tcPr>
          <w:p w:rsidR="0003231A" w:rsidRDefault="00A86978" w:rsidP="00274364">
            <w:r>
              <w:t>20</w:t>
            </w:r>
          </w:p>
        </w:tc>
        <w:tc>
          <w:tcPr>
            <w:tcW w:w="2410" w:type="dxa"/>
            <w:vAlign w:val="center"/>
          </w:tcPr>
          <w:p w:rsidR="0003231A" w:rsidRDefault="00A86978" w:rsidP="00274364">
            <w:pPr>
              <w:rPr>
                <w:rFonts w:hint="eastAsia"/>
              </w:rPr>
            </w:pPr>
            <w:r>
              <w:rPr>
                <w:rFonts w:hint="eastAsia"/>
              </w:rPr>
              <w:t>等待时长</w:t>
            </w:r>
          </w:p>
        </w:tc>
      </w:tr>
    </w:tbl>
    <w:p w:rsidR="0003231A" w:rsidRDefault="0003231A" w:rsidP="0003231A">
      <w:pPr>
        <w:rPr>
          <w:rFonts w:hint="eastAsia"/>
        </w:rPr>
      </w:pPr>
    </w:p>
    <w:p w:rsidR="0003231A" w:rsidRDefault="0003231A" w:rsidP="0003231A"/>
    <w:p w:rsidR="0003231A" w:rsidRDefault="0003231A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示例：</w:t>
      </w:r>
      <w:r>
        <w:t>{“name”: “</w:t>
      </w:r>
      <w:r>
        <w:rPr>
          <w:rFonts w:hint="eastAsia"/>
        </w:rPr>
        <w:t>office</w:t>
      </w:r>
      <w:r>
        <w:t>”, “</w:t>
      </w:r>
      <w:r w:rsidRPr="004A38CC">
        <w:t>extension</w:t>
      </w:r>
      <w:r>
        <w:t>”: “</w:t>
      </w:r>
      <w:r>
        <w:rPr>
          <w:rFonts w:hint="eastAsia"/>
        </w:rPr>
        <w:t>7000</w:t>
      </w:r>
      <w:r>
        <w:t>”, “</w:t>
      </w:r>
      <w:r w:rsidR="00A86978">
        <w:t>music</w:t>
      </w:r>
      <w:r>
        <w:t>”:</w:t>
      </w:r>
      <w:r w:rsidRPr="00422C31">
        <w:rPr>
          <w:rFonts w:hint="eastAsia"/>
        </w:rPr>
        <w:t xml:space="preserve"> </w:t>
      </w:r>
      <w:r w:rsidR="00A86978">
        <w:t>“music”,”timeout”:20</w:t>
      </w:r>
      <w:r w:rsidR="00145785">
        <w:t>}</w:t>
      </w:r>
    </w:p>
    <w:p w:rsidR="00C82DB5" w:rsidRDefault="00C82DB5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返回：</w:t>
      </w:r>
      <w:ins w:id="2302" w:author="gz y" w:date="2016-11-17T16:02:00Z">
        <w:r w:rsidR="0043488D">
          <w:rPr>
            <w:rFonts w:hint="eastAsia"/>
          </w:rPr>
          <w:t>A</w:t>
        </w:r>
        <w:r w:rsidR="0043488D">
          <w:t>PI.State</w:t>
        </w:r>
      </w:ins>
      <w:del w:id="2303" w:author="gz y" w:date="2016-11-17T16:02:00Z">
        <w:r w:rsidR="00A60B74" w:rsidDel="0043488D">
          <w:rPr>
            <w:rFonts w:hint="eastAsia"/>
          </w:rPr>
          <w:delText>Object</w:delText>
        </w:r>
      </w:del>
    </w:p>
    <w:p w:rsidR="00C82DB5" w:rsidDel="0043488D" w:rsidRDefault="00C82DB5" w:rsidP="00C82DB5">
      <w:pPr>
        <w:rPr>
          <w:del w:id="2304" w:author="gz y" w:date="2016-11-17T16:01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41196" w:rsidDel="0043488D" w:rsidTr="007244C6">
        <w:trPr>
          <w:jc w:val="center"/>
          <w:del w:id="2305" w:author="gz y" w:date="2016-11-17T16:01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41196" w:rsidDel="0043488D" w:rsidRDefault="00A41196" w:rsidP="007244C6">
            <w:pPr>
              <w:rPr>
                <w:del w:id="2306" w:author="gz y" w:date="2016-11-17T16:01:00Z"/>
              </w:rPr>
            </w:pPr>
            <w:del w:id="2307" w:author="gz y" w:date="2016-11-17T16:01:00Z">
              <w:r w:rsidDel="0043488D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41196" w:rsidDel="0043488D" w:rsidRDefault="00A41196" w:rsidP="007244C6">
            <w:pPr>
              <w:rPr>
                <w:del w:id="2308" w:author="gz y" w:date="2016-11-17T16:01:00Z"/>
              </w:rPr>
            </w:pPr>
            <w:del w:id="2309" w:author="gz y" w:date="2016-11-17T16:01:00Z">
              <w:r w:rsidDel="0043488D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41196" w:rsidDel="0043488D" w:rsidRDefault="00A41196" w:rsidP="007244C6">
            <w:pPr>
              <w:rPr>
                <w:del w:id="2310" w:author="gz y" w:date="2016-11-17T16:01:00Z"/>
              </w:rPr>
            </w:pPr>
            <w:del w:id="2311" w:author="gz y" w:date="2016-11-17T16:01:00Z">
              <w:r w:rsidDel="0043488D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41196" w:rsidDel="0043488D" w:rsidRDefault="00A41196" w:rsidP="007244C6">
            <w:pPr>
              <w:rPr>
                <w:del w:id="2312" w:author="gz y" w:date="2016-11-17T16:01:00Z"/>
              </w:rPr>
            </w:pPr>
            <w:del w:id="2313" w:author="gz y" w:date="2016-11-17T16:01:00Z">
              <w:r w:rsidDel="0043488D">
                <w:rPr>
                  <w:rFonts w:hint="eastAsia"/>
                </w:rPr>
                <w:delText>说明</w:delText>
              </w:r>
            </w:del>
          </w:p>
        </w:tc>
      </w:tr>
      <w:tr w:rsidR="00A41196" w:rsidDel="0043488D" w:rsidTr="007244C6">
        <w:trPr>
          <w:jc w:val="center"/>
          <w:del w:id="2314" w:author="gz y" w:date="2016-11-17T16:01:00Z"/>
        </w:trPr>
        <w:tc>
          <w:tcPr>
            <w:tcW w:w="1838" w:type="dxa"/>
            <w:vAlign w:val="center"/>
          </w:tcPr>
          <w:p w:rsidR="00A41196" w:rsidDel="0043488D" w:rsidRDefault="00A41196" w:rsidP="007244C6">
            <w:pPr>
              <w:rPr>
                <w:del w:id="2315" w:author="gz y" w:date="2016-11-17T16:01:00Z"/>
              </w:rPr>
            </w:pPr>
            <w:del w:id="2316" w:author="gz y" w:date="2016-11-17T16:01:00Z">
              <w:r w:rsidDel="0043488D">
                <w:rPr>
                  <w:rFonts w:hint="eastAsia"/>
                </w:rPr>
                <w:delText>api</w:delText>
              </w:r>
              <w:r w:rsidDel="0043488D">
                <w:delText xml:space="preserve"> </w:delText>
              </w:r>
              <w:r w:rsidRPr="001964D0" w:rsidDel="0043488D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A41196" w:rsidDel="0043488D" w:rsidRDefault="00A41196" w:rsidP="007244C6">
            <w:pPr>
              <w:rPr>
                <w:del w:id="2317" w:author="gz y" w:date="2016-11-17T16:01:00Z"/>
              </w:rPr>
            </w:pPr>
            <w:del w:id="2318" w:author="gz y" w:date="2016-11-17T16:01:00Z">
              <w:r w:rsidDel="0043488D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41196" w:rsidDel="0043488D" w:rsidRDefault="00A41196" w:rsidP="007244C6">
            <w:pPr>
              <w:rPr>
                <w:del w:id="2319" w:author="gz y" w:date="2016-11-17T16:01:00Z"/>
              </w:rPr>
            </w:pPr>
            <w:del w:id="2320" w:author="gz y" w:date="2016-11-17T16:01:00Z">
              <w:r w:rsidDel="0043488D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A41196" w:rsidDel="0043488D" w:rsidRDefault="00A41196" w:rsidP="007244C6">
            <w:pPr>
              <w:rPr>
                <w:del w:id="2321" w:author="gz y" w:date="2016-11-17T16:01:00Z"/>
              </w:rPr>
            </w:pPr>
            <w:del w:id="2322" w:author="gz y" w:date="2016-11-17T16:01:00Z">
              <w:r w:rsidDel="0043488D">
                <w:rPr>
                  <w:rFonts w:hint="eastAsia"/>
                </w:rPr>
                <w:delText>api</w:delText>
              </w:r>
              <w:r w:rsidDel="0043488D">
                <w:delText xml:space="preserve"> </w:delText>
              </w:r>
              <w:r w:rsidDel="0043488D">
                <w:rPr>
                  <w:rFonts w:hint="eastAsia"/>
                </w:rPr>
                <w:delText>url</w:delText>
              </w:r>
            </w:del>
          </w:p>
        </w:tc>
      </w:tr>
      <w:tr w:rsidR="00A41196" w:rsidDel="0043488D" w:rsidTr="007244C6">
        <w:trPr>
          <w:jc w:val="center"/>
          <w:del w:id="2323" w:author="gz y" w:date="2016-11-17T16:01:00Z"/>
        </w:trPr>
        <w:tc>
          <w:tcPr>
            <w:tcW w:w="1838" w:type="dxa"/>
            <w:vAlign w:val="center"/>
          </w:tcPr>
          <w:p w:rsidR="00A41196" w:rsidDel="0043488D" w:rsidRDefault="00A41196" w:rsidP="007244C6">
            <w:pPr>
              <w:rPr>
                <w:del w:id="2324" w:author="gz y" w:date="2016-11-17T16:01:00Z"/>
              </w:rPr>
            </w:pPr>
            <w:del w:id="2325" w:author="gz y" w:date="2016-11-17T16:01:00Z">
              <w:r w:rsidDel="0043488D">
                <w:delText xml:space="preserve">state </w:delText>
              </w:r>
              <w:r w:rsidRPr="001964D0" w:rsidDel="0043488D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A41196" w:rsidDel="0043488D" w:rsidRDefault="00A41196" w:rsidP="007244C6">
            <w:pPr>
              <w:rPr>
                <w:del w:id="2326" w:author="gz y" w:date="2016-11-17T16:01:00Z"/>
              </w:rPr>
            </w:pPr>
            <w:del w:id="2327" w:author="gz y" w:date="2016-11-17T16:01:00Z">
              <w:r w:rsidDel="0043488D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41196" w:rsidDel="0043488D" w:rsidRDefault="00A41196" w:rsidP="007244C6">
            <w:pPr>
              <w:rPr>
                <w:del w:id="2328" w:author="gz y" w:date="2016-11-17T16:01:00Z"/>
              </w:rPr>
            </w:pPr>
            <w:del w:id="2329" w:author="gz y" w:date="2016-11-17T16:01:00Z">
              <w:r w:rsidDel="0043488D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A41196" w:rsidDel="0043488D" w:rsidRDefault="00A41196" w:rsidP="007244C6">
            <w:pPr>
              <w:rPr>
                <w:del w:id="2330" w:author="gz y" w:date="2016-11-17T16:01:00Z"/>
              </w:rPr>
            </w:pPr>
            <w:del w:id="2331" w:author="gz y" w:date="2016-11-17T16:01:00Z">
              <w:r w:rsidDel="0043488D">
                <w:rPr>
                  <w:rFonts w:hint="eastAsia"/>
                </w:rPr>
                <w:delText>结果状态，</w:delText>
              </w:r>
              <w:r w:rsidDel="0043488D">
                <w:rPr>
                  <w:rFonts w:hint="eastAsia"/>
                </w:rPr>
                <w:delText>ok, error</w:delText>
              </w:r>
            </w:del>
          </w:p>
        </w:tc>
      </w:tr>
      <w:tr w:rsidR="00A41196" w:rsidDel="0043488D" w:rsidTr="007244C6">
        <w:trPr>
          <w:jc w:val="center"/>
          <w:del w:id="2332" w:author="gz y" w:date="2016-11-17T16:01:00Z"/>
        </w:trPr>
        <w:tc>
          <w:tcPr>
            <w:tcW w:w="1838" w:type="dxa"/>
            <w:vAlign w:val="center"/>
          </w:tcPr>
          <w:p w:rsidR="00A41196" w:rsidDel="0043488D" w:rsidRDefault="00A41196" w:rsidP="007244C6">
            <w:pPr>
              <w:rPr>
                <w:del w:id="2333" w:author="gz y" w:date="2016-11-17T16:01:00Z"/>
              </w:rPr>
            </w:pPr>
            <w:del w:id="2334" w:author="gz y" w:date="2016-11-17T16:01:00Z">
              <w:r w:rsidDel="0043488D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A41196" w:rsidDel="0043488D" w:rsidRDefault="00A41196" w:rsidP="007244C6">
            <w:pPr>
              <w:rPr>
                <w:del w:id="2335" w:author="gz y" w:date="2016-11-17T16:01:00Z"/>
              </w:rPr>
            </w:pPr>
            <w:del w:id="2336" w:author="gz y" w:date="2016-11-17T16:01:00Z">
              <w:r w:rsidDel="0043488D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41196" w:rsidDel="0043488D" w:rsidRDefault="00A41196" w:rsidP="007244C6">
            <w:pPr>
              <w:rPr>
                <w:del w:id="2337" w:author="gz y" w:date="2016-11-17T16:01:00Z"/>
              </w:rPr>
            </w:pPr>
            <w:del w:id="2338" w:author="gz y" w:date="2016-11-17T16:01:00Z">
              <w:r w:rsidDel="0043488D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A41196" w:rsidDel="0043488D" w:rsidRDefault="00A41196" w:rsidP="007244C6">
            <w:pPr>
              <w:rPr>
                <w:del w:id="2339" w:author="gz y" w:date="2016-11-17T16:01:00Z"/>
              </w:rPr>
            </w:pPr>
            <w:del w:id="2340" w:author="gz y" w:date="2016-11-17T16:01:00Z">
              <w:r w:rsidDel="0043488D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C82DB5" w:rsidRPr="00A41196" w:rsidDel="0043488D" w:rsidRDefault="00C82DB5" w:rsidP="00C82DB5">
      <w:pPr>
        <w:rPr>
          <w:del w:id="2341" w:author="gz y" w:date="2016-11-17T16:01:00Z"/>
        </w:rPr>
      </w:pPr>
    </w:p>
    <w:p w:rsidR="009039ED" w:rsidDel="0043488D" w:rsidRDefault="00C82DB5" w:rsidP="00ED2835">
      <w:pPr>
        <w:pStyle w:val="aa"/>
        <w:numPr>
          <w:ilvl w:val="0"/>
          <w:numId w:val="10"/>
        </w:numPr>
        <w:ind w:firstLineChars="0"/>
        <w:rPr>
          <w:del w:id="2342" w:author="gz y" w:date="2016-11-17T16:01:00Z"/>
        </w:rPr>
      </w:pPr>
      <w:del w:id="2343" w:author="gz y" w:date="2016-11-17T16:01:00Z">
        <w:r w:rsidDel="0043488D">
          <w:rPr>
            <w:rFonts w:hint="eastAsia"/>
          </w:rPr>
          <w:delText>示例：</w:delText>
        </w:r>
        <w:r w:rsidDel="0043488D">
          <w:rPr>
            <w:rFonts w:hint="eastAsia"/>
          </w:rPr>
          <w:delText>{</w:delText>
        </w:r>
        <w:r w:rsidDel="0043488D">
          <w:delText>“api”: “</w:delText>
        </w:r>
        <w:r w:rsidDel="0043488D">
          <w:rPr>
            <w:rFonts w:hint="eastAsia"/>
          </w:rPr>
          <w:delText>/api/</w:delText>
        </w:r>
        <w:r w:rsidDel="0043488D">
          <w:delText>ivrs/add”, “state”: “ok”</w:delText>
        </w:r>
        <w:r w:rsidDel="0043488D">
          <w:rPr>
            <w:rFonts w:hint="eastAsia"/>
          </w:rPr>
          <w:delText>}</w:delText>
        </w:r>
      </w:del>
    </w:p>
    <w:p w:rsidR="00BA2025" w:rsidRPr="0003231A" w:rsidRDefault="00BA2025" w:rsidP="0003231A"/>
    <w:p w:rsidR="00E96BEB" w:rsidRDefault="00E96BEB" w:rsidP="00ED2835">
      <w:pPr>
        <w:pStyle w:val="3"/>
        <w:numPr>
          <w:ilvl w:val="2"/>
          <w:numId w:val="2"/>
        </w:numPr>
      </w:pPr>
      <w:bookmarkStart w:id="2344" w:name="_Toc471397837"/>
      <w:r>
        <w:rPr>
          <w:rFonts w:hint="eastAsia"/>
        </w:rPr>
        <w:t>修改</w:t>
      </w:r>
      <w:r>
        <w:rPr>
          <w:rFonts w:hint="eastAsia"/>
        </w:rPr>
        <w:t>IVR</w:t>
      </w:r>
      <w:r>
        <w:rPr>
          <w:rFonts w:hint="eastAsia"/>
        </w:rPr>
        <w:t>信息</w:t>
      </w:r>
      <w:bookmarkEnd w:id="2344"/>
    </w:p>
    <w:p w:rsidR="00BA2025" w:rsidRDefault="00BA2025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ivrs/</w:t>
      </w:r>
      <w:r>
        <w:rPr>
          <w:rFonts w:hint="eastAsia"/>
        </w:rPr>
        <w:t>update</w:t>
      </w:r>
    </w:p>
    <w:p w:rsidR="00B240F9" w:rsidRDefault="00B240F9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权限：</w:t>
      </w:r>
      <w:r>
        <w:rPr>
          <w:rFonts w:hint="eastAsia"/>
        </w:rPr>
        <w:t>gui</w:t>
      </w:r>
      <w:r>
        <w:t>, api</w:t>
      </w:r>
    </w:p>
    <w:p w:rsidR="00BA2025" w:rsidRDefault="00BA2025" w:rsidP="00B240F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参数：</w:t>
      </w:r>
      <w:r w:rsidR="00B240F9">
        <w:rPr>
          <w:rFonts w:hint="eastAsia"/>
        </w:rPr>
        <w:t>Object</w:t>
      </w:r>
    </w:p>
    <w:p w:rsidR="00B240F9" w:rsidRDefault="00B240F9" w:rsidP="00B240F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BA2025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BA2025" w:rsidRDefault="00BA2025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A2025" w:rsidRDefault="00BA2025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A2025" w:rsidRDefault="00BA2025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A2025" w:rsidRDefault="00BA2025" w:rsidP="00274364">
            <w:r>
              <w:rPr>
                <w:rFonts w:hint="eastAsia"/>
              </w:rPr>
              <w:t>说明</w:t>
            </w:r>
          </w:p>
        </w:tc>
      </w:tr>
      <w:tr w:rsidR="00BA2025" w:rsidTr="00274364">
        <w:trPr>
          <w:jc w:val="center"/>
        </w:trPr>
        <w:tc>
          <w:tcPr>
            <w:tcW w:w="1838" w:type="dxa"/>
            <w:vAlign w:val="center"/>
          </w:tcPr>
          <w:p w:rsidR="00BA2025" w:rsidRDefault="00BA2025" w:rsidP="00274364">
            <w:r>
              <w:t>name</w:t>
            </w:r>
            <w:r w:rsidR="0000565C">
              <w:t xml:space="preserve"> </w:t>
            </w:r>
            <w:r w:rsidR="0000565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BA2025" w:rsidRDefault="009A7A42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BA2025" w:rsidRDefault="00BA2025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BA2025" w:rsidRDefault="00BA2025" w:rsidP="00274364">
            <w:r>
              <w:rPr>
                <w:rFonts w:hint="eastAsia"/>
              </w:rPr>
              <w:t>名字</w:t>
            </w:r>
          </w:p>
        </w:tc>
      </w:tr>
      <w:tr w:rsidR="008C2AE0" w:rsidTr="008C2AE0">
        <w:tblPrEx>
          <w:jc w:val="left"/>
        </w:tblPrEx>
        <w:tc>
          <w:tcPr>
            <w:tcW w:w="1838" w:type="dxa"/>
          </w:tcPr>
          <w:p w:rsidR="008C2AE0" w:rsidRDefault="008C2AE0" w:rsidP="00F62F56">
            <w:r w:rsidRPr="004A38CC">
              <w:t>extension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</w:tcPr>
          <w:p w:rsidR="008C2AE0" w:rsidRDefault="008C2AE0" w:rsidP="00F62F56">
            <w:r>
              <w:t>String</w:t>
            </w:r>
          </w:p>
        </w:tc>
        <w:tc>
          <w:tcPr>
            <w:tcW w:w="1417" w:type="dxa"/>
          </w:tcPr>
          <w:p w:rsidR="008C2AE0" w:rsidRDefault="008C2AE0" w:rsidP="00F62F56">
            <w:r>
              <w:t>20</w:t>
            </w:r>
          </w:p>
        </w:tc>
        <w:tc>
          <w:tcPr>
            <w:tcW w:w="2410" w:type="dxa"/>
          </w:tcPr>
          <w:p w:rsidR="008C2AE0" w:rsidRDefault="008C2AE0" w:rsidP="00F62F56">
            <w:r>
              <w:rPr>
                <w:rFonts w:hint="eastAsia"/>
              </w:rPr>
              <w:t>分机号</w:t>
            </w:r>
          </w:p>
        </w:tc>
      </w:tr>
      <w:tr w:rsidR="008C2AE0" w:rsidTr="008C2AE0">
        <w:tblPrEx>
          <w:jc w:val="left"/>
        </w:tblPrEx>
        <w:tc>
          <w:tcPr>
            <w:tcW w:w="1838" w:type="dxa"/>
          </w:tcPr>
          <w:p w:rsidR="008C2AE0" w:rsidRPr="004A38CC" w:rsidRDefault="008C2AE0" w:rsidP="00F62F56">
            <w:r>
              <w:rPr>
                <w:rFonts w:hint="eastAsia"/>
              </w:rPr>
              <w:t>music</w:t>
            </w:r>
          </w:p>
        </w:tc>
        <w:tc>
          <w:tcPr>
            <w:tcW w:w="1843" w:type="dxa"/>
          </w:tcPr>
          <w:p w:rsidR="008C2AE0" w:rsidRDefault="008C2AE0" w:rsidP="00F62F5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8C2AE0" w:rsidRDefault="008C2AE0" w:rsidP="00F62F56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</w:tcPr>
          <w:p w:rsidR="008C2AE0" w:rsidRDefault="008C2AE0" w:rsidP="00F62F56">
            <w:pPr>
              <w:rPr>
                <w:rFonts w:hint="eastAsia"/>
              </w:rPr>
            </w:pPr>
            <w:r>
              <w:rPr>
                <w:rFonts w:hint="eastAsia"/>
              </w:rPr>
              <w:t>背景音乐</w:t>
            </w:r>
          </w:p>
        </w:tc>
      </w:tr>
      <w:tr w:rsidR="008C2AE0" w:rsidTr="008C2AE0">
        <w:tblPrEx>
          <w:jc w:val="left"/>
        </w:tblPrEx>
        <w:tc>
          <w:tcPr>
            <w:tcW w:w="1838" w:type="dxa"/>
          </w:tcPr>
          <w:p w:rsidR="008C2AE0" w:rsidRPr="0013548B" w:rsidRDefault="008C2AE0" w:rsidP="00F62F56">
            <w:r>
              <w:t xml:space="preserve">timeout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</w:tcPr>
          <w:p w:rsidR="008C2AE0" w:rsidRDefault="008C2AE0" w:rsidP="00F62F56">
            <w:r>
              <w:t>String</w:t>
            </w:r>
          </w:p>
        </w:tc>
        <w:tc>
          <w:tcPr>
            <w:tcW w:w="1417" w:type="dxa"/>
          </w:tcPr>
          <w:p w:rsidR="008C2AE0" w:rsidRDefault="008C2AE0" w:rsidP="00F62F56">
            <w:r>
              <w:t>20</w:t>
            </w:r>
          </w:p>
        </w:tc>
        <w:tc>
          <w:tcPr>
            <w:tcW w:w="2410" w:type="dxa"/>
          </w:tcPr>
          <w:p w:rsidR="008C2AE0" w:rsidRDefault="008C2AE0" w:rsidP="00F62F56">
            <w:pPr>
              <w:rPr>
                <w:rFonts w:hint="eastAsia"/>
              </w:rPr>
            </w:pPr>
            <w:r>
              <w:rPr>
                <w:rFonts w:hint="eastAsia"/>
              </w:rPr>
              <w:t>等待时长</w:t>
            </w:r>
          </w:p>
        </w:tc>
      </w:tr>
    </w:tbl>
    <w:p w:rsidR="00BA2025" w:rsidRDefault="00BA2025" w:rsidP="00BA2025"/>
    <w:p w:rsidR="00BA2025" w:rsidRDefault="00BA2025" w:rsidP="00BA2025"/>
    <w:p w:rsidR="008C2AE0" w:rsidRDefault="00BA2025" w:rsidP="00C215AA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示例：</w:t>
      </w:r>
      <w:r w:rsidR="008C2AE0">
        <w:t>{“name”: “</w:t>
      </w:r>
      <w:r w:rsidR="008C2AE0">
        <w:rPr>
          <w:rFonts w:hint="eastAsia"/>
        </w:rPr>
        <w:t>office</w:t>
      </w:r>
      <w:r w:rsidR="008C2AE0">
        <w:t>”, “</w:t>
      </w:r>
      <w:r w:rsidR="008C2AE0" w:rsidRPr="004A38CC">
        <w:t>extension</w:t>
      </w:r>
      <w:r w:rsidR="008C2AE0">
        <w:t>”: “</w:t>
      </w:r>
      <w:r w:rsidR="008C2AE0">
        <w:rPr>
          <w:rFonts w:hint="eastAsia"/>
        </w:rPr>
        <w:t>7000</w:t>
      </w:r>
      <w:r w:rsidR="008C2AE0">
        <w:t>”, “music”:</w:t>
      </w:r>
      <w:r w:rsidR="008C2AE0" w:rsidRPr="00422C31">
        <w:rPr>
          <w:rFonts w:hint="eastAsia"/>
        </w:rPr>
        <w:t xml:space="preserve"> </w:t>
      </w:r>
      <w:r w:rsidR="008C2AE0">
        <w:t>“music”,”timeout”:20}</w:t>
      </w:r>
    </w:p>
    <w:p w:rsidR="00BA2025" w:rsidRDefault="00BA2025" w:rsidP="00C215AA">
      <w:pPr>
        <w:pStyle w:val="aa"/>
        <w:numPr>
          <w:ilvl w:val="0"/>
          <w:numId w:val="10"/>
        </w:numPr>
        <w:ind w:firstLineChars="0"/>
      </w:pPr>
      <w:bookmarkStart w:id="2345" w:name="_GoBack"/>
      <w:bookmarkEnd w:id="2345"/>
      <w:r>
        <w:rPr>
          <w:rFonts w:hint="eastAsia"/>
        </w:rPr>
        <w:t>返回：</w:t>
      </w:r>
      <w:ins w:id="2346" w:author="gz y" w:date="2016-11-17T16:02:00Z">
        <w:r w:rsidR="002640E4">
          <w:rPr>
            <w:rFonts w:hint="eastAsia"/>
          </w:rPr>
          <w:t>A</w:t>
        </w:r>
        <w:r w:rsidR="002640E4">
          <w:t>PI.State</w:t>
        </w:r>
      </w:ins>
      <w:del w:id="2347" w:author="gz y" w:date="2016-11-17T16:02:00Z">
        <w:r w:rsidR="00A60B74" w:rsidDel="002640E4">
          <w:rPr>
            <w:rFonts w:hint="eastAsia"/>
          </w:rPr>
          <w:delText>Object</w:delText>
        </w:r>
      </w:del>
    </w:p>
    <w:p w:rsidR="00BA2025" w:rsidDel="002640E4" w:rsidRDefault="00BA2025" w:rsidP="00BA2025">
      <w:pPr>
        <w:rPr>
          <w:del w:id="2348" w:author="gz y" w:date="2016-11-17T16:02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41196" w:rsidDel="002640E4" w:rsidTr="007244C6">
        <w:trPr>
          <w:jc w:val="center"/>
          <w:del w:id="2349" w:author="gz y" w:date="2016-11-17T16:02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41196" w:rsidDel="002640E4" w:rsidRDefault="00A41196" w:rsidP="007244C6">
            <w:pPr>
              <w:rPr>
                <w:del w:id="2350" w:author="gz y" w:date="2016-11-17T16:02:00Z"/>
              </w:rPr>
            </w:pPr>
            <w:del w:id="2351" w:author="gz y" w:date="2016-11-17T16:02:00Z">
              <w:r w:rsidDel="002640E4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41196" w:rsidDel="002640E4" w:rsidRDefault="00A41196" w:rsidP="007244C6">
            <w:pPr>
              <w:rPr>
                <w:del w:id="2352" w:author="gz y" w:date="2016-11-17T16:02:00Z"/>
              </w:rPr>
            </w:pPr>
            <w:del w:id="2353" w:author="gz y" w:date="2016-11-17T16:02:00Z">
              <w:r w:rsidDel="002640E4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41196" w:rsidDel="002640E4" w:rsidRDefault="00A41196" w:rsidP="007244C6">
            <w:pPr>
              <w:rPr>
                <w:del w:id="2354" w:author="gz y" w:date="2016-11-17T16:02:00Z"/>
              </w:rPr>
            </w:pPr>
            <w:del w:id="2355" w:author="gz y" w:date="2016-11-17T16:02:00Z">
              <w:r w:rsidDel="002640E4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41196" w:rsidDel="002640E4" w:rsidRDefault="00A41196" w:rsidP="007244C6">
            <w:pPr>
              <w:rPr>
                <w:del w:id="2356" w:author="gz y" w:date="2016-11-17T16:02:00Z"/>
              </w:rPr>
            </w:pPr>
            <w:del w:id="2357" w:author="gz y" w:date="2016-11-17T16:02:00Z">
              <w:r w:rsidDel="002640E4">
                <w:rPr>
                  <w:rFonts w:hint="eastAsia"/>
                </w:rPr>
                <w:delText>说明</w:delText>
              </w:r>
            </w:del>
          </w:p>
        </w:tc>
      </w:tr>
      <w:tr w:rsidR="00A41196" w:rsidDel="002640E4" w:rsidTr="007244C6">
        <w:trPr>
          <w:jc w:val="center"/>
          <w:del w:id="2358" w:author="gz y" w:date="2016-11-17T16:02:00Z"/>
        </w:trPr>
        <w:tc>
          <w:tcPr>
            <w:tcW w:w="1838" w:type="dxa"/>
            <w:vAlign w:val="center"/>
          </w:tcPr>
          <w:p w:rsidR="00A41196" w:rsidDel="002640E4" w:rsidRDefault="00A41196" w:rsidP="007244C6">
            <w:pPr>
              <w:rPr>
                <w:del w:id="2359" w:author="gz y" w:date="2016-11-17T16:02:00Z"/>
              </w:rPr>
            </w:pPr>
            <w:del w:id="2360" w:author="gz y" w:date="2016-11-17T16:02:00Z">
              <w:r w:rsidDel="002640E4">
                <w:rPr>
                  <w:rFonts w:hint="eastAsia"/>
                </w:rPr>
                <w:delText>api</w:delText>
              </w:r>
              <w:r w:rsidDel="002640E4">
                <w:delText xml:space="preserve"> </w:delText>
              </w:r>
              <w:r w:rsidRPr="001964D0" w:rsidDel="002640E4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A41196" w:rsidDel="002640E4" w:rsidRDefault="00A41196" w:rsidP="007244C6">
            <w:pPr>
              <w:rPr>
                <w:del w:id="2361" w:author="gz y" w:date="2016-11-17T16:02:00Z"/>
              </w:rPr>
            </w:pPr>
            <w:del w:id="2362" w:author="gz y" w:date="2016-11-17T16:02:00Z">
              <w:r w:rsidDel="002640E4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41196" w:rsidDel="002640E4" w:rsidRDefault="00A41196" w:rsidP="007244C6">
            <w:pPr>
              <w:rPr>
                <w:del w:id="2363" w:author="gz y" w:date="2016-11-17T16:02:00Z"/>
              </w:rPr>
            </w:pPr>
            <w:del w:id="2364" w:author="gz y" w:date="2016-11-17T16:02:00Z">
              <w:r w:rsidDel="002640E4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A41196" w:rsidDel="002640E4" w:rsidRDefault="00A41196" w:rsidP="007244C6">
            <w:pPr>
              <w:rPr>
                <w:del w:id="2365" w:author="gz y" w:date="2016-11-17T16:02:00Z"/>
              </w:rPr>
            </w:pPr>
            <w:del w:id="2366" w:author="gz y" w:date="2016-11-17T16:02:00Z">
              <w:r w:rsidDel="002640E4">
                <w:rPr>
                  <w:rFonts w:hint="eastAsia"/>
                </w:rPr>
                <w:delText>api</w:delText>
              </w:r>
              <w:r w:rsidDel="002640E4">
                <w:delText xml:space="preserve"> </w:delText>
              </w:r>
              <w:r w:rsidDel="002640E4">
                <w:rPr>
                  <w:rFonts w:hint="eastAsia"/>
                </w:rPr>
                <w:delText>url</w:delText>
              </w:r>
            </w:del>
          </w:p>
        </w:tc>
      </w:tr>
      <w:tr w:rsidR="00A41196" w:rsidDel="002640E4" w:rsidTr="007244C6">
        <w:trPr>
          <w:jc w:val="center"/>
          <w:del w:id="2367" w:author="gz y" w:date="2016-11-17T16:02:00Z"/>
        </w:trPr>
        <w:tc>
          <w:tcPr>
            <w:tcW w:w="1838" w:type="dxa"/>
            <w:vAlign w:val="center"/>
          </w:tcPr>
          <w:p w:rsidR="00A41196" w:rsidDel="002640E4" w:rsidRDefault="00A41196" w:rsidP="007244C6">
            <w:pPr>
              <w:rPr>
                <w:del w:id="2368" w:author="gz y" w:date="2016-11-17T16:02:00Z"/>
              </w:rPr>
            </w:pPr>
            <w:del w:id="2369" w:author="gz y" w:date="2016-11-17T16:02:00Z">
              <w:r w:rsidDel="002640E4">
                <w:delText xml:space="preserve">state </w:delText>
              </w:r>
              <w:r w:rsidRPr="001964D0" w:rsidDel="002640E4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A41196" w:rsidDel="002640E4" w:rsidRDefault="00A41196" w:rsidP="007244C6">
            <w:pPr>
              <w:rPr>
                <w:del w:id="2370" w:author="gz y" w:date="2016-11-17T16:02:00Z"/>
              </w:rPr>
            </w:pPr>
            <w:del w:id="2371" w:author="gz y" w:date="2016-11-17T16:02:00Z">
              <w:r w:rsidDel="002640E4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41196" w:rsidDel="002640E4" w:rsidRDefault="00A41196" w:rsidP="007244C6">
            <w:pPr>
              <w:rPr>
                <w:del w:id="2372" w:author="gz y" w:date="2016-11-17T16:02:00Z"/>
              </w:rPr>
            </w:pPr>
            <w:del w:id="2373" w:author="gz y" w:date="2016-11-17T16:02:00Z">
              <w:r w:rsidDel="002640E4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A41196" w:rsidDel="002640E4" w:rsidRDefault="00A41196" w:rsidP="007244C6">
            <w:pPr>
              <w:rPr>
                <w:del w:id="2374" w:author="gz y" w:date="2016-11-17T16:02:00Z"/>
              </w:rPr>
            </w:pPr>
            <w:del w:id="2375" w:author="gz y" w:date="2016-11-17T16:02:00Z">
              <w:r w:rsidDel="002640E4">
                <w:rPr>
                  <w:rFonts w:hint="eastAsia"/>
                </w:rPr>
                <w:delText>结果状态，</w:delText>
              </w:r>
              <w:r w:rsidDel="002640E4">
                <w:rPr>
                  <w:rFonts w:hint="eastAsia"/>
                </w:rPr>
                <w:delText>ok, error</w:delText>
              </w:r>
            </w:del>
          </w:p>
        </w:tc>
      </w:tr>
      <w:tr w:rsidR="00A41196" w:rsidDel="002640E4" w:rsidTr="007244C6">
        <w:trPr>
          <w:jc w:val="center"/>
          <w:del w:id="2376" w:author="gz y" w:date="2016-11-17T16:02:00Z"/>
        </w:trPr>
        <w:tc>
          <w:tcPr>
            <w:tcW w:w="1838" w:type="dxa"/>
            <w:vAlign w:val="center"/>
          </w:tcPr>
          <w:p w:rsidR="00A41196" w:rsidDel="002640E4" w:rsidRDefault="00A41196" w:rsidP="007244C6">
            <w:pPr>
              <w:rPr>
                <w:del w:id="2377" w:author="gz y" w:date="2016-11-17T16:02:00Z"/>
              </w:rPr>
            </w:pPr>
            <w:del w:id="2378" w:author="gz y" w:date="2016-11-17T16:02:00Z">
              <w:r w:rsidDel="002640E4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A41196" w:rsidDel="002640E4" w:rsidRDefault="00A41196" w:rsidP="007244C6">
            <w:pPr>
              <w:rPr>
                <w:del w:id="2379" w:author="gz y" w:date="2016-11-17T16:02:00Z"/>
              </w:rPr>
            </w:pPr>
            <w:del w:id="2380" w:author="gz y" w:date="2016-11-17T16:02:00Z">
              <w:r w:rsidDel="002640E4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41196" w:rsidDel="002640E4" w:rsidRDefault="00A41196" w:rsidP="007244C6">
            <w:pPr>
              <w:rPr>
                <w:del w:id="2381" w:author="gz y" w:date="2016-11-17T16:02:00Z"/>
              </w:rPr>
            </w:pPr>
            <w:del w:id="2382" w:author="gz y" w:date="2016-11-17T16:02:00Z">
              <w:r w:rsidDel="002640E4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A41196" w:rsidDel="002640E4" w:rsidRDefault="00A41196" w:rsidP="007244C6">
            <w:pPr>
              <w:rPr>
                <w:del w:id="2383" w:author="gz y" w:date="2016-11-17T16:02:00Z"/>
              </w:rPr>
            </w:pPr>
            <w:del w:id="2384" w:author="gz y" w:date="2016-11-17T16:02:00Z">
              <w:r w:rsidDel="002640E4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BA2025" w:rsidRPr="00A41196" w:rsidDel="002640E4" w:rsidRDefault="00BA2025" w:rsidP="00BA2025">
      <w:pPr>
        <w:rPr>
          <w:del w:id="2385" w:author="gz y" w:date="2016-11-17T16:02:00Z"/>
        </w:rPr>
      </w:pPr>
    </w:p>
    <w:p w:rsidR="00BA2025" w:rsidDel="002640E4" w:rsidRDefault="00BA2025" w:rsidP="00ED2835">
      <w:pPr>
        <w:pStyle w:val="aa"/>
        <w:numPr>
          <w:ilvl w:val="0"/>
          <w:numId w:val="10"/>
        </w:numPr>
        <w:ind w:firstLineChars="0"/>
        <w:rPr>
          <w:del w:id="2386" w:author="gz y" w:date="2016-11-17T16:02:00Z"/>
        </w:rPr>
      </w:pPr>
      <w:del w:id="2387" w:author="gz y" w:date="2016-11-17T16:02:00Z">
        <w:r w:rsidDel="002640E4">
          <w:rPr>
            <w:rFonts w:hint="eastAsia"/>
          </w:rPr>
          <w:delText>示例：</w:delText>
        </w:r>
        <w:r w:rsidDel="002640E4">
          <w:rPr>
            <w:rFonts w:hint="eastAsia"/>
          </w:rPr>
          <w:delText>{</w:delText>
        </w:r>
        <w:r w:rsidDel="002640E4">
          <w:delText>“api”: “</w:delText>
        </w:r>
        <w:r w:rsidDel="002640E4">
          <w:rPr>
            <w:rFonts w:hint="eastAsia"/>
          </w:rPr>
          <w:delText>/api/</w:delText>
        </w:r>
        <w:r w:rsidDel="002640E4">
          <w:delText>ivrs/</w:delText>
        </w:r>
        <w:r w:rsidR="00F47079" w:rsidDel="002640E4">
          <w:rPr>
            <w:rFonts w:hint="eastAsia"/>
          </w:rPr>
          <w:delText>update</w:delText>
        </w:r>
        <w:r w:rsidDel="002640E4">
          <w:delText>”, “state”: “ok”</w:delText>
        </w:r>
        <w:r w:rsidDel="002640E4">
          <w:rPr>
            <w:rFonts w:hint="eastAsia"/>
          </w:rPr>
          <w:delText>}</w:delText>
        </w:r>
      </w:del>
    </w:p>
    <w:p w:rsidR="00C840AA" w:rsidRPr="00BA2025" w:rsidRDefault="00C840AA" w:rsidP="00C840AA"/>
    <w:p w:rsidR="00E96BEB" w:rsidRDefault="00E96BEB" w:rsidP="00ED2835">
      <w:pPr>
        <w:pStyle w:val="3"/>
        <w:numPr>
          <w:ilvl w:val="2"/>
          <w:numId w:val="2"/>
        </w:numPr>
      </w:pPr>
      <w:bookmarkStart w:id="2388" w:name="_Toc471397838"/>
      <w:r>
        <w:rPr>
          <w:rFonts w:hint="eastAsia"/>
        </w:rPr>
        <w:t>删除</w:t>
      </w:r>
      <w:r>
        <w:rPr>
          <w:rFonts w:hint="eastAsia"/>
        </w:rPr>
        <w:t>IVR</w:t>
      </w:r>
      <w:bookmarkEnd w:id="2388"/>
    </w:p>
    <w:p w:rsidR="002541AD" w:rsidRDefault="002541AD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 w:rsidR="008F7F39">
        <w:t>ivrs</w:t>
      </w:r>
      <w:r>
        <w:rPr>
          <w:rFonts w:hint="eastAsia"/>
        </w:rPr>
        <w:t>/delete</w:t>
      </w:r>
    </w:p>
    <w:p w:rsidR="00EA6938" w:rsidRDefault="00EA6938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2541AD" w:rsidRDefault="002541AD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参数：</w:t>
      </w:r>
      <w:r w:rsidR="00A166C3">
        <w:rPr>
          <w:rFonts w:hint="eastAsia"/>
        </w:rPr>
        <w:t>L</w:t>
      </w:r>
      <w:r w:rsidR="00A166C3">
        <w:t>ist&lt;String</w:t>
      </w:r>
      <w:r w:rsidR="004848EF">
        <w:t xml:space="preserve"> </w:t>
      </w:r>
      <w:r w:rsidR="004848EF" w:rsidRPr="001964D0">
        <w:rPr>
          <w:rFonts w:hint="eastAsia"/>
          <w:color w:val="FF0000"/>
        </w:rPr>
        <w:t>*</w:t>
      </w:r>
      <w:r w:rsidR="00A166C3">
        <w:t>&gt;</w:t>
      </w:r>
    </w:p>
    <w:p w:rsidR="002541AD" w:rsidRDefault="002541AD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[</w:t>
      </w:r>
      <w:r>
        <w:t>“</w:t>
      </w:r>
      <w:r w:rsidR="00E810DF">
        <w:t>ivr</w:t>
      </w:r>
      <w:r>
        <w:t>1”, “</w:t>
      </w:r>
      <w:r w:rsidR="00E810DF">
        <w:t>ivr</w:t>
      </w:r>
      <w:r>
        <w:t>2”, …</w:t>
      </w:r>
      <w:r>
        <w:rPr>
          <w:rFonts w:hint="eastAsia"/>
        </w:rPr>
        <w:t>]</w:t>
      </w:r>
    </w:p>
    <w:p w:rsidR="002541AD" w:rsidRDefault="002541AD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返回：</w:t>
      </w:r>
      <w:ins w:id="2389" w:author="gz y" w:date="2016-11-17T16:02:00Z">
        <w:r w:rsidR="002640E4">
          <w:rPr>
            <w:rFonts w:hint="eastAsia"/>
          </w:rPr>
          <w:t>A</w:t>
        </w:r>
        <w:r w:rsidR="002640E4">
          <w:t>PI.State</w:t>
        </w:r>
      </w:ins>
      <w:del w:id="2390" w:author="gz y" w:date="2016-11-17T16:02:00Z">
        <w:r w:rsidR="00A60B74" w:rsidDel="002640E4">
          <w:rPr>
            <w:rFonts w:hint="eastAsia"/>
          </w:rPr>
          <w:delText>Object</w:delText>
        </w:r>
      </w:del>
    </w:p>
    <w:p w:rsidR="002541AD" w:rsidDel="002640E4" w:rsidRDefault="002541AD" w:rsidP="002541AD">
      <w:pPr>
        <w:rPr>
          <w:del w:id="2391" w:author="gz y" w:date="2016-11-17T16:02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DF160D" w:rsidDel="002640E4" w:rsidTr="007244C6">
        <w:trPr>
          <w:jc w:val="center"/>
          <w:del w:id="2392" w:author="gz y" w:date="2016-11-17T16:02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DF160D" w:rsidDel="002640E4" w:rsidRDefault="00DF160D" w:rsidP="007244C6">
            <w:pPr>
              <w:rPr>
                <w:del w:id="2393" w:author="gz y" w:date="2016-11-17T16:02:00Z"/>
              </w:rPr>
            </w:pPr>
            <w:del w:id="2394" w:author="gz y" w:date="2016-11-17T16:02:00Z">
              <w:r w:rsidDel="002640E4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DF160D" w:rsidDel="002640E4" w:rsidRDefault="00DF160D" w:rsidP="007244C6">
            <w:pPr>
              <w:rPr>
                <w:del w:id="2395" w:author="gz y" w:date="2016-11-17T16:02:00Z"/>
              </w:rPr>
            </w:pPr>
            <w:del w:id="2396" w:author="gz y" w:date="2016-11-17T16:02:00Z">
              <w:r w:rsidDel="002640E4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DF160D" w:rsidDel="002640E4" w:rsidRDefault="00DF160D" w:rsidP="007244C6">
            <w:pPr>
              <w:rPr>
                <w:del w:id="2397" w:author="gz y" w:date="2016-11-17T16:02:00Z"/>
              </w:rPr>
            </w:pPr>
            <w:del w:id="2398" w:author="gz y" w:date="2016-11-17T16:02:00Z">
              <w:r w:rsidDel="002640E4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DF160D" w:rsidDel="002640E4" w:rsidRDefault="00DF160D" w:rsidP="007244C6">
            <w:pPr>
              <w:rPr>
                <w:del w:id="2399" w:author="gz y" w:date="2016-11-17T16:02:00Z"/>
              </w:rPr>
            </w:pPr>
            <w:del w:id="2400" w:author="gz y" w:date="2016-11-17T16:02:00Z">
              <w:r w:rsidDel="002640E4">
                <w:rPr>
                  <w:rFonts w:hint="eastAsia"/>
                </w:rPr>
                <w:delText>说明</w:delText>
              </w:r>
            </w:del>
          </w:p>
        </w:tc>
      </w:tr>
      <w:tr w:rsidR="00DF160D" w:rsidDel="002640E4" w:rsidTr="007244C6">
        <w:trPr>
          <w:jc w:val="center"/>
          <w:del w:id="2401" w:author="gz y" w:date="2016-11-17T16:02:00Z"/>
        </w:trPr>
        <w:tc>
          <w:tcPr>
            <w:tcW w:w="1838" w:type="dxa"/>
            <w:vAlign w:val="center"/>
          </w:tcPr>
          <w:p w:rsidR="00DF160D" w:rsidDel="002640E4" w:rsidRDefault="00DF160D" w:rsidP="007244C6">
            <w:pPr>
              <w:rPr>
                <w:del w:id="2402" w:author="gz y" w:date="2016-11-17T16:02:00Z"/>
              </w:rPr>
            </w:pPr>
            <w:del w:id="2403" w:author="gz y" w:date="2016-11-17T16:02:00Z">
              <w:r w:rsidDel="002640E4">
                <w:rPr>
                  <w:rFonts w:hint="eastAsia"/>
                </w:rPr>
                <w:delText>api</w:delText>
              </w:r>
              <w:r w:rsidDel="002640E4">
                <w:delText xml:space="preserve"> </w:delText>
              </w:r>
              <w:r w:rsidRPr="001964D0" w:rsidDel="002640E4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DF160D" w:rsidDel="002640E4" w:rsidRDefault="00DF160D" w:rsidP="007244C6">
            <w:pPr>
              <w:rPr>
                <w:del w:id="2404" w:author="gz y" w:date="2016-11-17T16:02:00Z"/>
              </w:rPr>
            </w:pPr>
            <w:del w:id="2405" w:author="gz y" w:date="2016-11-17T16:02:00Z">
              <w:r w:rsidDel="002640E4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DF160D" w:rsidDel="002640E4" w:rsidRDefault="00DF160D" w:rsidP="007244C6">
            <w:pPr>
              <w:rPr>
                <w:del w:id="2406" w:author="gz y" w:date="2016-11-17T16:02:00Z"/>
              </w:rPr>
            </w:pPr>
            <w:del w:id="2407" w:author="gz y" w:date="2016-11-17T16:02:00Z">
              <w:r w:rsidDel="002640E4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DF160D" w:rsidDel="002640E4" w:rsidRDefault="00DF160D" w:rsidP="007244C6">
            <w:pPr>
              <w:rPr>
                <w:del w:id="2408" w:author="gz y" w:date="2016-11-17T16:02:00Z"/>
              </w:rPr>
            </w:pPr>
            <w:del w:id="2409" w:author="gz y" w:date="2016-11-17T16:02:00Z">
              <w:r w:rsidDel="002640E4">
                <w:rPr>
                  <w:rFonts w:hint="eastAsia"/>
                </w:rPr>
                <w:delText>api</w:delText>
              </w:r>
              <w:r w:rsidDel="002640E4">
                <w:delText xml:space="preserve"> </w:delText>
              </w:r>
              <w:r w:rsidDel="002640E4">
                <w:rPr>
                  <w:rFonts w:hint="eastAsia"/>
                </w:rPr>
                <w:delText>url</w:delText>
              </w:r>
            </w:del>
          </w:p>
        </w:tc>
      </w:tr>
      <w:tr w:rsidR="00DF160D" w:rsidDel="002640E4" w:rsidTr="007244C6">
        <w:trPr>
          <w:jc w:val="center"/>
          <w:del w:id="2410" w:author="gz y" w:date="2016-11-17T16:02:00Z"/>
        </w:trPr>
        <w:tc>
          <w:tcPr>
            <w:tcW w:w="1838" w:type="dxa"/>
            <w:vAlign w:val="center"/>
          </w:tcPr>
          <w:p w:rsidR="00DF160D" w:rsidDel="002640E4" w:rsidRDefault="00DF160D" w:rsidP="007244C6">
            <w:pPr>
              <w:rPr>
                <w:del w:id="2411" w:author="gz y" w:date="2016-11-17T16:02:00Z"/>
              </w:rPr>
            </w:pPr>
            <w:del w:id="2412" w:author="gz y" w:date="2016-11-17T16:02:00Z">
              <w:r w:rsidDel="002640E4">
                <w:delText xml:space="preserve">state </w:delText>
              </w:r>
              <w:r w:rsidRPr="001964D0" w:rsidDel="002640E4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DF160D" w:rsidDel="002640E4" w:rsidRDefault="00DF160D" w:rsidP="007244C6">
            <w:pPr>
              <w:rPr>
                <w:del w:id="2413" w:author="gz y" w:date="2016-11-17T16:02:00Z"/>
              </w:rPr>
            </w:pPr>
            <w:del w:id="2414" w:author="gz y" w:date="2016-11-17T16:02:00Z">
              <w:r w:rsidDel="002640E4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DF160D" w:rsidDel="002640E4" w:rsidRDefault="00DF160D" w:rsidP="007244C6">
            <w:pPr>
              <w:rPr>
                <w:del w:id="2415" w:author="gz y" w:date="2016-11-17T16:02:00Z"/>
              </w:rPr>
            </w:pPr>
            <w:del w:id="2416" w:author="gz y" w:date="2016-11-17T16:02:00Z">
              <w:r w:rsidDel="002640E4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DF160D" w:rsidDel="002640E4" w:rsidRDefault="00DF160D" w:rsidP="007244C6">
            <w:pPr>
              <w:rPr>
                <w:del w:id="2417" w:author="gz y" w:date="2016-11-17T16:02:00Z"/>
              </w:rPr>
            </w:pPr>
            <w:del w:id="2418" w:author="gz y" w:date="2016-11-17T16:02:00Z">
              <w:r w:rsidDel="002640E4">
                <w:rPr>
                  <w:rFonts w:hint="eastAsia"/>
                </w:rPr>
                <w:delText>结果状态，</w:delText>
              </w:r>
              <w:r w:rsidDel="002640E4">
                <w:rPr>
                  <w:rFonts w:hint="eastAsia"/>
                </w:rPr>
                <w:delText>ok, error</w:delText>
              </w:r>
            </w:del>
          </w:p>
        </w:tc>
      </w:tr>
      <w:tr w:rsidR="00DF160D" w:rsidDel="002640E4" w:rsidTr="007244C6">
        <w:trPr>
          <w:jc w:val="center"/>
          <w:del w:id="2419" w:author="gz y" w:date="2016-11-17T16:02:00Z"/>
        </w:trPr>
        <w:tc>
          <w:tcPr>
            <w:tcW w:w="1838" w:type="dxa"/>
            <w:vAlign w:val="center"/>
          </w:tcPr>
          <w:p w:rsidR="00DF160D" w:rsidDel="002640E4" w:rsidRDefault="00DF160D" w:rsidP="007244C6">
            <w:pPr>
              <w:rPr>
                <w:del w:id="2420" w:author="gz y" w:date="2016-11-17T16:02:00Z"/>
              </w:rPr>
            </w:pPr>
            <w:del w:id="2421" w:author="gz y" w:date="2016-11-17T16:02:00Z">
              <w:r w:rsidDel="002640E4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DF160D" w:rsidDel="002640E4" w:rsidRDefault="00DF160D" w:rsidP="007244C6">
            <w:pPr>
              <w:rPr>
                <w:del w:id="2422" w:author="gz y" w:date="2016-11-17T16:02:00Z"/>
              </w:rPr>
            </w:pPr>
            <w:del w:id="2423" w:author="gz y" w:date="2016-11-17T16:02:00Z">
              <w:r w:rsidDel="002640E4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DF160D" w:rsidDel="002640E4" w:rsidRDefault="00DF160D" w:rsidP="007244C6">
            <w:pPr>
              <w:rPr>
                <w:del w:id="2424" w:author="gz y" w:date="2016-11-17T16:02:00Z"/>
              </w:rPr>
            </w:pPr>
            <w:del w:id="2425" w:author="gz y" w:date="2016-11-17T16:02:00Z">
              <w:r w:rsidDel="002640E4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DF160D" w:rsidDel="002640E4" w:rsidRDefault="00DF160D" w:rsidP="007244C6">
            <w:pPr>
              <w:rPr>
                <w:del w:id="2426" w:author="gz y" w:date="2016-11-17T16:02:00Z"/>
              </w:rPr>
            </w:pPr>
            <w:del w:id="2427" w:author="gz y" w:date="2016-11-17T16:02:00Z">
              <w:r w:rsidDel="002640E4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2541AD" w:rsidRPr="00DF160D" w:rsidDel="002640E4" w:rsidRDefault="002541AD" w:rsidP="002541AD">
      <w:pPr>
        <w:rPr>
          <w:del w:id="2428" w:author="gz y" w:date="2016-11-17T16:02:00Z"/>
        </w:rPr>
      </w:pPr>
    </w:p>
    <w:p w:rsidR="002541AD" w:rsidDel="002640E4" w:rsidRDefault="002541AD" w:rsidP="00ED2835">
      <w:pPr>
        <w:pStyle w:val="aa"/>
        <w:numPr>
          <w:ilvl w:val="0"/>
          <w:numId w:val="10"/>
        </w:numPr>
        <w:ind w:firstLineChars="0"/>
        <w:rPr>
          <w:del w:id="2429" w:author="gz y" w:date="2016-11-17T16:02:00Z"/>
        </w:rPr>
      </w:pPr>
      <w:del w:id="2430" w:author="gz y" w:date="2016-11-17T16:02:00Z">
        <w:r w:rsidDel="002640E4">
          <w:rPr>
            <w:rFonts w:hint="eastAsia"/>
          </w:rPr>
          <w:delText>示例：</w:delText>
        </w:r>
        <w:r w:rsidDel="002640E4">
          <w:rPr>
            <w:rFonts w:hint="eastAsia"/>
          </w:rPr>
          <w:delText>{</w:delText>
        </w:r>
        <w:r w:rsidDel="002640E4">
          <w:delText>“api”: “</w:delText>
        </w:r>
        <w:r w:rsidDel="002640E4">
          <w:rPr>
            <w:rFonts w:hint="eastAsia"/>
          </w:rPr>
          <w:delText>/api/</w:delText>
        </w:r>
        <w:r w:rsidR="0068685A" w:rsidDel="002640E4">
          <w:delText>ivrs</w:delText>
        </w:r>
        <w:r w:rsidDel="002640E4">
          <w:rPr>
            <w:rFonts w:hint="eastAsia"/>
          </w:rPr>
          <w:delText>/del</w:delText>
        </w:r>
        <w:r w:rsidDel="002640E4">
          <w:delText>ete”, “state”: “ok”</w:delText>
        </w:r>
        <w:r w:rsidDel="002640E4">
          <w:rPr>
            <w:rFonts w:hint="eastAsia"/>
          </w:rPr>
          <w:delText>}</w:delText>
        </w:r>
      </w:del>
    </w:p>
    <w:p w:rsidR="00C840AA" w:rsidRPr="00F12062" w:rsidRDefault="00C840AA" w:rsidP="00C840AA"/>
    <w:p w:rsidR="002541AD" w:rsidRDefault="00964250" w:rsidP="00ED2835">
      <w:pPr>
        <w:pStyle w:val="2"/>
        <w:numPr>
          <w:ilvl w:val="1"/>
          <w:numId w:val="2"/>
        </w:numPr>
      </w:pPr>
      <w:bookmarkStart w:id="2431" w:name="_Toc471397839"/>
      <w:r>
        <w:rPr>
          <w:rFonts w:hint="eastAsia"/>
        </w:rPr>
        <w:t>拨号方案</w:t>
      </w:r>
      <w:bookmarkEnd w:id="2431"/>
    </w:p>
    <w:p w:rsidR="00BC4FA3" w:rsidRPr="00BC4FA3" w:rsidRDefault="00BC4FA3" w:rsidP="00ED2835">
      <w:pPr>
        <w:pStyle w:val="3"/>
        <w:numPr>
          <w:ilvl w:val="2"/>
          <w:numId w:val="2"/>
        </w:numPr>
      </w:pPr>
      <w:bookmarkStart w:id="2432" w:name="_Toc471397840"/>
      <w:r>
        <w:rPr>
          <w:rFonts w:hint="eastAsia"/>
        </w:rPr>
        <w:t>获取拨号方案信息</w:t>
      </w:r>
      <w:bookmarkEnd w:id="2432"/>
    </w:p>
    <w:p w:rsidR="00964250" w:rsidRDefault="00964250" w:rsidP="00ED283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152C8B">
        <w:t>dialplan</w:t>
      </w:r>
      <w:r>
        <w:t>s</w:t>
      </w:r>
      <w:r w:rsidR="0012143A">
        <w:rPr>
          <w:rFonts w:hint="eastAsia"/>
        </w:rPr>
        <w:t>[</w:t>
      </w:r>
      <w:r w:rsidR="0012143A">
        <w:t>/@page/@page_size</w:t>
      </w:r>
      <w:ins w:id="2433" w:author="gz y" w:date="2016-12-16T11:51:00Z">
        <w:r w:rsidR="004D30D1">
          <w:t xml:space="preserve"> | @name</w:t>
        </w:r>
      </w:ins>
      <w:r w:rsidR="0012143A">
        <w:rPr>
          <w:rFonts w:hint="eastAsia"/>
        </w:rPr>
        <w:t>]</w:t>
      </w:r>
    </w:p>
    <w:p w:rsidR="004529FD" w:rsidRDefault="004529FD" w:rsidP="004529FD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4529FD" w:rsidRDefault="004529FD" w:rsidP="004529FD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ins w:id="2434" w:author="gz y" w:date="2016-12-16T11:52:00Z">
        <w:r w:rsidR="004D30D1">
          <w:rPr>
            <w:rFonts w:hint="eastAsia"/>
          </w:rPr>
          <w:t>1</w:t>
        </w:r>
      </w:ins>
      <w:r>
        <w:rPr>
          <w:rFonts w:hint="eastAsia"/>
        </w:rPr>
        <w:t>：无参数时将获取全部列表</w:t>
      </w:r>
    </w:p>
    <w:p w:rsidR="004529FD" w:rsidRDefault="004529FD" w:rsidP="004529F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529FD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529FD" w:rsidRDefault="004529FD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529FD" w:rsidRDefault="004529FD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529FD" w:rsidRDefault="004529FD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529FD" w:rsidRDefault="004529FD" w:rsidP="007244C6">
            <w:r>
              <w:rPr>
                <w:rFonts w:hint="eastAsia"/>
              </w:rPr>
              <w:t>说明</w:t>
            </w:r>
          </w:p>
        </w:tc>
      </w:tr>
      <w:tr w:rsidR="004529FD" w:rsidTr="007244C6">
        <w:trPr>
          <w:jc w:val="center"/>
        </w:trPr>
        <w:tc>
          <w:tcPr>
            <w:tcW w:w="1838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4529FD" w:rsidRDefault="004529FD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t>当前页码</w:t>
            </w:r>
          </w:p>
        </w:tc>
      </w:tr>
      <w:tr w:rsidR="004529FD" w:rsidTr="007244C6">
        <w:trPr>
          <w:jc w:val="center"/>
        </w:trPr>
        <w:tc>
          <w:tcPr>
            <w:tcW w:w="1838" w:type="dxa"/>
            <w:vAlign w:val="center"/>
          </w:tcPr>
          <w:p w:rsidR="004529FD" w:rsidRDefault="004529FD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4529FD" w:rsidRDefault="004529FD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4529FD" w:rsidRDefault="004529FD" w:rsidP="004529FD">
      <w:pPr>
        <w:rPr>
          <w:ins w:id="2435" w:author="gz y" w:date="2016-12-16T11:52:00Z"/>
        </w:rPr>
      </w:pPr>
    </w:p>
    <w:p w:rsidR="004D30D1" w:rsidRDefault="004D30D1" w:rsidP="004D30D1">
      <w:pPr>
        <w:pStyle w:val="aa"/>
        <w:numPr>
          <w:ilvl w:val="0"/>
          <w:numId w:val="10"/>
        </w:numPr>
        <w:ind w:firstLineChars="0"/>
        <w:rPr>
          <w:ins w:id="2436" w:author="gz y" w:date="2016-12-16T11:52:00Z"/>
        </w:rPr>
      </w:pPr>
      <w:ins w:id="2437" w:author="gz y" w:date="2016-12-16T11:52:00Z">
        <w:r>
          <w:rPr>
            <w:rFonts w:hint="eastAsia"/>
          </w:rPr>
          <w:t>参数</w:t>
        </w:r>
        <w:r>
          <w:rPr>
            <w:rFonts w:hint="eastAsia"/>
          </w:rPr>
          <w:t>2</w:t>
        </w:r>
        <w:r>
          <w:rPr>
            <w:rFonts w:hint="eastAsia"/>
          </w:rPr>
          <w:t>：无参数时将获取全部列表</w:t>
        </w:r>
      </w:ins>
    </w:p>
    <w:p w:rsidR="004D30D1" w:rsidRDefault="004D30D1" w:rsidP="004D30D1">
      <w:pPr>
        <w:rPr>
          <w:ins w:id="2438" w:author="gz y" w:date="2016-12-16T11:52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D30D1" w:rsidTr="00B83BC8">
        <w:trPr>
          <w:jc w:val="center"/>
          <w:ins w:id="2439" w:author="gz y" w:date="2016-12-16T11:52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D30D1" w:rsidRDefault="004D30D1" w:rsidP="00B83BC8">
            <w:pPr>
              <w:rPr>
                <w:ins w:id="2440" w:author="gz y" w:date="2016-12-16T11:52:00Z"/>
              </w:rPr>
            </w:pPr>
            <w:ins w:id="2441" w:author="gz y" w:date="2016-12-16T11:52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D30D1" w:rsidRDefault="004D30D1" w:rsidP="00B83BC8">
            <w:pPr>
              <w:rPr>
                <w:ins w:id="2442" w:author="gz y" w:date="2016-12-16T11:52:00Z"/>
              </w:rPr>
            </w:pPr>
            <w:ins w:id="2443" w:author="gz y" w:date="2016-12-16T11:52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D30D1" w:rsidRDefault="004D30D1" w:rsidP="00B83BC8">
            <w:pPr>
              <w:rPr>
                <w:ins w:id="2444" w:author="gz y" w:date="2016-12-16T11:52:00Z"/>
              </w:rPr>
            </w:pPr>
            <w:ins w:id="2445" w:author="gz y" w:date="2016-12-16T11:52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D30D1" w:rsidRDefault="004D30D1" w:rsidP="00B83BC8">
            <w:pPr>
              <w:rPr>
                <w:ins w:id="2446" w:author="gz y" w:date="2016-12-16T11:52:00Z"/>
              </w:rPr>
            </w:pPr>
            <w:ins w:id="2447" w:author="gz y" w:date="2016-12-16T11:52:00Z">
              <w:r>
                <w:rPr>
                  <w:rFonts w:hint="eastAsia"/>
                </w:rPr>
                <w:t>说明</w:t>
              </w:r>
            </w:ins>
          </w:p>
        </w:tc>
      </w:tr>
      <w:tr w:rsidR="004D30D1" w:rsidTr="00B83BC8">
        <w:trPr>
          <w:jc w:val="center"/>
          <w:ins w:id="2448" w:author="gz y" w:date="2016-12-16T11:52:00Z"/>
        </w:trPr>
        <w:tc>
          <w:tcPr>
            <w:tcW w:w="1838" w:type="dxa"/>
            <w:vAlign w:val="center"/>
          </w:tcPr>
          <w:p w:rsidR="004D30D1" w:rsidRDefault="004D30D1" w:rsidP="00B83BC8">
            <w:pPr>
              <w:rPr>
                <w:ins w:id="2449" w:author="gz y" w:date="2016-12-16T11:52:00Z"/>
              </w:rPr>
            </w:pPr>
            <w:ins w:id="2450" w:author="gz y" w:date="2016-12-16T11:52:00Z">
              <w:r>
                <w:t xml:space="preserve">name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4D30D1" w:rsidRDefault="004D30D1" w:rsidP="00B83BC8">
            <w:pPr>
              <w:rPr>
                <w:ins w:id="2451" w:author="gz y" w:date="2016-12-16T11:52:00Z"/>
              </w:rPr>
            </w:pPr>
            <w:ins w:id="2452" w:author="gz y" w:date="2016-12-16T11:52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4D30D1" w:rsidRDefault="004D30D1" w:rsidP="00B83BC8">
            <w:pPr>
              <w:rPr>
                <w:ins w:id="2453" w:author="gz y" w:date="2016-12-16T11:52:00Z"/>
              </w:rPr>
            </w:pPr>
            <w:ins w:id="2454" w:author="gz y" w:date="2016-12-16T11:52:00Z">
              <w:r>
                <w:t>20</w:t>
              </w:r>
            </w:ins>
          </w:p>
        </w:tc>
        <w:tc>
          <w:tcPr>
            <w:tcW w:w="2410" w:type="dxa"/>
            <w:vAlign w:val="center"/>
          </w:tcPr>
          <w:p w:rsidR="004D30D1" w:rsidRDefault="004D30D1" w:rsidP="00B83BC8">
            <w:pPr>
              <w:rPr>
                <w:ins w:id="2455" w:author="gz y" w:date="2016-12-16T11:52:00Z"/>
              </w:rPr>
            </w:pPr>
            <w:ins w:id="2456" w:author="gz y" w:date="2016-12-16T11:52:00Z">
              <w:r>
                <w:rPr>
                  <w:rFonts w:hint="eastAsia"/>
                </w:rPr>
                <w:t>拨号方案名称</w:t>
              </w:r>
            </w:ins>
          </w:p>
        </w:tc>
      </w:tr>
    </w:tbl>
    <w:p w:rsidR="004D30D1" w:rsidRDefault="004D30D1" w:rsidP="004529FD"/>
    <w:p w:rsidR="004D30D1" w:rsidRDefault="004529FD" w:rsidP="004529FD">
      <w:pPr>
        <w:pStyle w:val="aa"/>
        <w:numPr>
          <w:ilvl w:val="0"/>
          <w:numId w:val="10"/>
        </w:numPr>
        <w:ind w:firstLineChars="0"/>
        <w:rPr>
          <w:ins w:id="2457" w:author="gz y" w:date="2016-12-16T11:52:00Z"/>
        </w:rPr>
      </w:pPr>
      <w:r>
        <w:rPr>
          <w:rFonts w:hint="eastAsia"/>
        </w:rPr>
        <w:t>示例：</w:t>
      </w:r>
    </w:p>
    <w:p w:rsidR="004D30D1" w:rsidRDefault="004D30D1">
      <w:pPr>
        <w:rPr>
          <w:ins w:id="2458" w:author="gz y" w:date="2016-12-16T11:52:00Z"/>
        </w:rPr>
        <w:pPrChange w:id="2459" w:author="gz y" w:date="2016-12-16T11:52:00Z">
          <w:pPr>
            <w:pStyle w:val="aa"/>
            <w:numPr>
              <w:numId w:val="10"/>
            </w:numPr>
            <w:ind w:left="420" w:firstLineChars="0" w:hanging="420"/>
          </w:pPr>
        </w:pPrChange>
      </w:pPr>
    </w:p>
    <w:p w:rsidR="004529FD" w:rsidRDefault="004529FD">
      <w:pPr>
        <w:rPr>
          <w:ins w:id="2460" w:author="gz y" w:date="2016-12-16T11:52:00Z"/>
        </w:rPr>
        <w:pPrChange w:id="2461" w:author="gz y" w:date="2016-12-16T11:52:00Z">
          <w:pPr>
            <w:pStyle w:val="aa"/>
            <w:numPr>
              <w:numId w:val="10"/>
            </w:numPr>
            <w:ind w:left="420" w:firstLineChars="0" w:hanging="420"/>
          </w:pPr>
        </w:pPrChange>
      </w:pPr>
      <w:r>
        <w:t>http://www.systec-pbx.net</w:t>
      </w:r>
      <w:r>
        <w:rPr>
          <w:rFonts w:hint="eastAsia"/>
        </w:rPr>
        <w:t>/api/</w:t>
      </w:r>
      <w:r>
        <w:t>ivrs/1/20</w:t>
      </w:r>
    </w:p>
    <w:p w:rsidR="004D30D1" w:rsidRDefault="004D30D1" w:rsidP="004D30D1">
      <w:pPr>
        <w:rPr>
          <w:ins w:id="2462" w:author="gz y" w:date="2016-12-16T11:52:00Z"/>
        </w:rPr>
      </w:pPr>
      <w:ins w:id="2463" w:author="gz y" w:date="2016-12-16T11:52:00Z">
        <w:r>
          <w:t>http://www.systec-pbx.net</w:t>
        </w:r>
        <w:r>
          <w:rPr>
            <w:rFonts w:hint="eastAsia"/>
          </w:rPr>
          <w:t>/api/</w:t>
        </w:r>
        <w:r>
          <w:t>ivrs/</w:t>
        </w:r>
      </w:ins>
      <w:ins w:id="2464" w:author="gz y" w:date="2016-12-16T11:53:00Z">
        <w:r>
          <w:t>systec</w:t>
        </w:r>
      </w:ins>
    </w:p>
    <w:p w:rsidR="004D30D1" w:rsidRPr="00D727C8" w:rsidRDefault="004D30D1">
      <w:pPr>
        <w:pPrChange w:id="2465" w:author="gz y" w:date="2016-12-16T11:52:00Z">
          <w:pPr>
            <w:pStyle w:val="aa"/>
            <w:numPr>
              <w:numId w:val="10"/>
            </w:numPr>
            <w:ind w:left="420" w:firstLineChars="0" w:hanging="420"/>
          </w:pPr>
        </w:pPrChange>
      </w:pPr>
    </w:p>
    <w:p w:rsidR="004529FD" w:rsidRDefault="004529FD" w:rsidP="004529FD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4529FD" w:rsidRDefault="004529FD" w:rsidP="004529F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529FD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529FD" w:rsidRDefault="004529FD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529FD" w:rsidRDefault="004529FD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529FD" w:rsidRDefault="004529FD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529FD" w:rsidRDefault="004529FD" w:rsidP="007244C6">
            <w:r>
              <w:rPr>
                <w:rFonts w:hint="eastAsia"/>
              </w:rPr>
              <w:t>说明</w:t>
            </w:r>
          </w:p>
        </w:tc>
      </w:tr>
      <w:tr w:rsidR="004529FD" w:rsidTr="007244C6">
        <w:trPr>
          <w:jc w:val="center"/>
        </w:trPr>
        <w:tc>
          <w:tcPr>
            <w:tcW w:w="1838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4529FD" w:rsidRDefault="004529FD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t>当前页码</w:t>
            </w:r>
          </w:p>
        </w:tc>
      </w:tr>
      <w:tr w:rsidR="004529FD" w:rsidTr="007244C6">
        <w:trPr>
          <w:jc w:val="center"/>
        </w:trPr>
        <w:tc>
          <w:tcPr>
            <w:tcW w:w="1838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lastRenderedPageBreak/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4529FD" w:rsidRDefault="004529FD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t>总条数</w:t>
            </w:r>
          </w:p>
        </w:tc>
      </w:tr>
      <w:tr w:rsidR="004529FD" w:rsidTr="007244C6">
        <w:trPr>
          <w:jc w:val="center"/>
        </w:trPr>
        <w:tc>
          <w:tcPr>
            <w:tcW w:w="1838" w:type="dxa"/>
            <w:vAlign w:val="center"/>
          </w:tcPr>
          <w:p w:rsidR="004529FD" w:rsidRDefault="00E068EF" w:rsidP="007244C6">
            <w:r>
              <w:t>dialplans</w:t>
            </w:r>
            <w:r w:rsidR="004529FD">
              <w:t xml:space="preserve"> </w:t>
            </w:r>
            <w:r w:rsidR="004529F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4529FD" w:rsidRDefault="004529FD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4529FD" w:rsidRDefault="00E068EF" w:rsidP="007244C6">
            <w:r>
              <w:rPr>
                <w:rFonts w:hint="eastAsia"/>
              </w:rPr>
              <w:t>拨号方案</w:t>
            </w:r>
            <w:r w:rsidR="004529FD">
              <w:rPr>
                <w:rFonts w:hint="eastAsia"/>
              </w:rPr>
              <w:t>列表</w:t>
            </w:r>
          </w:p>
        </w:tc>
      </w:tr>
    </w:tbl>
    <w:p w:rsidR="004529FD" w:rsidRDefault="004529FD" w:rsidP="004529FD"/>
    <w:p w:rsidR="004529FD" w:rsidRDefault="00635FB2" w:rsidP="008F5E8B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拨号方案列表</w:t>
      </w:r>
      <w:r w:rsidR="004529FD">
        <w:rPr>
          <w:rFonts w:hint="eastAsia"/>
        </w:rPr>
        <w:t>：</w:t>
      </w:r>
      <w:r w:rsidR="004529FD">
        <w:rPr>
          <w:rFonts w:hint="eastAsia"/>
        </w:rPr>
        <w:t>List&lt;</w:t>
      </w:r>
      <w:r w:rsidR="004529FD">
        <w:t>Item</w:t>
      </w:r>
      <w:r w:rsidR="004529FD">
        <w:rPr>
          <w:rFonts w:hint="eastAsia"/>
        </w:rPr>
        <w:t>&gt;</w:t>
      </w:r>
    </w:p>
    <w:p w:rsidR="00964250" w:rsidRDefault="00964250" w:rsidP="00964250">
      <w:pPr>
        <w:tabs>
          <w:tab w:val="left" w:pos="739"/>
        </w:tabs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64250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64250" w:rsidRDefault="00964250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64250" w:rsidRDefault="00964250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64250" w:rsidRDefault="00964250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64250" w:rsidRDefault="00964250" w:rsidP="00274364">
            <w:r>
              <w:rPr>
                <w:rFonts w:hint="eastAsia"/>
              </w:rPr>
              <w:t>说明</w:t>
            </w:r>
          </w:p>
        </w:tc>
      </w:tr>
      <w:tr w:rsidR="00964250" w:rsidTr="00274364">
        <w:trPr>
          <w:jc w:val="center"/>
        </w:trPr>
        <w:tc>
          <w:tcPr>
            <w:tcW w:w="1838" w:type="dxa"/>
            <w:vAlign w:val="center"/>
          </w:tcPr>
          <w:p w:rsidR="00964250" w:rsidRDefault="00964250" w:rsidP="00274364">
            <w:r>
              <w:t>name</w:t>
            </w:r>
            <w:r w:rsidR="00445E70">
              <w:t xml:space="preserve"> </w:t>
            </w:r>
            <w:r w:rsidR="00445E7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64250" w:rsidRDefault="00FA011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964250" w:rsidRDefault="00964250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964250" w:rsidRDefault="00964250" w:rsidP="00274364">
            <w:r>
              <w:rPr>
                <w:rFonts w:hint="eastAsia"/>
              </w:rPr>
              <w:t>名字</w:t>
            </w:r>
          </w:p>
        </w:tc>
      </w:tr>
      <w:tr w:rsidR="00964250" w:rsidTr="00274364">
        <w:trPr>
          <w:jc w:val="center"/>
        </w:trPr>
        <w:tc>
          <w:tcPr>
            <w:tcW w:w="1838" w:type="dxa"/>
            <w:vAlign w:val="center"/>
          </w:tcPr>
          <w:p w:rsidR="00964250" w:rsidRPr="0013548B" w:rsidRDefault="00964250" w:rsidP="00274364">
            <w:r>
              <w:rPr>
                <w:rFonts w:hint="eastAsia"/>
              </w:rPr>
              <w:t>rules</w:t>
            </w:r>
            <w:r w:rsidR="00445E70">
              <w:t xml:space="preserve"> </w:t>
            </w:r>
            <w:r w:rsidR="00445E7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64250" w:rsidRDefault="00F86B19" w:rsidP="00D4209A">
            <w:r>
              <w:t>List&lt;</w:t>
            </w:r>
            <w:r w:rsidR="00D4209A">
              <w:t>String</w:t>
            </w:r>
            <w:r>
              <w:t>&gt;</w:t>
            </w:r>
          </w:p>
        </w:tc>
        <w:tc>
          <w:tcPr>
            <w:tcW w:w="1417" w:type="dxa"/>
            <w:vAlign w:val="center"/>
          </w:tcPr>
          <w:p w:rsidR="00964250" w:rsidRDefault="008250AC" w:rsidP="00274364">
            <w:r>
              <w:t>String*10</w:t>
            </w:r>
          </w:p>
        </w:tc>
        <w:tc>
          <w:tcPr>
            <w:tcW w:w="2410" w:type="dxa"/>
            <w:vAlign w:val="center"/>
          </w:tcPr>
          <w:p w:rsidR="00964250" w:rsidRDefault="00964250" w:rsidP="00274364">
            <w:r>
              <w:rPr>
                <w:rFonts w:hint="eastAsia"/>
              </w:rPr>
              <w:t>规则列表</w:t>
            </w:r>
          </w:p>
        </w:tc>
      </w:tr>
    </w:tbl>
    <w:p w:rsidR="00964250" w:rsidRDefault="00964250" w:rsidP="00964250"/>
    <w:p w:rsidR="004D30D1" w:rsidRDefault="00964250" w:rsidP="00ED2835">
      <w:pPr>
        <w:pStyle w:val="aa"/>
        <w:numPr>
          <w:ilvl w:val="0"/>
          <w:numId w:val="11"/>
        </w:numPr>
        <w:ind w:firstLineChars="0"/>
        <w:rPr>
          <w:ins w:id="2466" w:author="gz y" w:date="2016-12-16T11:53:00Z"/>
        </w:rPr>
      </w:pPr>
      <w:r>
        <w:rPr>
          <w:rFonts w:hint="eastAsia"/>
        </w:rPr>
        <w:t>示例：</w:t>
      </w:r>
    </w:p>
    <w:p w:rsidR="004D30D1" w:rsidRDefault="004D30D1">
      <w:pPr>
        <w:rPr>
          <w:ins w:id="2467" w:author="gz y" w:date="2016-12-16T11:53:00Z"/>
        </w:rPr>
        <w:pPrChange w:id="2468" w:author="gz y" w:date="2016-12-16T11:53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964250" w:rsidRPr="00964250" w:rsidRDefault="00C25025">
      <w:pPr>
        <w:pPrChange w:id="2469" w:author="gz y" w:date="2016-12-16T11:53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rPr>
          <w:rFonts w:hint="eastAsia"/>
        </w:rPr>
        <w:t>{</w:t>
      </w:r>
      <w:r>
        <w:t>“page”: 1, “</w:t>
      </w:r>
      <w:r>
        <w:rPr>
          <w:rFonts w:hint="eastAsia"/>
        </w:rPr>
        <w:t>total</w:t>
      </w:r>
      <w:r>
        <w:t>_count”: 100, “</w:t>
      </w:r>
      <w:r w:rsidR="00BA60B9">
        <w:t>dialplans</w:t>
      </w:r>
      <w:r>
        <w:t xml:space="preserve">”: </w:t>
      </w:r>
      <w:r w:rsidR="00964250">
        <w:rPr>
          <w:rFonts w:hint="eastAsia"/>
        </w:rPr>
        <w:t>[</w:t>
      </w:r>
      <w:r w:rsidR="00964250">
        <w:t>{“name”: “</w:t>
      </w:r>
      <w:r w:rsidR="00152C8B">
        <w:t>systec</w:t>
      </w:r>
      <w:r w:rsidR="00964250">
        <w:t>”, “</w:t>
      </w:r>
      <w:r w:rsidR="00152C8B">
        <w:rPr>
          <w:rFonts w:hint="eastAsia"/>
        </w:rPr>
        <w:t>rules</w:t>
      </w:r>
      <w:r w:rsidR="00964250">
        <w:t xml:space="preserve">”: </w:t>
      </w:r>
      <w:r w:rsidR="00152C8B">
        <w:t>[“rule1”, “rule2</w:t>
      </w:r>
      <w:proofErr w:type="gramStart"/>
      <w:r w:rsidR="00152C8B">
        <w:t>”, …]</w:t>
      </w:r>
      <w:proofErr w:type="gramEnd"/>
      <w:r w:rsidR="00964250">
        <w:t>}</w:t>
      </w:r>
      <w:r w:rsidR="00152C8B">
        <w:t xml:space="preserve"> </w:t>
      </w:r>
      <w:r w:rsidR="00964250">
        <w:t>, …</w:t>
      </w:r>
      <w:r w:rsidR="00964250">
        <w:rPr>
          <w:rFonts w:hint="eastAsia"/>
        </w:rPr>
        <w:t>]</w:t>
      </w:r>
      <w:r>
        <w:rPr>
          <w:rFonts w:hint="eastAsia"/>
        </w:rPr>
        <w:t>}</w:t>
      </w:r>
    </w:p>
    <w:p w:rsidR="00964250" w:rsidRDefault="00964250" w:rsidP="00964250">
      <w:pPr>
        <w:rPr>
          <w:ins w:id="2470" w:author="gz y" w:date="2016-12-16T11:53:00Z"/>
        </w:rPr>
      </w:pPr>
    </w:p>
    <w:p w:rsidR="004D30D1" w:rsidRDefault="004D30D1" w:rsidP="00964250">
      <w:pPr>
        <w:rPr>
          <w:ins w:id="2471" w:author="gz y" w:date="2016-12-16T11:53:00Z"/>
        </w:rPr>
      </w:pPr>
      <w:ins w:id="2472" w:author="gz y" w:date="2016-12-16T11:53:00Z">
        <w:r>
          <w:t>{“name”: “systec”, “</w:t>
        </w:r>
        <w:r>
          <w:rPr>
            <w:rFonts w:hint="eastAsia"/>
          </w:rPr>
          <w:t>rules</w:t>
        </w:r>
        <w:r>
          <w:t>”: [“rule1”, “rule2</w:t>
        </w:r>
        <w:proofErr w:type="gramStart"/>
        <w:r>
          <w:t>”, …]</w:t>
        </w:r>
        <w:proofErr w:type="gramEnd"/>
        <w:r>
          <w:t>}</w:t>
        </w:r>
      </w:ins>
    </w:p>
    <w:p w:rsidR="004D30D1" w:rsidRDefault="004D30D1" w:rsidP="00964250"/>
    <w:p w:rsidR="00BC4FA3" w:rsidRDefault="00BC4FA3" w:rsidP="00ED2835">
      <w:pPr>
        <w:pStyle w:val="3"/>
        <w:numPr>
          <w:ilvl w:val="2"/>
          <w:numId w:val="2"/>
        </w:numPr>
      </w:pPr>
      <w:bookmarkStart w:id="2473" w:name="_Toc471397841"/>
      <w:r>
        <w:rPr>
          <w:rFonts w:hint="eastAsia"/>
        </w:rPr>
        <w:t>添加拨号方案</w:t>
      </w:r>
      <w:bookmarkEnd w:id="2473"/>
    </w:p>
    <w:p w:rsidR="0089062B" w:rsidRDefault="0089062B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920AC0">
        <w:t>POST</w:t>
      </w:r>
      <w:r>
        <w:rPr>
          <w:rFonts w:hint="eastAsia"/>
        </w:rPr>
        <w:t xml:space="preserve"> /api/</w:t>
      </w:r>
      <w:r>
        <w:t>dialplans</w:t>
      </w:r>
      <w:r w:rsidR="00920AC0">
        <w:rPr>
          <w:rFonts w:hint="eastAsia"/>
        </w:rPr>
        <w:t>/add</w:t>
      </w:r>
    </w:p>
    <w:p w:rsidR="002117FC" w:rsidRDefault="002117FC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89062B" w:rsidRDefault="00060E99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89062B">
        <w:rPr>
          <w:rFonts w:hint="eastAsia"/>
        </w:rPr>
        <w:t>：</w:t>
      </w:r>
      <w:r w:rsidR="002117FC">
        <w:rPr>
          <w:rFonts w:hint="eastAsia"/>
        </w:rPr>
        <w:t>Object</w:t>
      </w:r>
    </w:p>
    <w:p w:rsidR="0089062B" w:rsidRDefault="0089062B" w:rsidP="002117FC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89062B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89062B" w:rsidRDefault="0089062B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89062B" w:rsidRDefault="0089062B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89062B" w:rsidRDefault="0089062B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89062B" w:rsidRDefault="0089062B" w:rsidP="00274364">
            <w:r>
              <w:rPr>
                <w:rFonts w:hint="eastAsia"/>
              </w:rPr>
              <w:t>说明</w:t>
            </w:r>
          </w:p>
        </w:tc>
      </w:tr>
      <w:tr w:rsidR="0089062B" w:rsidTr="00274364">
        <w:trPr>
          <w:jc w:val="center"/>
        </w:trPr>
        <w:tc>
          <w:tcPr>
            <w:tcW w:w="1838" w:type="dxa"/>
            <w:vAlign w:val="center"/>
          </w:tcPr>
          <w:p w:rsidR="0089062B" w:rsidRDefault="0089062B" w:rsidP="00274364">
            <w:r>
              <w:t>name</w:t>
            </w:r>
            <w:r w:rsidR="00055F8C">
              <w:t xml:space="preserve"> </w:t>
            </w:r>
            <w:r w:rsidR="00055F8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89062B" w:rsidRDefault="0012275A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89062B" w:rsidRDefault="0089062B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89062B" w:rsidRDefault="0089062B" w:rsidP="00274364">
            <w:r>
              <w:rPr>
                <w:rFonts w:hint="eastAsia"/>
              </w:rPr>
              <w:t>名字</w:t>
            </w:r>
          </w:p>
        </w:tc>
      </w:tr>
      <w:tr w:rsidR="0089062B" w:rsidTr="00274364">
        <w:trPr>
          <w:jc w:val="center"/>
        </w:trPr>
        <w:tc>
          <w:tcPr>
            <w:tcW w:w="1838" w:type="dxa"/>
            <w:vAlign w:val="center"/>
          </w:tcPr>
          <w:p w:rsidR="0089062B" w:rsidRPr="0013548B" w:rsidRDefault="0089062B" w:rsidP="00274364">
            <w:r>
              <w:rPr>
                <w:rFonts w:hint="eastAsia"/>
              </w:rPr>
              <w:t>rules</w:t>
            </w:r>
            <w:r w:rsidR="00055F8C">
              <w:t xml:space="preserve"> </w:t>
            </w:r>
            <w:r w:rsidR="00055F8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89062B" w:rsidRDefault="0012275A" w:rsidP="00274364">
            <w:r>
              <w:t>List&lt;Strng&gt;</w:t>
            </w:r>
          </w:p>
        </w:tc>
        <w:tc>
          <w:tcPr>
            <w:tcW w:w="1417" w:type="dxa"/>
            <w:vAlign w:val="center"/>
          </w:tcPr>
          <w:p w:rsidR="0089062B" w:rsidRDefault="001A26EF" w:rsidP="00274364">
            <w:r>
              <w:t>String*10</w:t>
            </w:r>
          </w:p>
        </w:tc>
        <w:tc>
          <w:tcPr>
            <w:tcW w:w="2410" w:type="dxa"/>
            <w:vAlign w:val="center"/>
          </w:tcPr>
          <w:p w:rsidR="0089062B" w:rsidRDefault="0089062B" w:rsidP="00274364">
            <w:r>
              <w:rPr>
                <w:rFonts w:hint="eastAsia"/>
              </w:rPr>
              <w:t>规则列表</w:t>
            </w:r>
          </w:p>
        </w:tc>
      </w:tr>
    </w:tbl>
    <w:p w:rsidR="0089062B" w:rsidRDefault="0089062B" w:rsidP="0089062B"/>
    <w:p w:rsidR="00060E99" w:rsidRDefault="0089062B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{“name”: “systec”, “</w:t>
      </w:r>
      <w:r>
        <w:rPr>
          <w:rFonts w:hint="eastAsia"/>
        </w:rPr>
        <w:t>rules</w:t>
      </w:r>
      <w:r>
        <w:t xml:space="preserve">”: </w:t>
      </w:r>
      <w:r w:rsidR="009C4DB8">
        <w:t>[“rule1”, “rule2</w:t>
      </w:r>
      <w:proofErr w:type="gramStart"/>
      <w:r w:rsidR="009C4DB8">
        <w:t>”, …]</w:t>
      </w:r>
      <w:proofErr w:type="gramEnd"/>
      <w:r w:rsidR="009C4DB8">
        <w:t>}</w:t>
      </w:r>
    </w:p>
    <w:p w:rsidR="00060E99" w:rsidRDefault="00060E99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2474" w:author="gz y" w:date="2016-11-17T16:02:00Z">
        <w:r w:rsidR="002C3980">
          <w:rPr>
            <w:rFonts w:hint="eastAsia"/>
          </w:rPr>
          <w:t>A</w:t>
        </w:r>
        <w:r w:rsidR="002C3980">
          <w:t>PI.State</w:t>
        </w:r>
      </w:ins>
      <w:del w:id="2475" w:author="gz y" w:date="2016-11-17T16:02:00Z">
        <w:r w:rsidR="00A60B74" w:rsidDel="002C3980">
          <w:rPr>
            <w:rFonts w:hint="eastAsia"/>
          </w:rPr>
          <w:delText>Object</w:delText>
        </w:r>
      </w:del>
    </w:p>
    <w:p w:rsidR="00060E99" w:rsidDel="002C3980" w:rsidRDefault="00060E99" w:rsidP="00060E99">
      <w:pPr>
        <w:rPr>
          <w:del w:id="2476" w:author="gz y" w:date="2016-11-17T16:02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2477" w:author="gz y" w:date="2016-11-17T16:02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478" w:author="gz y" w:date="2016-11-17T16:02:00Z"/>
              </w:rPr>
            </w:pPr>
            <w:del w:id="2479" w:author="gz y" w:date="2016-11-17T16:02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480" w:author="gz y" w:date="2016-11-17T16:02:00Z"/>
              </w:rPr>
            </w:pPr>
            <w:del w:id="2481" w:author="gz y" w:date="2016-11-17T16:02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482" w:author="gz y" w:date="2016-11-17T16:02:00Z"/>
              </w:rPr>
            </w:pPr>
            <w:del w:id="2483" w:author="gz y" w:date="2016-11-17T16:02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484" w:author="gz y" w:date="2016-11-17T16:02:00Z"/>
              </w:rPr>
            </w:pPr>
            <w:del w:id="2485" w:author="gz y" w:date="2016-11-17T16:02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2486" w:author="gz y" w:date="2016-11-17T16:02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487" w:author="gz y" w:date="2016-11-17T16:02:00Z"/>
              </w:rPr>
            </w:pPr>
            <w:del w:id="2488" w:author="gz y" w:date="2016-11-17T16:02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489" w:author="gz y" w:date="2016-11-17T16:02:00Z"/>
              </w:rPr>
            </w:pPr>
            <w:del w:id="2490" w:author="gz y" w:date="2016-11-17T16:02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491" w:author="gz y" w:date="2016-11-17T16:02:00Z"/>
              </w:rPr>
            </w:pPr>
            <w:del w:id="2492" w:author="gz y" w:date="2016-11-17T16:02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493" w:author="gz y" w:date="2016-11-17T16:02:00Z"/>
              </w:rPr>
            </w:pPr>
            <w:del w:id="2494" w:author="gz y" w:date="2016-11-17T16:02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2495" w:author="gz y" w:date="2016-11-17T16:02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496" w:author="gz y" w:date="2016-11-17T16:02:00Z"/>
              </w:rPr>
            </w:pPr>
            <w:del w:id="2497" w:author="gz y" w:date="2016-11-17T16:02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498" w:author="gz y" w:date="2016-11-17T16:02:00Z"/>
              </w:rPr>
            </w:pPr>
            <w:del w:id="2499" w:author="gz y" w:date="2016-11-17T16:02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500" w:author="gz y" w:date="2016-11-17T16:02:00Z"/>
              </w:rPr>
            </w:pPr>
            <w:del w:id="2501" w:author="gz y" w:date="2016-11-17T16:02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502" w:author="gz y" w:date="2016-11-17T16:02:00Z"/>
              </w:rPr>
            </w:pPr>
            <w:del w:id="2503" w:author="gz y" w:date="2016-11-17T16:02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2504" w:author="gz y" w:date="2016-11-17T16:02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505" w:author="gz y" w:date="2016-11-17T16:02:00Z"/>
              </w:rPr>
            </w:pPr>
            <w:del w:id="2506" w:author="gz y" w:date="2016-11-17T16:02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507" w:author="gz y" w:date="2016-11-17T16:02:00Z"/>
              </w:rPr>
            </w:pPr>
            <w:del w:id="2508" w:author="gz y" w:date="2016-11-17T16:02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509" w:author="gz y" w:date="2016-11-17T16:02:00Z"/>
              </w:rPr>
            </w:pPr>
            <w:del w:id="2510" w:author="gz y" w:date="2016-11-17T16:02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511" w:author="gz y" w:date="2016-11-17T16:02:00Z"/>
              </w:rPr>
            </w:pPr>
            <w:del w:id="2512" w:author="gz y" w:date="2016-11-17T16:02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060E99" w:rsidRPr="002402E2" w:rsidDel="002C3980" w:rsidRDefault="00060E99" w:rsidP="00060E99">
      <w:pPr>
        <w:rPr>
          <w:del w:id="2513" w:author="gz y" w:date="2016-11-17T16:02:00Z"/>
        </w:rPr>
      </w:pPr>
    </w:p>
    <w:p w:rsidR="00060E99" w:rsidRPr="00F12062" w:rsidDel="002C3980" w:rsidRDefault="00060E99" w:rsidP="00ED2835">
      <w:pPr>
        <w:pStyle w:val="aa"/>
        <w:numPr>
          <w:ilvl w:val="0"/>
          <w:numId w:val="11"/>
        </w:numPr>
        <w:ind w:firstLineChars="0"/>
        <w:rPr>
          <w:del w:id="2514" w:author="gz y" w:date="2016-11-17T16:02:00Z"/>
        </w:rPr>
      </w:pPr>
      <w:del w:id="2515" w:author="gz y" w:date="2016-11-17T16:02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R="00D35CBE" w:rsidDel="002C3980">
          <w:rPr>
            <w:rFonts w:hint="eastAsia"/>
          </w:rPr>
          <w:delText>/api/</w:delText>
        </w:r>
        <w:r w:rsidR="00D35CBE" w:rsidDel="002C3980">
          <w:delText>dialplans</w:delText>
        </w:r>
        <w:r w:rsidR="00D35CBE" w:rsidDel="002C3980">
          <w:rPr>
            <w:rFonts w:hint="eastAsia"/>
          </w:rPr>
          <w:delText>/add</w:delText>
        </w:r>
        <w:r w:rsidDel="002C3980">
          <w:delText>”, “state”: “ok”</w:delText>
        </w:r>
        <w:r w:rsidDel="002C3980">
          <w:rPr>
            <w:rFonts w:hint="eastAsia"/>
          </w:rPr>
          <w:delText>}</w:delText>
        </w:r>
      </w:del>
    </w:p>
    <w:p w:rsidR="004C620B" w:rsidRPr="0089062B" w:rsidRDefault="004C620B" w:rsidP="00060E99"/>
    <w:p w:rsidR="00BC4FA3" w:rsidRDefault="00BC4FA3" w:rsidP="00ED2835">
      <w:pPr>
        <w:pStyle w:val="3"/>
        <w:numPr>
          <w:ilvl w:val="2"/>
          <w:numId w:val="2"/>
        </w:numPr>
      </w:pPr>
      <w:bookmarkStart w:id="2516" w:name="_Toc471397842"/>
      <w:r>
        <w:rPr>
          <w:rFonts w:hint="eastAsia"/>
        </w:rPr>
        <w:t>修改拨号方案</w:t>
      </w:r>
      <w:bookmarkEnd w:id="2516"/>
    </w:p>
    <w:p w:rsidR="004C620B" w:rsidRDefault="004C620B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dialplans</w:t>
      </w:r>
      <w:r>
        <w:rPr>
          <w:rFonts w:hint="eastAsia"/>
        </w:rPr>
        <w:t>/</w:t>
      </w:r>
      <w:r w:rsidR="00B52A5E">
        <w:rPr>
          <w:rFonts w:hint="eastAsia"/>
        </w:rPr>
        <w:t>update</w:t>
      </w:r>
    </w:p>
    <w:p w:rsidR="003F2CB0" w:rsidRDefault="003F2CB0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4C620B" w:rsidRDefault="004C620B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 w:rsidR="003F2CB0">
        <w:rPr>
          <w:rFonts w:hint="eastAsia"/>
        </w:rPr>
        <w:t>Object</w:t>
      </w:r>
    </w:p>
    <w:p w:rsidR="004C620B" w:rsidRDefault="004C620B" w:rsidP="004C620B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C620B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C620B" w:rsidRDefault="004C620B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C620B" w:rsidRDefault="004C620B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C620B" w:rsidRDefault="004C620B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C620B" w:rsidRDefault="004C620B" w:rsidP="00274364">
            <w:r>
              <w:rPr>
                <w:rFonts w:hint="eastAsia"/>
              </w:rPr>
              <w:t>说明</w:t>
            </w:r>
          </w:p>
        </w:tc>
      </w:tr>
      <w:tr w:rsidR="004C620B" w:rsidTr="00274364">
        <w:trPr>
          <w:jc w:val="center"/>
        </w:trPr>
        <w:tc>
          <w:tcPr>
            <w:tcW w:w="1838" w:type="dxa"/>
            <w:vAlign w:val="center"/>
          </w:tcPr>
          <w:p w:rsidR="004C620B" w:rsidRDefault="004C620B" w:rsidP="00274364">
            <w:r>
              <w:t>name</w:t>
            </w:r>
            <w:r w:rsidR="00F37CCF">
              <w:t xml:space="preserve"> </w:t>
            </w:r>
            <w:r w:rsidR="00F37CC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C620B" w:rsidRDefault="00E2733A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4C620B" w:rsidRDefault="004C620B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4C620B" w:rsidRDefault="004C620B" w:rsidP="00274364">
            <w:r>
              <w:rPr>
                <w:rFonts w:hint="eastAsia"/>
              </w:rPr>
              <w:t>名字</w:t>
            </w:r>
          </w:p>
        </w:tc>
      </w:tr>
      <w:tr w:rsidR="004C620B" w:rsidTr="00274364">
        <w:trPr>
          <w:jc w:val="center"/>
        </w:trPr>
        <w:tc>
          <w:tcPr>
            <w:tcW w:w="1838" w:type="dxa"/>
            <w:vAlign w:val="center"/>
          </w:tcPr>
          <w:p w:rsidR="004C620B" w:rsidRPr="0013548B" w:rsidRDefault="004C620B" w:rsidP="00274364">
            <w:r>
              <w:rPr>
                <w:rFonts w:hint="eastAsia"/>
              </w:rPr>
              <w:t>rules</w:t>
            </w:r>
            <w:r w:rsidR="00F37CCF">
              <w:t xml:space="preserve"> </w:t>
            </w:r>
            <w:r w:rsidR="00F37CC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C620B" w:rsidRDefault="00E2733A" w:rsidP="00274364">
            <w:r>
              <w:t>List&lt;String&gt;</w:t>
            </w:r>
          </w:p>
        </w:tc>
        <w:tc>
          <w:tcPr>
            <w:tcW w:w="1417" w:type="dxa"/>
            <w:vAlign w:val="center"/>
          </w:tcPr>
          <w:p w:rsidR="004C620B" w:rsidRDefault="00E2733A" w:rsidP="00274364">
            <w:r>
              <w:t>String*10</w:t>
            </w:r>
          </w:p>
        </w:tc>
        <w:tc>
          <w:tcPr>
            <w:tcW w:w="2410" w:type="dxa"/>
            <w:vAlign w:val="center"/>
          </w:tcPr>
          <w:p w:rsidR="004C620B" w:rsidRDefault="004C620B" w:rsidP="00274364">
            <w:r>
              <w:rPr>
                <w:rFonts w:hint="eastAsia"/>
              </w:rPr>
              <w:t>规则列表</w:t>
            </w:r>
          </w:p>
        </w:tc>
      </w:tr>
    </w:tbl>
    <w:p w:rsidR="004C620B" w:rsidRDefault="004C620B" w:rsidP="004C620B"/>
    <w:p w:rsidR="004C620B" w:rsidRDefault="004C620B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{“name”: “systec”, “</w:t>
      </w:r>
      <w:r>
        <w:rPr>
          <w:rFonts w:hint="eastAsia"/>
        </w:rPr>
        <w:t>rules</w:t>
      </w:r>
      <w:r w:rsidR="003F2CB0">
        <w:t>”: [“rule1”, “rule2</w:t>
      </w:r>
      <w:proofErr w:type="gramStart"/>
      <w:r w:rsidR="003F2CB0">
        <w:t>”, …]</w:t>
      </w:r>
      <w:proofErr w:type="gramEnd"/>
      <w:r w:rsidR="003F2CB0">
        <w:t>}</w:t>
      </w:r>
    </w:p>
    <w:p w:rsidR="004C620B" w:rsidRDefault="004C620B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2517" w:author="gz y" w:date="2016-11-17T16:03:00Z">
        <w:r w:rsidR="002C3980">
          <w:rPr>
            <w:rFonts w:hint="eastAsia"/>
          </w:rPr>
          <w:t>A</w:t>
        </w:r>
        <w:r w:rsidR="002C3980">
          <w:t>PI.State</w:t>
        </w:r>
      </w:ins>
      <w:del w:id="2518" w:author="gz y" w:date="2016-11-17T16:03:00Z">
        <w:r w:rsidR="00A60B74" w:rsidDel="002C3980">
          <w:rPr>
            <w:rFonts w:hint="eastAsia"/>
          </w:rPr>
          <w:delText>Object</w:delText>
        </w:r>
      </w:del>
    </w:p>
    <w:p w:rsidR="004C620B" w:rsidDel="002C3980" w:rsidRDefault="004C620B" w:rsidP="004C620B">
      <w:pPr>
        <w:rPr>
          <w:del w:id="2519" w:author="gz y" w:date="2016-11-17T16:03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2520" w:author="gz y" w:date="2016-11-17T16:03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521" w:author="gz y" w:date="2016-11-17T16:03:00Z"/>
              </w:rPr>
            </w:pPr>
            <w:del w:id="2522" w:author="gz y" w:date="2016-11-17T16:03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523" w:author="gz y" w:date="2016-11-17T16:03:00Z"/>
              </w:rPr>
            </w:pPr>
            <w:del w:id="2524" w:author="gz y" w:date="2016-11-17T16:03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525" w:author="gz y" w:date="2016-11-17T16:03:00Z"/>
              </w:rPr>
            </w:pPr>
            <w:del w:id="2526" w:author="gz y" w:date="2016-11-17T16:03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527" w:author="gz y" w:date="2016-11-17T16:03:00Z"/>
              </w:rPr>
            </w:pPr>
            <w:del w:id="2528" w:author="gz y" w:date="2016-11-17T16:03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2529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530" w:author="gz y" w:date="2016-11-17T16:03:00Z"/>
              </w:rPr>
            </w:pPr>
            <w:del w:id="2531" w:author="gz y" w:date="2016-11-17T16:03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532" w:author="gz y" w:date="2016-11-17T16:03:00Z"/>
              </w:rPr>
            </w:pPr>
            <w:del w:id="2533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534" w:author="gz y" w:date="2016-11-17T16:03:00Z"/>
              </w:rPr>
            </w:pPr>
            <w:del w:id="2535" w:author="gz y" w:date="2016-11-17T16:03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536" w:author="gz y" w:date="2016-11-17T16:03:00Z"/>
              </w:rPr>
            </w:pPr>
            <w:del w:id="2537" w:author="gz y" w:date="2016-11-17T16:03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2538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539" w:author="gz y" w:date="2016-11-17T16:03:00Z"/>
              </w:rPr>
            </w:pPr>
            <w:del w:id="2540" w:author="gz y" w:date="2016-11-17T16:03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541" w:author="gz y" w:date="2016-11-17T16:03:00Z"/>
              </w:rPr>
            </w:pPr>
            <w:del w:id="2542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543" w:author="gz y" w:date="2016-11-17T16:03:00Z"/>
              </w:rPr>
            </w:pPr>
            <w:del w:id="2544" w:author="gz y" w:date="2016-11-17T16:03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545" w:author="gz y" w:date="2016-11-17T16:03:00Z"/>
              </w:rPr>
            </w:pPr>
            <w:del w:id="2546" w:author="gz y" w:date="2016-11-17T16:03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2547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548" w:author="gz y" w:date="2016-11-17T16:03:00Z"/>
              </w:rPr>
            </w:pPr>
            <w:del w:id="2549" w:author="gz y" w:date="2016-11-17T16:03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550" w:author="gz y" w:date="2016-11-17T16:03:00Z"/>
              </w:rPr>
            </w:pPr>
            <w:del w:id="2551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552" w:author="gz y" w:date="2016-11-17T16:03:00Z"/>
              </w:rPr>
            </w:pPr>
            <w:del w:id="2553" w:author="gz y" w:date="2016-11-17T16:03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554" w:author="gz y" w:date="2016-11-17T16:03:00Z"/>
              </w:rPr>
            </w:pPr>
            <w:del w:id="2555" w:author="gz y" w:date="2016-11-17T16:03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4C620B" w:rsidRPr="002402E2" w:rsidDel="002C3980" w:rsidRDefault="004C620B" w:rsidP="004C620B">
      <w:pPr>
        <w:rPr>
          <w:del w:id="2556" w:author="gz y" w:date="2016-11-17T16:03:00Z"/>
        </w:rPr>
      </w:pPr>
    </w:p>
    <w:p w:rsidR="004C620B" w:rsidRPr="00F12062" w:rsidDel="002C3980" w:rsidRDefault="004C620B" w:rsidP="00ED2835">
      <w:pPr>
        <w:pStyle w:val="aa"/>
        <w:numPr>
          <w:ilvl w:val="0"/>
          <w:numId w:val="11"/>
        </w:numPr>
        <w:ind w:firstLineChars="0"/>
        <w:rPr>
          <w:del w:id="2557" w:author="gz y" w:date="2016-11-17T16:03:00Z"/>
        </w:rPr>
      </w:pPr>
      <w:del w:id="2558" w:author="gz y" w:date="2016-11-17T16:03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R="00B52A5E" w:rsidDel="002C3980">
          <w:rPr>
            <w:rFonts w:hint="eastAsia"/>
          </w:rPr>
          <w:delText>/api/</w:delText>
        </w:r>
        <w:r w:rsidR="00B52A5E" w:rsidDel="002C3980">
          <w:delText>dialplans</w:delText>
        </w:r>
        <w:r w:rsidR="00B52A5E" w:rsidDel="002C3980">
          <w:rPr>
            <w:rFonts w:hint="eastAsia"/>
          </w:rPr>
          <w:delText>/update</w:delText>
        </w:r>
        <w:r w:rsidDel="002C3980">
          <w:delText>”, “state”: “ok”</w:delText>
        </w:r>
        <w:r w:rsidDel="002C3980">
          <w:rPr>
            <w:rFonts w:hint="eastAsia"/>
          </w:rPr>
          <w:delText>}</w:delText>
        </w:r>
      </w:del>
    </w:p>
    <w:p w:rsidR="004C620B" w:rsidRPr="004C620B" w:rsidRDefault="004C620B" w:rsidP="0015616B"/>
    <w:p w:rsidR="00BC4FA3" w:rsidRDefault="00BC4FA3" w:rsidP="00ED2835">
      <w:pPr>
        <w:pStyle w:val="3"/>
        <w:numPr>
          <w:ilvl w:val="2"/>
          <w:numId w:val="2"/>
        </w:numPr>
      </w:pPr>
      <w:bookmarkStart w:id="2559" w:name="_Toc471397843"/>
      <w:r>
        <w:rPr>
          <w:rFonts w:hint="eastAsia"/>
        </w:rPr>
        <w:t>删除拨号方案</w:t>
      </w:r>
      <w:bookmarkEnd w:id="2559"/>
    </w:p>
    <w:p w:rsidR="00140B81" w:rsidRDefault="00140B8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dialplans</w:t>
      </w:r>
      <w:r>
        <w:rPr>
          <w:rFonts w:hint="eastAsia"/>
        </w:rPr>
        <w:t>/</w:t>
      </w:r>
      <w:r w:rsidR="00744D0E">
        <w:t>delete</w:t>
      </w:r>
    </w:p>
    <w:p w:rsidR="00DC612F" w:rsidRDefault="00DC612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140B81" w:rsidRDefault="00C60DDE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List&lt;</w:t>
      </w:r>
      <w:r>
        <w:t xml:space="preserve">String </w:t>
      </w:r>
      <w:r w:rsidRPr="001964D0">
        <w:rPr>
          <w:rFonts w:hint="eastAsia"/>
          <w:color w:val="FF0000"/>
        </w:rPr>
        <w:t>*</w:t>
      </w:r>
      <w:r>
        <w:rPr>
          <w:rFonts w:hint="eastAsia"/>
        </w:rPr>
        <w:t>&gt;</w:t>
      </w:r>
    </w:p>
    <w:p w:rsidR="00140B81" w:rsidRDefault="00140B8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示例：</w:t>
      </w:r>
      <w:r>
        <w:rPr>
          <w:rFonts w:hint="eastAsia"/>
        </w:rPr>
        <w:t>[</w:t>
      </w:r>
      <w:r>
        <w:t>“</w:t>
      </w:r>
      <w:r w:rsidR="00F44774">
        <w:t>plan1</w:t>
      </w:r>
      <w:r>
        <w:t>”,</w:t>
      </w:r>
      <w:r w:rsidR="00F44774">
        <w:t xml:space="preserve"> “plan2”,</w:t>
      </w:r>
      <w:r>
        <w:t xml:space="preserve"> …</w:t>
      </w:r>
      <w:r>
        <w:rPr>
          <w:rFonts w:hint="eastAsia"/>
        </w:rPr>
        <w:t>]</w:t>
      </w:r>
    </w:p>
    <w:p w:rsidR="00140B81" w:rsidRDefault="00140B8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2560" w:author="gz y" w:date="2016-11-17T16:03:00Z">
        <w:r w:rsidR="002C3980">
          <w:rPr>
            <w:rFonts w:hint="eastAsia"/>
          </w:rPr>
          <w:t>A</w:t>
        </w:r>
        <w:r w:rsidR="002C3980">
          <w:t>PI.State</w:t>
        </w:r>
      </w:ins>
      <w:del w:id="2561" w:author="gz y" w:date="2016-11-17T16:03:00Z">
        <w:r w:rsidR="00A60B74" w:rsidDel="002C3980">
          <w:rPr>
            <w:rFonts w:hint="eastAsia"/>
          </w:rPr>
          <w:delText>Object</w:delText>
        </w:r>
      </w:del>
    </w:p>
    <w:p w:rsidR="00140B81" w:rsidDel="002C3980" w:rsidRDefault="00140B81" w:rsidP="00140B81">
      <w:pPr>
        <w:rPr>
          <w:del w:id="2562" w:author="gz y" w:date="2016-11-17T16:03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2563" w:author="gz y" w:date="2016-11-17T16:03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564" w:author="gz y" w:date="2016-11-17T16:03:00Z"/>
              </w:rPr>
            </w:pPr>
            <w:del w:id="2565" w:author="gz y" w:date="2016-11-17T16:03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566" w:author="gz y" w:date="2016-11-17T16:03:00Z"/>
              </w:rPr>
            </w:pPr>
            <w:del w:id="2567" w:author="gz y" w:date="2016-11-17T16:03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568" w:author="gz y" w:date="2016-11-17T16:03:00Z"/>
              </w:rPr>
            </w:pPr>
            <w:del w:id="2569" w:author="gz y" w:date="2016-11-17T16:03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570" w:author="gz y" w:date="2016-11-17T16:03:00Z"/>
              </w:rPr>
            </w:pPr>
            <w:del w:id="2571" w:author="gz y" w:date="2016-11-17T16:03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2572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573" w:author="gz y" w:date="2016-11-17T16:03:00Z"/>
              </w:rPr>
            </w:pPr>
            <w:del w:id="2574" w:author="gz y" w:date="2016-11-17T16:03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575" w:author="gz y" w:date="2016-11-17T16:03:00Z"/>
              </w:rPr>
            </w:pPr>
            <w:del w:id="2576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577" w:author="gz y" w:date="2016-11-17T16:03:00Z"/>
              </w:rPr>
            </w:pPr>
            <w:del w:id="2578" w:author="gz y" w:date="2016-11-17T16:03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579" w:author="gz y" w:date="2016-11-17T16:03:00Z"/>
              </w:rPr>
            </w:pPr>
            <w:del w:id="2580" w:author="gz y" w:date="2016-11-17T16:03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2581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582" w:author="gz y" w:date="2016-11-17T16:03:00Z"/>
              </w:rPr>
            </w:pPr>
            <w:del w:id="2583" w:author="gz y" w:date="2016-11-17T16:03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584" w:author="gz y" w:date="2016-11-17T16:03:00Z"/>
              </w:rPr>
            </w:pPr>
            <w:del w:id="2585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586" w:author="gz y" w:date="2016-11-17T16:03:00Z"/>
              </w:rPr>
            </w:pPr>
            <w:del w:id="2587" w:author="gz y" w:date="2016-11-17T16:03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588" w:author="gz y" w:date="2016-11-17T16:03:00Z"/>
              </w:rPr>
            </w:pPr>
            <w:del w:id="2589" w:author="gz y" w:date="2016-11-17T16:03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2590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591" w:author="gz y" w:date="2016-11-17T16:03:00Z"/>
              </w:rPr>
            </w:pPr>
            <w:del w:id="2592" w:author="gz y" w:date="2016-11-17T16:03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593" w:author="gz y" w:date="2016-11-17T16:03:00Z"/>
              </w:rPr>
            </w:pPr>
            <w:del w:id="2594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595" w:author="gz y" w:date="2016-11-17T16:03:00Z"/>
              </w:rPr>
            </w:pPr>
            <w:del w:id="2596" w:author="gz y" w:date="2016-11-17T16:03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597" w:author="gz y" w:date="2016-11-17T16:03:00Z"/>
              </w:rPr>
            </w:pPr>
            <w:del w:id="2598" w:author="gz y" w:date="2016-11-17T16:03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140B81" w:rsidRPr="002402E2" w:rsidDel="002C3980" w:rsidRDefault="00140B81" w:rsidP="00140B81">
      <w:pPr>
        <w:rPr>
          <w:del w:id="2599" w:author="gz y" w:date="2016-11-17T16:03:00Z"/>
        </w:rPr>
      </w:pPr>
    </w:p>
    <w:p w:rsidR="00140B81" w:rsidRPr="00F12062" w:rsidDel="002C3980" w:rsidRDefault="00140B81" w:rsidP="00ED2835">
      <w:pPr>
        <w:pStyle w:val="aa"/>
        <w:numPr>
          <w:ilvl w:val="0"/>
          <w:numId w:val="11"/>
        </w:numPr>
        <w:ind w:firstLineChars="0"/>
        <w:rPr>
          <w:del w:id="2600" w:author="gz y" w:date="2016-11-17T16:03:00Z"/>
        </w:rPr>
      </w:pPr>
      <w:del w:id="2601" w:author="gz y" w:date="2016-11-17T16:03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Del="002C3980">
          <w:delText>dialplans</w:delText>
        </w:r>
        <w:r w:rsidDel="002C3980">
          <w:rPr>
            <w:rFonts w:hint="eastAsia"/>
          </w:rPr>
          <w:delText>/</w:delText>
        </w:r>
        <w:r w:rsidR="00A50826" w:rsidDel="002C3980">
          <w:delText>delete</w:delText>
        </w:r>
        <w:r w:rsidDel="002C3980">
          <w:delText>”, “state”: “ok”</w:delText>
        </w:r>
        <w:r w:rsidDel="002C3980">
          <w:rPr>
            <w:rFonts w:hint="eastAsia"/>
          </w:rPr>
          <w:delText>}</w:delText>
        </w:r>
      </w:del>
    </w:p>
    <w:p w:rsidR="00140B81" w:rsidRDefault="00140B81" w:rsidP="00267618"/>
    <w:p w:rsidR="00C12998" w:rsidRDefault="00C12998" w:rsidP="00ED2835">
      <w:pPr>
        <w:pStyle w:val="2"/>
        <w:numPr>
          <w:ilvl w:val="1"/>
          <w:numId w:val="2"/>
        </w:numPr>
      </w:pPr>
      <w:bookmarkStart w:id="2602" w:name="_Toc471397844"/>
      <w:r>
        <w:rPr>
          <w:rFonts w:hint="eastAsia"/>
        </w:rPr>
        <w:t>拨号规则信息</w:t>
      </w:r>
      <w:bookmarkEnd w:id="2602"/>
    </w:p>
    <w:p w:rsidR="00C12998" w:rsidRPr="00C12998" w:rsidRDefault="00C12998" w:rsidP="00ED2835">
      <w:pPr>
        <w:pStyle w:val="3"/>
        <w:numPr>
          <w:ilvl w:val="2"/>
          <w:numId w:val="2"/>
        </w:numPr>
      </w:pPr>
      <w:bookmarkStart w:id="2603" w:name="_Toc471397845"/>
      <w:r>
        <w:rPr>
          <w:rFonts w:hint="eastAsia"/>
        </w:rPr>
        <w:t>获取拨号规则信息</w:t>
      </w:r>
      <w:bookmarkEnd w:id="2603"/>
    </w:p>
    <w:p w:rsidR="00C12998" w:rsidRDefault="00C12998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>
        <w:t>dial</w:t>
      </w:r>
      <w:r w:rsidR="003B4210">
        <w:t>rule</w:t>
      </w:r>
      <w:r>
        <w:t>s</w:t>
      </w:r>
      <w:r w:rsidR="003761C4">
        <w:rPr>
          <w:rFonts w:hint="eastAsia"/>
        </w:rPr>
        <w:t>[</w:t>
      </w:r>
      <w:r w:rsidR="003761C4">
        <w:t>/@page/@page_size</w:t>
      </w:r>
      <w:ins w:id="2604" w:author="gz y" w:date="2016-12-16T11:53:00Z">
        <w:r w:rsidR="00BA5327">
          <w:t xml:space="preserve"> </w:t>
        </w:r>
        <w:r w:rsidR="00BA5327">
          <w:rPr>
            <w:rFonts w:hint="eastAsia"/>
          </w:rPr>
          <w:t>|</w:t>
        </w:r>
        <w:r w:rsidR="00BA5327">
          <w:t xml:space="preserve"> </w:t>
        </w:r>
        <w:r w:rsidR="00BA5327">
          <w:rPr>
            <w:rFonts w:hint="eastAsia"/>
          </w:rPr>
          <w:t>@name</w:t>
        </w:r>
      </w:ins>
      <w:r w:rsidR="003761C4">
        <w:rPr>
          <w:rFonts w:hint="eastAsia"/>
        </w:rPr>
        <w:t>]</w:t>
      </w:r>
    </w:p>
    <w:p w:rsidR="00C17F52" w:rsidRDefault="00C17F52" w:rsidP="00C17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C17F52" w:rsidRDefault="00C17F52" w:rsidP="00C17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ins w:id="2605" w:author="gz y" w:date="2016-12-16T11:54:00Z">
        <w:r w:rsidR="00F26393">
          <w:rPr>
            <w:rFonts w:hint="eastAsia"/>
          </w:rPr>
          <w:t>1</w:t>
        </w:r>
      </w:ins>
      <w:r>
        <w:rPr>
          <w:rFonts w:hint="eastAsia"/>
        </w:rPr>
        <w:t>：无参数时将获取全部列表</w:t>
      </w:r>
    </w:p>
    <w:p w:rsidR="00C17F52" w:rsidRDefault="00C17F52" w:rsidP="00C17F52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C17F52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C17F52" w:rsidRDefault="00C17F52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17F52" w:rsidRDefault="00C17F52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17F52" w:rsidRDefault="00C17F52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17F52" w:rsidRDefault="00C17F52" w:rsidP="007244C6">
            <w:r>
              <w:rPr>
                <w:rFonts w:hint="eastAsia"/>
              </w:rPr>
              <w:t>说明</w:t>
            </w:r>
          </w:p>
        </w:tc>
      </w:tr>
      <w:tr w:rsidR="00C17F52" w:rsidTr="007244C6">
        <w:trPr>
          <w:jc w:val="center"/>
        </w:trPr>
        <w:tc>
          <w:tcPr>
            <w:tcW w:w="1838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C17F52" w:rsidRDefault="00C17F52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当前页码</w:t>
            </w:r>
          </w:p>
        </w:tc>
      </w:tr>
      <w:tr w:rsidR="00C17F52" w:rsidTr="007244C6">
        <w:trPr>
          <w:jc w:val="center"/>
        </w:trPr>
        <w:tc>
          <w:tcPr>
            <w:tcW w:w="1838" w:type="dxa"/>
            <w:vAlign w:val="center"/>
          </w:tcPr>
          <w:p w:rsidR="00C17F52" w:rsidRDefault="00C17F52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C17F52" w:rsidRDefault="00C17F52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C17F52" w:rsidRDefault="00C17F52" w:rsidP="00C17F52">
      <w:pPr>
        <w:rPr>
          <w:ins w:id="2606" w:author="gz y" w:date="2016-12-16T11:54:00Z"/>
        </w:rPr>
      </w:pPr>
    </w:p>
    <w:p w:rsidR="00F26393" w:rsidRDefault="00F26393" w:rsidP="00F26393">
      <w:pPr>
        <w:pStyle w:val="aa"/>
        <w:numPr>
          <w:ilvl w:val="0"/>
          <w:numId w:val="11"/>
        </w:numPr>
        <w:ind w:firstLineChars="0"/>
        <w:rPr>
          <w:ins w:id="2607" w:author="gz y" w:date="2016-12-16T11:54:00Z"/>
        </w:rPr>
      </w:pPr>
      <w:ins w:id="2608" w:author="gz y" w:date="2016-12-16T11:54:00Z">
        <w:r>
          <w:rPr>
            <w:rFonts w:hint="eastAsia"/>
          </w:rPr>
          <w:t>参数</w:t>
        </w:r>
        <w:r>
          <w:rPr>
            <w:rFonts w:hint="eastAsia"/>
          </w:rPr>
          <w:t>2</w:t>
        </w:r>
        <w:r>
          <w:rPr>
            <w:rFonts w:hint="eastAsia"/>
          </w:rPr>
          <w:t>：无参数时将获取全部列表</w:t>
        </w:r>
      </w:ins>
    </w:p>
    <w:p w:rsidR="00F26393" w:rsidRDefault="00F26393" w:rsidP="00F26393">
      <w:pPr>
        <w:rPr>
          <w:ins w:id="2609" w:author="gz y" w:date="2016-12-16T11:54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F26393" w:rsidTr="00B83BC8">
        <w:trPr>
          <w:jc w:val="center"/>
          <w:ins w:id="2610" w:author="gz y" w:date="2016-12-16T11:54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F26393" w:rsidRDefault="00F26393" w:rsidP="00B83BC8">
            <w:pPr>
              <w:rPr>
                <w:ins w:id="2611" w:author="gz y" w:date="2016-12-16T11:54:00Z"/>
              </w:rPr>
            </w:pPr>
            <w:ins w:id="2612" w:author="gz y" w:date="2016-12-16T11:54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26393" w:rsidRDefault="00F26393" w:rsidP="00B83BC8">
            <w:pPr>
              <w:rPr>
                <w:ins w:id="2613" w:author="gz y" w:date="2016-12-16T11:54:00Z"/>
              </w:rPr>
            </w:pPr>
            <w:ins w:id="2614" w:author="gz y" w:date="2016-12-16T11:54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F26393" w:rsidRDefault="00F26393" w:rsidP="00B83BC8">
            <w:pPr>
              <w:rPr>
                <w:ins w:id="2615" w:author="gz y" w:date="2016-12-16T11:54:00Z"/>
              </w:rPr>
            </w:pPr>
            <w:ins w:id="2616" w:author="gz y" w:date="2016-12-16T11:54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F26393" w:rsidRDefault="00F26393" w:rsidP="00B83BC8">
            <w:pPr>
              <w:rPr>
                <w:ins w:id="2617" w:author="gz y" w:date="2016-12-16T11:54:00Z"/>
              </w:rPr>
            </w:pPr>
            <w:ins w:id="2618" w:author="gz y" w:date="2016-12-16T11:54:00Z">
              <w:r>
                <w:rPr>
                  <w:rFonts w:hint="eastAsia"/>
                </w:rPr>
                <w:t>说明</w:t>
              </w:r>
            </w:ins>
          </w:p>
        </w:tc>
      </w:tr>
      <w:tr w:rsidR="00F26393" w:rsidTr="00B83BC8">
        <w:trPr>
          <w:jc w:val="center"/>
          <w:ins w:id="2619" w:author="gz y" w:date="2016-12-16T11:54:00Z"/>
        </w:trPr>
        <w:tc>
          <w:tcPr>
            <w:tcW w:w="1838" w:type="dxa"/>
            <w:vAlign w:val="center"/>
          </w:tcPr>
          <w:p w:rsidR="00F26393" w:rsidRDefault="00F26393" w:rsidP="00B83BC8">
            <w:pPr>
              <w:rPr>
                <w:ins w:id="2620" w:author="gz y" w:date="2016-12-16T11:54:00Z"/>
              </w:rPr>
            </w:pPr>
            <w:ins w:id="2621" w:author="gz y" w:date="2016-12-16T11:54:00Z">
              <w:r>
                <w:rPr>
                  <w:rFonts w:hint="eastAsia"/>
                </w:rPr>
                <w:t>name</w:t>
              </w:r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F26393" w:rsidRDefault="00F26393" w:rsidP="00B83BC8">
            <w:pPr>
              <w:rPr>
                <w:ins w:id="2622" w:author="gz y" w:date="2016-12-16T11:54:00Z"/>
              </w:rPr>
            </w:pPr>
            <w:ins w:id="2623" w:author="gz y" w:date="2016-12-16T11:54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7" w:type="dxa"/>
            <w:vAlign w:val="center"/>
          </w:tcPr>
          <w:p w:rsidR="00F26393" w:rsidRDefault="00F26393" w:rsidP="00B83BC8">
            <w:pPr>
              <w:rPr>
                <w:ins w:id="2624" w:author="gz y" w:date="2016-12-16T11:54:00Z"/>
              </w:rPr>
            </w:pPr>
            <w:ins w:id="2625" w:author="gz y" w:date="2016-12-16T11:54:00Z">
              <w:r>
                <w:t>20</w:t>
              </w:r>
            </w:ins>
          </w:p>
        </w:tc>
        <w:tc>
          <w:tcPr>
            <w:tcW w:w="2410" w:type="dxa"/>
            <w:vAlign w:val="center"/>
          </w:tcPr>
          <w:p w:rsidR="00F26393" w:rsidRDefault="00F26393" w:rsidP="00B83BC8">
            <w:pPr>
              <w:rPr>
                <w:ins w:id="2626" w:author="gz y" w:date="2016-12-16T11:54:00Z"/>
              </w:rPr>
            </w:pPr>
            <w:ins w:id="2627" w:author="gz y" w:date="2016-12-16T11:54:00Z">
              <w:r>
                <w:rPr>
                  <w:rFonts w:hint="eastAsia"/>
                </w:rPr>
                <w:t>拨号规则名称</w:t>
              </w:r>
            </w:ins>
          </w:p>
        </w:tc>
      </w:tr>
    </w:tbl>
    <w:p w:rsidR="00F26393" w:rsidRDefault="00F26393" w:rsidP="00C17F52"/>
    <w:p w:rsidR="00F26393" w:rsidRDefault="00C17F52" w:rsidP="00C17F52">
      <w:pPr>
        <w:pStyle w:val="aa"/>
        <w:numPr>
          <w:ilvl w:val="0"/>
          <w:numId w:val="11"/>
        </w:numPr>
        <w:ind w:firstLineChars="0"/>
        <w:rPr>
          <w:ins w:id="2628" w:author="gz y" w:date="2016-12-16T11:54:00Z"/>
        </w:rPr>
      </w:pPr>
      <w:r>
        <w:rPr>
          <w:rFonts w:hint="eastAsia"/>
        </w:rPr>
        <w:t>示例：</w:t>
      </w:r>
    </w:p>
    <w:p w:rsidR="00F26393" w:rsidRDefault="00F26393">
      <w:pPr>
        <w:rPr>
          <w:ins w:id="2629" w:author="gz y" w:date="2016-12-16T11:54:00Z"/>
        </w:rPr>
        <w:pPrChange w:id="2630" w:author="gz y" w:date="2016-12-16T11:54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C17F52" w:rsidRDefault="00C17F52">
      <w:pPr>
        <w:rPr>
          <w:ins w:id="2631" w:author="gz y" w:date="2016-12-16T11:55:00Z"/>
        </w:rPr>
        <w:pPrChange w:id="2632" w:author="gz y" w:date="2016-12-16T11:54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t>http://www.systec-pbx.net</w:t>
      </w:r>
      <w:r w:rsidR="00BF76CF">
        <w:rPr>
          <w:rFonts w:hint="eastAsia"/>
        </w:rPr>
        <w:t>/api/</w:t>
      </w:r>
      <w:r w:rsidR="00BF76CF">
        <w:t>dialrules</w:t>
      </w:r>
      <w:r>
        <w:t>/1/20</w:t>
      </w:r>
    </w:p>
    <w:p w:rsidR="00F26393" w:rsidRDefault="00F26393" w:rsidP="00F26393">
      <w:pPr>
        <w:rPr>
          <w:ins w:id="2633" w:author="gz y" w:date="2016-12-16T11:55:00Z"/>
        </w:rPr>
      </w:pPr>
      <w:ins w:id="2634" w:author="gz y" w:date="2016-12-16T11:55:00Z">
        <w:r>
          <w:t>http://www.systec-pbx.net</w:t>
        </w:r>
        <w:r>
          <w:rPr>
            <w:rFonts w:hint="eastAsia"/>
          </w:rPr>
          <w:t>/api/</w:t>
        </w:r>
        <w:r>
          <w:t>dialrules/systec</w:t>
        </w:r>
      </w:ins>
    </w:p>
    <w:p w:rsidR="00F26393" w:rsidRPr="00D727C8" w:rsidRDefault="00F26393">
      <w:pPr>
        <w:pPrChange w:id="2635" w:author="gz y" w:date="2016-12-16T11:54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C17F52" w:rsidRDefault="00C17F52" w:rsidP="00C17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C17F52" w:rsidRDefault="00C17F52" w:rsidP="00C17F52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C17F52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C17F52" w:rsidRDefault="00C17F52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17F52" w:rsidRDefault="00C17F52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17F52" w:rsidRDefault="00C17F52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17F52" w:rsidRDefault="00C17F52" w:rsidP="007244C6">
            <w:r>
              <w:rPr>
                <w:rFonts w:hint="eastAsia"/>
              </w:rPr>
              <w:t>说明</w:t>
            </w:r>
          </w:p>
        </w:tc>
      </w:tr>
      <w:tr w:rsidR="00C17F52" w:rsidTr="007244C6">
        <w:trPr>
          <w:jc w:val="center"/>
        </w:trPr>
        <w:tc>
          <w:tcPr>
            <w:tcW w:w="1838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C17F52" w:rsidRDefault="00C17F52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当前页码</w:t>
            </w:r>
          </w:p>
        </w:tc>
      </w:tr>
      <w:tr w:rsidR="00C17F52" w:rsidTr="007244C6">
        <w:trPr>
          <w:jc w:val="center"/>
        </w:trPr>
        <w:tc>
          <w:tcPr>
            <w:tcW w:w="1838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C17F52" w:rsidRDefault="00C17F52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总条数</w:t>
            </w:r>
          </w:p>
        </w:tc>
      </w:tr>
      <w:tr w:rsidR="00C17F52" w:rsidTr="007244C6">
        <w:trPr>
          <w:jc w:val="center"/>
        </w:trPr>
        <w:tc>
          <w:tcPr>
            <w:tcW w:w="1838" w:type="dxa"/>
            <w:vAlign w:val="center"/>
          </w:tcPr>
          <w:p w:rsidR="00C17F52" w:rsidRDefault="00BD2D42" w:rsidP="007244C6">
            <w:r>
              <w:t>dialrules</w:t>
            </w:r>
            <w:r w:rsidR="00C17F52">
              <w:t xml:space="preserve"> </w:t>
            </w:r>
            <w:r w:rsidR="00C17F52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C17F52" w:rsidRDefault="00C17F52" w:rsidP="007244C6">
            <w:r>
              <w:rPr>
                <w:rFonts w:hint="eastAsia"/>
              </w:rPr>
              <w:t>拨号规则列表</w:t>
            </w:r>
          </w:p>
        </w:tc>
      </w:tr>
    </w:tbl>
    <w:p w:rsidR="00C17F52" w:rsidRDefault="00C17F52" w:rsidP="00C17F52"/>
    <w:p w:rsidR="00C17F52" w:rsidRDefault="00C17F52" w:rsidP="00494CC4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拨号规则列表：</w:t>
      </w:r>
      <w:r>
        <w:rPr>
          <w:rFonts w:hint="eastAsia"/>
        </w:rPr>
        <w:t>List&lt;</w:t>
      </w:r>
      <w:r>
        <w:t>Item</w:t>
      </w:r>
      <w:r>
        <w:rPr>
          <w:rFonts w:hint="eastAsia"/>
        </w:rPr>
        <w:t>&gt;</w:t>
      </w:r>
    </w:p>
    <w:p w:rsidR="00C12998" w:rsidRDefault="00C12998" w:rsidP="00C17F52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C12998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C12998" w:rsidRDefault="00C12998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12998" w:rsidRDefault="00C12998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12998" w:rsidRDefault="00C12998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12998" w:rsidRDefault="00C12998" w:rsidP="00274364">
            <w:r>
              <w:rPr>
                <w:rFonts w:hint="eastAsia"/>
              </w:rPr>
              <w:t>说明</w:t>
            </w:r>
          </w:p>
        </w:tc>
      </w:tr>
      <w:tr w:rsidR="00C12998" w:rsidTr="00274364">
        <w:trPr>
          <w:jc w:val="center"/>
        </w:trPr>
        <w:tc>
          <w:tcPr>
            <w:tcW w:w="1838" w:type="dxa"/>
            <w:vAlign w:val="center"/>
          </w:tcPr>
          <w:p w:rsidR="00C12998" w:rsidRDefault="00C12998" w:rsidP="00274364">
            <w:r>
              <w:t>name</w:t>
            </w:r>
            <w:r w:rsidR="00874C15">
              <w:t xml:space="preserve"> </w:t>
            </w:r>
            <w:r w:rsidR="00874C15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12998" w:rsidRDefault="00BE23CA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C12998" w:rsidRDefault="00C12998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C12998" w:rsidRDefault="00C12998" w:rsidP="00274364">
            <w:r>
              <w:rPr>
                <w:rFonts w:hint="eastAsia"/>
              </w:rPr>
              <w:t>名字</w:t>
            </w:r>
          </w:p>
        </w:tc>
      </w:tr>
      <w:tr w:rsidR="00C12998" w:rsidTr="00274364">
        <w:trPr>
          <w:jc w:val="center"/>
        </w:trPr>
        <w:tc>
          <w:tcPr>
            <w:tcW w:w="1838" w:type="dxa"/>
            <w:vAlign w:val="center"/>
          </w:tcPr>
          <w:p w:rsidR="00C12998" w:rsidRPr="0013548B" w:rsidRDefault="00C12998" w:rsidP="00274364">
            <w:r>
              <w:rPr>
                <w:rFonts w:hint="eastAsia"/>
              </w:rPr>
              <w:t>rules</w:t>
            </w:r>
            <w:r w:rsidR="00874C15">
              <w:t xml:space="preserve"> </w:t>
            </w:r>
            <w:r w:rsidR="00874C15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12998" w:rsidRDefault="00B47EC8" w:rsidP="00274364">
            <w:r>
              <w:t>List&lt;Item&gt;</w:t>
            </w:r>
          </w:p>
        </w:tc>
        <w:tc>
          <w:tcPr>
            <w:tcW w:w="1417" w:type="dxa"/>
            <w:vAlign w:val="center"/>
          </w:tcPr>
          <w:p w:rsidR="00C12998" w:rsidRDefault="00A15652" w:rsidP="00274364">
            <w:r>
              <w:t>Item*10</w:t>
            </w:r>
          </w:p>
        </w:tc>
        <w:tc>
          <w:tcPr>
            <w:tcW w:w="2410" w:type="dxa"/>
            <w:vAlign w:val="center"/>
          </w:tcPr>
          <w:p w:rsidR="00C12998" w:rsidRDefault="00C12998" w:rsidP="00274364">
            <w:r>
              <w:rPr>
                <w:rFonts w:hint="eastAsia"/>
              </w:rPr>
              <w:t>规则列表</w:t>
            </w:r>
          </w:p>
        </w:tc>
      </w:tr>
    </w:tbl>
    <w:p w:rsidR="00C12998" w:rsidRDefault="00C12998" w:rsidP="00C12998"/>
    <w:p w:rsidR="000F5A48" w:rsidRDefault="000F5A48" w:rsidP="00494CC4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规则</w:t>
      </w:r>
      <w:r w:rsidR="001B557F">
        <w:rPr>
          <w:rFonts w:hint="eastAsia"/>
        </w:rPr>
        <w:t>：</w:t>
      </w:r>
      <w:r w:rsidR="001B557F">
        <w:rPr>
          <w:rFonts w:hint="eastAsia"/>
        </w:rPr>
        <w:t>Object</w:t>
      </w:r>
    </w:p>
    <w:p w:rsidR="000F5A48" w:rsidRDefault="000F5A48" w:rsidP="000F5A48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0F5A48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0F5A48" w:rsidRDefault="000F5A48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0F5A48" w:rsidRDefault="000F5A48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F5A48" w:rsidRDefault="000F5A48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F5A48" w:rsidRDefault="000F5A48" w:rsidP="00274364">
            <w:r>
              <w:rPr>
                <w:rFonts w:hint="eastAsia"/>
              </w:rPr>
              <w:t>说明</w:t>
            </w:r>
          </w:p>
        </w:tc>
      </w:tr>
      <w:tr w:rsidR="000F5A48" w:rsidTr="00274364">
        <w:trPr>
          <w:jc w:val="center"/>
        </w:trPr>
        <w:tc>
          <w:tcPr>
            <w:tcW w:w="1838" w:type="dxa"/>
            <w:vAlign w:val="center"/>
          </w:tcPr>
          <w:p w:rsidR="000F5A48" w:rsidRDefault="000F5A48" w:rsidP="00274364">
            <w:r>
              <w:rPr>
                <w:rFonts w:hint="eastAsia"/>
              </w:rPr>
              <w:t>rule</w:t>
            </w:r>
            <w:r w:rsidR="00D07179">
              <w:t xml:space="preserve"> </w:t>
            </w:r>
            <w:r w:rsidR="00D07179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F5A48" w:rsidRDefault="004E761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F5A48" w:rsidRDefault="000F5A48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0F5A48" w:rsidRDefault="000F5A48" w:rsidP="00274364">
            <w:r>
              <w:rPr>
                <w:rFonts w:hint="eastAsia"/>
              </w:rPr>
              <w:t>规则</w:t>
            </w:r>
          </w:p>
        </w:tc>
      </w:tr>
      <w:tr w:rsidR="000F5A48" w:rsidTr="00274364">
        <w:trPr>
          <w:jc w:val="center"/>
        </w:trPr>
        <w:tc>
          <w:tcPr>
            <w:tcW w:w="1838" w:type="dxa"/>
            <w:vAlign w:val="center"/>
          </w:tcPr>
          <w:p w:rsidR="000F5A48" w:rsidRDefault="000F5A48" w:rsidP="00274364">
            <w:r>
              <w:rPr>
                <w:rFonts w:hint="eastAsia"/>
              </w:rPr>
              <w:t>application</w:t>
            </w:r>
            <w:r w:rsidR="00D07179">
              <w:t xml:space="preserve"> </w:t>
            </w:r>
            <w:r w:rsidR="00D07179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F5A48" w:rsidRDefault="004E7618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F5A48" w:rsidRDefault="000F5A48" w:rsidP="00274364">
            <w:r>
              <w:t>20</w:t>
            </w:r>
          </w:p>
        </w:tc>
        <w:tc>
          <w:tcPr>
            <w:tcW w:w="2410" w:type="dxa"/>
            <w:vAlign w:val="center"/>
          </w:tcPr>
          <w:p w:rsidR="000F5A48" w:rsidRDefault="000F5A48" w:rsidP="00274364">
            <w:r>
              <w:rPr>
                <w:rFonts w:hint="eastAsia"/>
              </w:rPr>
              <w:t>应用</w:t>
            </w:r>
          </w:p>
        </w:tc>
      </w:tr>
      <w:tr w:rsidR="000F5A48" w:rsidTr="00274364">
        <w:trPr>
          <w:jc w:val="center"/>
        </w:trPr>
        <w:tc>
          <w:tcPr>
            <w:tcW w:w="1838" w:type="dxa"/>
            <w:vAlign w:val="center"/>
          </w:tcPr>
          <w:p w:rsidR="000F5A48" w:rsidRPr="0013548B" w:rsidRDefault="000F5A48" w:rsidP="00274364">
            <w:r>
              <w:t>args</w:t>
            </w:r>
          </w:p>
        </w:tc>
        <w:tc>
          <w:tcPr>
            <w:tcW w:w="1843" w:type="dxa"/>
            <w:vAlign w:val="center"/>
          </w:tcPr>
          <w:p w:rsidR="000F5A48" w:rsidRDefault="004E7618" w:rsidP="00274364">
            <w:r>
              <w:t>List&lt;Object&gt;</w:t>
            </w:r>
          </w:p>
        </w:tc>
        <w:tc>
          <w:tcPr>
            <w:tcW w:w="1417" w:type="dxa"/>
            <w:vAlign w:val="center"/>
          </w:tcPr>
          <w:p w:rsidR="000F5A48" w:rsidRDefault="001B15E1" w:rsidP="00274364">
            <w:ins w:id="2636" w:author="gz y" w:date="2016-12-29T17:11:00Z">
              <w:r>
                <w:t>Object</w:t>
              </w:r>
              <w:r>
                <w:rPr>
                  <w:rFonts w:hint="eastAsia"/>
                </w:rPr>
                <w:t>*10</w:t>
              </w:r>
            </w:ins>
            <w:del w:id="2637" w:author="gz y" w:date="2016-12-29T17:11:00Z">
              <w:r w:rsidR="000F5A48" w:rsidDel="001B15E1">
                <w:delText>20</w:delText>
              </w:r>
            </w:del>
          </w:p>
        </w:tc>
        <w:tc>
          <w:tcPr>
            <w:tcW w:w="2410" w:type="dxa"/>
            <w:vAlign w:val="center"/>
          </w:tcPr>
          <w:p w:rsidR="000F5A48" w:rsidRDefault="000F5A48" w:rsidP="00274364">
            <w:r>
              <w:rPr>
                <w:rFonts w:hint="eastAsia"/>
              </w:rPr>
              <w:t>参数</w:t>
            </w:r>
          </w:p>
        </w:tc>
      </w:tr>
      <w:tr w:rsidR="0048403F" w:rsidTr="00274364">
        <w:trPr>
          <w:jc w:val="center"/>
        </w:trPr>
        <w:tc>
          <w:tcPr>
            <w:tcW w:w="1838" w:type="dxa"/>
            <w:vAlign w:val="center"/>
          </w:tcPr>
          <w:p w:rsidR="0048403F" w:rsidRDefault="0048403F" w:rsidP="00274364">
            <w:r>
              <w:t>s</w:t>
            </w:r>
            <w:r w:rsidRPr="0048403F">
              <w:t>trip</w:t>
            </w:r>
          </w:p>
        </w:tc>
        <w:tc>
          <w:tcPr>
            <w:tcW w:w="1843" w:type="dxa"/>
            <w:vAlign w:val="center"/>
          </w:tcPr>
          <w:p w:rsidR="0048403F" w:rsidRDefault="004E7618" w:rsidP="00274364">
            <w:r>
              <w:t>Integer</w:t>
            </w:r>
          </w:p>
        </w:tc>
        <w:tc>
          <w:tcPr>
            <w:tcW w:w="1417" w:type="dxa"/>
            <w:vAlign w:val="center"/>
          </w:tcPr>
          <w:p w:rsidR="0048403F" w:rsidRDefault="0048403F" w:rsidP="00274364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48403F" w:rsidRDefault="0048403F" w:rsidP="00274364">
            <w:r>
              <w:rPr>
                <w:rFonts w:hint="eastAsia"/>
              </w:rPr>
              <w:t>过滤</w:t>
            </w:r>
          </w:p>
        </w:tc>
      </w:tr>
      <w:tr w:rsidR="0048403F" w:rsidTr="00274364">
        <w:trPr>
          <w:jc w:val="center"/>
        </w:trPr>
        <w:tc>
          <w:tcPr>
            <w:tcW w:w="1838" w:type="dxa"/>
            <w:vAlign w:val="center"/>
          </w:tcPr>
          <w:p w:rsidR="0048403F" w:rsidRDefault="0048403F" w:rsidP="00274364">
            <w:r>
              <w:rPr>
                <w:rFonts w:hint="eastAsia"/>
              </w:rPr>
              <w:t>p</w:t>
            </w:r>
            <w:r w:rsidRPr="0048403F">
              <w:t>repend</w:t>
            </w:r>
          </w:p>
        </w:tc>
        <w:tc>
          <w:tcPr>
            <w:tcW w:w="1843" w:type="dxa"/>
            <w:vAlign w:val="center"/>
          </w:tcPr>
          <w:p w:rsidR="0048403F" w:rsidRDefault="004E7618" w:rsidP="00274364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48403F" w:rsidRDefault="0048403F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48403F" w:rsidRDefault="0048403F" w:rsidP="00274364">
            <w:r>
              <w:rPr>
                <w:rFonts w:hint="eastAsia"/>
              </w:rPr>
              <w:t>添加</w:t>
            </w:r>
          </w:p>
        </w:tc>
      </w:tr>
      <w:tr w:rsidR="004E1108" w:rsidTr="00274364">
        <w:trPr>
          <w:jc w:val="center"/>
        </w:trPr>
        <w:tc>
          <w:tcPr>
            <w:tcW w:w="1838" w:type="dxa"/>
            <w:vAlign w:val="center"/>
          </w:tcPr>
          <w:p w:rsidR="004E1108" w:rsidRDefault="004E1108" w:rsidP="00274364">
            <w:r>
              <w:rPr>
                <w:rFonts w:hint="eastAsia"/>
              </w:rPr>
              <w:t>filters</w:t>
            </w:r>
          </w:p>
        </w:tc>
        <w:tc>
          <w:tcPr>
            <w:tcW w:w="1843" w:type="dxa"/>
            <w:vAlign w:val="center"/>
          </w:tcPr>
          <w:p w:rsidR="004E1108" w:rsidRDefault="004E7618" w:rsidP="00274364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4E1108" w:rsidRDefault="004E1108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4E1108" w:rsidRDefault="000116E1" w:rsidP="00274364">
            <w:r>
              <w:rPr>
                <w:rFonts w:hint="eastAsia"/>
              </w:rPr>
              <w:t>*</w:t>
            </w:r>
            <w:r w:rsidR="004367B8">
              <w:rPr>
                <w:rFonts w:hint="eastAsia"/>
              </w:rPr>
              <w:t>过滤器</w:t>
            </w:r>
          </w:p>
        </w:tc>
      </w:tr>
    </w:tbl>
    <w:p w:rsidR="000F5A48" w:rsidRDefault="000F5A48" w:rsidP="00C12998"/>
    <w:p w:rsidR="00F26393" w:rsidRDefault="00C12998" w:rsidP="00ED2835">
      <w:pPr>
        <w:pStyle w:val="aa"/>
        <w:numPr>
          <w:ilvl w:val="0"/>
          <w:numId w:val="11"/>
        </w:numPr>
        <w:ind w:firstLineChars="0"/>
        <w:rPr>
          <w:ins w:id="2638" w:author="gz y" w:date="2016-12-16T11:55:00Z"/>
        </w:rPr>
      </w:pPr>
      <w:r>
        <w:rPr>
          <w:rFonts w:hint="eastAsia"/>
        </w:rPr>
        <w:t>示例：</w:t>
      </w:r>
    </w:p>
    <w:p w:rsidR="00F26393" w:rsidRDefault="00F26393">
      <w:pPr>
        <w:rPr>
          <w:ins w:id="2639" w:author="gz y" w:date="2016-12-16T11:55:00Z"/>
        </w:rPr>
        <w:pPrChange w:id="2640" w:author="gz y" w:date="2016-12-16T11:55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7F21B4" w:rsidRDefault="000D3972">
      <w:pPr>
        <w:rPr>
          <w:ins w:id="2641" w:author="gz y" w:date="2016-12-16T11:55:00Z"/>
        </w:rPr>
        <w:pPrChange w:id="2642" w:author="gz y" w:date="2016-12-16T11:55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rPr>
          <w:rFonts w:hint="eastAsia"/>
        </w:rPr>
        <w:lastRenderedPageBreak/>
        <w:t>{</w:t>
      </w:r>
      <w:r>
        <w:t>“page”: 1, “</w:t>
      </w:r>
      <w:r>
        <w:rPr>
          <w:rFonts w:hint="eastAsia"/>
        </w:rPr>
        <w:t>total</w:t>
      </w:r>
      <w:r>
        <w:t>_count”: 100, “</w:t>
      </w:r>
      <w:r w:rsidR="003E5185">
        <w:t>dialrules</w:t>
      </w:r>
      <w:r>
        <w:t xml:space="preserve">”: </w:t>
      </w:r>
      <w:r w:rsidR="00C12998">
        <w:rPr>
          <w:rFonts w:hint="eastAsia"/>
        </w:rPr>
        <w:t>[</w:t>
      </w:r>
      <w:r w:rsidR="00C12998">
        <w:t>{“name”: “systec”, “</w:t>
      </w:r>
      <w:r w:rsidR="00C12998">
        <w:rPr>
          <w:rFonts w:hint="eastAsia"/>
        </w:rPr>
        <w:t>rules</w:t>
      </w:r>
      <w:r w:rsidR="00C12998">
        <w:t>”: [</w:t>
      </w:r>
      <w:r w:rsidR="00B524A7">
        <w:rPr>
          <w:rFonts w:hint="eastAsia"/>
        </w:rPr>
        <w:t>{</w:t>
      </w:r>
      <w:r w:rsidR="00B524A7">
        <w:t>“rule”: “6002”, “</w:t>
      </w:r>
      <w:r w:rsidR="00B524A7">
        <w:rPr>
          <w:rFonts w:hint="eastAsia"/>
        </w:rPr>
        <w:t>application</w:t>
      </w:r>
      <w:r w:rsidR="00B524A7">
        <w:t>”: “VoiceMail”, “args”: [“6001@default”], “s</w:t>
      </w:r>
      <w:r w:rsidR="00B524A7" w:rsidRPr="0048403F">
        <w:t>trip</w:t>
      </w:r>
      <w:r w:rsidR="00B524A7">
        <w:t>”: 2, “</w:t>
      </w:r>
      <w:r w:rsidR="00B524A7">
        <w:rPr>
          <w:rFonts w:hint="eastAsia"/>
        </w:rPr>
        <w:t>p</w:t>
      </w:r>
      <w:r w:rsidR="00B524A7" w:rsidRPr="0048403F">
        <w:t>repend</w:t>
      </w:r>
      <w:r w:rsidR="00B524A7">
        <w:t>”: “86”, “</w:t>
      </w:r>
      <w:r w:rsidR="00B524A7">
        <w:rPr>
          <w:rFonts w:hint="eastAsia"/>
        </w:rPr>
        <w:t>filters</w:t>
      </w:r>
      <w:r w:rsidR="00B524A7">
        <w:t>”: “6789”</w:t>
      </w:r>
      <w:proofErr w:type="gramStart"/>
      <w:r w:rsidR="00B524A7">
        <w:rPr>
          <w:rFonts w:hint="eastAsia"/>
        </w:rPr>
        <w:t>}</w:t>
      </w:r>
      <w:r w:rsidR="00C12998">
        <w:t>, …]</w:t>
      </w:r>
      <w:proofErr w:type="gramEnd"/>
      <w:r w:rsidR="00C12998">
        <w:t>} , …</w:t>
      </w:r>
      <w:r w:rsidR="00C12998">
        <w:rPr>
          <w:rFonts w:hint="eastAsia"/>
        </w:rPr>
        <w:t>]</w:t>
      </w:r>
      <w:r>
        <w:rPr>
          <w:rFonts w:hint="eastAsia"/>
        </w:rPr>
        <w:t>}</w:t>
      </w:r>
    </w:p>
    <w:p w:rsidR="00F26393" w:rsidRDefault="00F26393">
      <w:pPr>
        <w:rPr>
          <w:ins w:id="2643" w:author="gz y" w:date="2016-12-16T11:55:00Z"/>
        </w:rPr>
        <w:pPrChange w:id="2644" w:author="gz y" w:date="2016-12-16T11:55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F26393" w:rsidRDefault="00F26393">
      <w:pPr>
        <w:pPrChange w:id="2645" w:author="gz y" w:date="2016-12-16T11:55:00Z">
          <w:pPr>
            <w:pStyle w:val="aa"/>
            <w:numPr>
              <w:numId w:val="11"/>
            </w:numPr>
            <w:ind w:left="420" w:firstLineChars="0" w:hanging="420"/>
          </w:pPr>
        </w:pPrChange>
      </w:pPr>
      <w:ins w:id="2646" w:author="gz y" w:date="2016-12-16T11:55:00Z">
        <w:r>
          <w:t>{“name”: “systec”, “</w:t>
        </w:r>
        <w:r>
          <w:rPr>
            <w:rFonts w:hint="eastAsia"/>
          </w:rPr>
          <w:t>rules</w:t>
        </w:r>
        <w:r>
          <w:t>”: [</w:t>
        </w:r>
        <w:r>
          <w:rPr>
            <w:rFonts w:hint="eastAsia"/>
          </w:rPr>
          <w:t>{</w:t>
        </w:r>
        <w:r>
          <w:t>“rule”: “6002”, “</w:t>
        </w:r>
        <w:r>
          <w:rPr>
            <w:rFonts w:hint="eastAsia"/>
          </w:rPr>
          <w:t>application</w:t>
        </w:r>
        <w:r>
          <w:t>”: “VoiceMail”, “args”: [“6001@default”], “s</w:t>
        </w:r>
        <w:r w:rsidRPr="0048403F">
          <w:t>trip</w:t>
        </w:r>
        <w:r>
          <w:t>”: 2, “</w:t>
        </w:r>
        <w:r>
          <w:rPr>
            <w:rFonts w:hint="eastAsia"/>
          </w:rPr>
          <w:t>p</w:t>
        </w:r>
        <w:r w:rsidRPr="0048403F">
          <w:t>repend</w:t>
        </w:r>
        <w:r>
          <w:t>”: “86”, “</w:t>
        </w:r>
        <w:r>
          <w:rPr>
            <w:rFonts w:hint="eastAsia"/>
          </w:rPr>
          <w:t>filters</w:t>
        </w:r>
        <w:r>
          <w:t>”: “6789”</w:t>
        </w:r>
        <w:proofErr w:type="gramStart"/>
        <w:r>
          <w:rPr>
            <w:rFonts w:hint="eastAsia"/>
          </w:rPr>
          <w:t>}</w:t>
        </w:r>
        <w:r>
          <w:t>, …]</w:t>
        </w:r>
        <w:proofErr w:type="gramEnd"/>
        <w:r>
          <w:t>}</w:t>
        </w:r>
      </w:ins>
    </w:p>
    <w:p w:rsidR="00C840AA" w:rsidRDefault="00C840AA" w:rsidP="00C840AA"/>
    <w:p w:rsidR="00847620" w:rsidRDefault="00847620" w:rsidP="00ED2835">
      <w:pPr>
        <w:pStyle w:val="3"/>
        <w:numPr>
          <w:ilvl w:val="2"/>
          <w:numId w:val="2"/>
        </w:numPr>
      </w:pPr>
      <w:bookmarkStart w:id="2647" w:name="_Toc471397846"/>
      <w:r>
        <w:rPr>
          <w:rFonts w:hint="eastAsia"/>
        </w:rPr>
        <w:t>添加拨号规则</w:t>
      </w:r>
      <w:bookmarkEnd w:id="2647"/>
    </w:p>
    <w:p w:rsidR="00847620" w:rsidRDefault="00847620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9300BE">
        <w:t>POST</w:t>
      </w:r>
      <w:r>
        <w:rPr>
          <w:rFonts w:hint="eastAsia"/>
        </w:rPr>
        <w:t xml:space="preserve"> /api/</w:t>
      </w:r>
      <w:r>
        <w:t>dialrules/add</w:t>
      </w:r>
    </w:p>
    <w:p w:rsidR="00422B55" w:rsidRDefault="00422B5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847620" w:rsidRDefault="00AC1FE7" w:rsidP="007244C6">
      <w:pPr>
        <w:pStyle w:val="aa"/>
        <w:numPr>
          <w:ilvl w:val="0"/>
          <w:numId w:val="11"/>
        </w:numPr>
        <w:tabs>
          <w:tab w:val="left" w:pos="739"/>
        </w:tabs>
        <w:ind w:firstLineChars="0"/>
      </w:pPr>
      <w:r>
        <w:rPr>
          <w:rFonts w:hint="eastAsia"/>
        </w:rPr>
        <w:t>参数</w:t>
      </w:r>
      <w:r w:rsidR="00EE0540">
        <w:rPr>
          <w:rFonts w:hint="eastAsia"/>
        </w:rPr>
        <w:t>：</w:t>
      </w:r>
      <w:r w:rsidR="00422B55">
        <w:rPr>
          <w:rFonts w:hint="eastAsia"/>
        </w:rPr>
        <w:t>Object</w:t>
      </w:r>
    </w:p>
    <w:p w:rsidR="00422B55" w:rsidRDefault="00422B55" w:rsidP="00422B55">
      <w:pPr>
        <w:tabs>
          <w:tab w:val="left" w:pos="739"/>
        </w:tabs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847620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847620" w:rsidRDefault="00847620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847620" w:rsidRDefault="00847620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847620" w:rsidRDefault="00847620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847620" w:rsidRDefault="00847620" w:rsidP="00274364">
            <w:r>
              <w:rPr>
                <w:rFonts w:hint="eastAsia"/>
              </w:rPr>
              <w:t>说明</w:t>
            </w:r>
          </w:p>
        </w:tc>
      </w:tr>
      <w:tr w:rsidR="00847620" w:rsidTr="00274364">
        <w:trPr>
          <w:jc w:val="center"/>
        </w:trPr>
        <w:tc>
          <w:tcPr>
            <w:tcW w:w="1838" w:type="dxa"/>
            <w:vAlign w:val="center"/>
          </w:tcPr>
          <w:p w:rsidR="00847620" w:rsidRDefault="00847620" w:rsidP="00274364">
            <w:r>
              <w:t>name</w:t>
            </w:r>
            <w:r w:rsidR="007D3850">
              <w:t xml:space="preserve"> </w:t>
            </w:r>
            <w:r w:rsidR="007D385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847620" w:rsidRDefault="00B016FF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名字</w:t>
            </w:r>
          </w:p>
        </w:tc>
      </w:tr>
      <w:tr w:rsidR="00847620" w:rsidTr="00274364">
        <w:trPr>
          <w:jc w:val="center"/>
        </w:trPr>
        <w:tc>
          <w:tcPr>
            <w:tcW w:w="1838" w:type="dxa"/>
            <w:vAlign w:val="center"/>
          </w:tcPr>
          <w:p w:rsidR="00847620" w:rsidRPr="0013548B" w:rsidRDefault="00847620" w:rsidP="00274364">
            <w:r>
              <w:rPr>
                <w:rFonts w:hint="eastAsia"/>
              </w:rPr>
              <w:t>rules</w:t>
            </w:r>
            <w:r w:rsidR="007D3850">
              <w:t xml:space="preserve"> </w:t>
            </w:r>
            <w:r w:rsidR="007D385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847620" w:rsidRDefault="00B016FF" w:rsidP="00274364">
            <w:r>
              <w:t>List&lt;Item&gt;</w:t>
            </w:r>
          </w:p>
        </w:tc>
        <w:tc>
          <w:tcPr>
            <w:tcW w:w="1417" w:type="dxa"/>
            <w:vAlign w:val="center"/>
          </w:tcPr>
          <w:p w:rsidR="00847620" w:rsidRDefault="00B016FF" w:rsidP="00274364">
            <w:r>
              <w:t>Item*10</w:t>
            </w:r>
          </w:p>
        </w:tc>
        <w:tc>
          <w:tcPr>
            <w:tcW w:w="2410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规则列表</w:t>
            </w:r>
          </w:p>
        </w:tc>
      </w:tr>
    </w:tbl>
    <w:p w:rsidR="00847620" w:rsidRDefault="00847620" w:rsidP="00847620"/>
    <w:p w:rsidR="00847620" w:rsidRDefault="00847620" w:rsidP="00AF2AD1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规则</w:t>
      </w:r>
    </w:p>
    <w:p w:rsidR="00847620" w:rsidRDefault="00847620" w:rsidP="00847620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847620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847620" w:rsidRDefault="00847620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847620" w:rsidRDefault="00847620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847620" w:rsidRDefault="00847620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847620" w:rsidRDefault="00847620" w:rsidP="00274364">
            <w:r>
              <w:rPr>
                <w:rFonts w:hint="eastAsia"/>
              </w:rPr>
              <w:t>说明</w:t>
            </w:r>
          </w:p>
        </w:tc>
      </w:tr>
      <w:tr w:rsidR="00847620" w:rsidTr="00274364">
        <w:trPr>
          <w:jc w:val="center"/>
        </w:trPr>
        <w:tc>
          <w:tcPr>
            <w:tcW w:w="1838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rule</w:t>
            </w:r>
            <w:r w:rsidR="00163B7D">
              <w:t xml:space="preserve"> </w:t>
            </w:r>
            <w:r w:rsidR="00163B7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847620" w:rsidRDefault="00B23716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规则</w:t>
            </w:r>
          </w:p>
        </w:tc>
      </w:tr>
      <w:tr w:rsidR="00847620" w:rsidTr="00274364">
        <w:trPr>
          <w:jc w:val="center"/>
        </w:trPr>
        <w:tc>
          <w:tcPr>
            <w:tcW w:w="1838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application</w:t>
            </w:r>
            <w:r w:rsidR="00163B7D">
              <w:t xml:space="preserve"> </w:t>
            </w:r>
            <w:r w:rsidR="00163B7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847620" w:rsidRDefault="00B23716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847620" w:rsidRDefault="00847620" w:rsidP="00274364">
            <w:r>
              <w:t>20</w:t>
            </w:r>
          </w:p>
        </w:tc>
        <w:tc>
          <w:tcPr>
            <w:tcW w:w="2410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应用</w:t>
            </w:r>
          </w:p>
        </w:tc>
      </w:tr>
      <w:tr w:rsidR="00847620" w:rsidTr="00274364">
        <w:trPr>
          <w:jc w:val="center"/>
        </w:trPr>
        <w:tc>
          <w:tcPr>
            <w:tcW w:w="1838" w:type="dxa"/>
            <w:vAlign w:val="center"/>
          </w:tcPr>
          <w:p w:rsidR="00847620" w:rsidRPr="0013548B" w:rsidRDefault="00847620" w:rsidP="00274364">
            <w:r>
              <w:t>args</w:t>
            </w:r>
          </w:p>
        </w:tc>
        <w:tc>
          <w:tcPr>
            <w:tcW w:w="1843" w:type="dxa"/>
            <w:vAlign w:val="center"/>
          </w:tcPr>
          <w:p w:rsidR="00847620" w:rsidRDefault="00B23716" w:rsidP="00274364">
            <w:r>
              <w:t>List&lt;Object&gt;</w:t>
            </w:r>
          </w:p>
        </w:tc>
        <w:tc>
          <w:tcPr>
            <w:tcW w:w="1417" w:type="dxa"/>
            <w:vAlign w:val="center"/>
          </w:tcPr>
          <w:p w:rsidR="00847620" w:rsidRDefault="00B23716" w:rsidP="00274364">
            <w:r>
              <w:t>Object*10</w:t>
            </w:r>
          </w:p>
        </w:tc>
        <w:tc>
          <w:tcPr>
            <w:tcW w:w="2410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参数</w:t>
            </w:r>
          </w:p>
        </w:tc>
      </w:tr>
      <w:tr w:rsidR="00847620" w:rsidTr="00274364">
        <w:trPr>
          <w:jc w:val="center"/>
        </w:trPr>
        <w:tc>
          <w:tcPr>
            <w:tcW w:w="1838" w:type="dxa"/>
            <w:vAlign w:val="center"/>
          </w:tcPr>
          <w:p w:rsidR="00847620" w:rsidRDefault="00847620" w:rsidP="00274364">
            <w:r>
              <w:t>s</w:t>
            </w:r>
            <w:r w:rsidRPr="0048403F">
              <w:t>trip</w:t>
            </w:r>
          </w:p>
        </w:tc>
        <w:tc>
          <w:tcPr>
            <w:tcW w:w="1843" w:type="dxa"/>
            <w:vAlign w:val="center"/>
          </w:tcPr>
          <w:p w:rsidR="00847620" w:rsidRDefault="00A7742B" w:rsidP="00274364">
            <w:r>
              <w:t>Integer</w:t>
            </w:r>
          </w:p>
        </w:tc>
        <w:tc>
          <w:tcPr>
            <w:tcW w:w="1417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过滤</w:t>
            </w:r>
          </w:p>
        </w:tc>
      </w:tr>
      <w:tr w:rsidR="00847620" w:rsidTr="00274364">
        <w:trPr>
          <w:jc w:val="center"/>
        </w:trPr>
        <w:tc>
          <w:tcPr>
            <w:tcW w:w="1838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p</w:t>
            </w:r>
            <w:r w:rsidRPr="0048403F">
              <w:t>repend</w:t>
            </w:r>
          </w:p>
        </w:tc>
        <w:tc>
          <w:tcPr>
            <w:tcW w:w="1843" w:type="dxa"/>
            <w:vAlign w:val="center"/>
          </w:tcPr>
          <w:p w:rsidR="00847620" w:rsidRDefault="007A49C4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添加</w:t>
            </w:r>
          </w:p>
        </w:tc>
      </w:tr>
      <w:tr w:rsidR="00847620" w:rsidTr="00274364">
        <w:trPr>
          <w:jc w:val="center"/>
        </w:trPr>
        <w:tc>
          <w:tcPr>
            <w:tcW w:w="1838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filters</w:t>
            </w:r>
          </w:p>
        </w:tc>
        <w:tc>
          <w:tcPr>
            <w:tcW w:w="1843" w:type="dxa"/>
            <w:vAlign w:val="center"/>
          </w:tcPr>
          <w:p w:rsidR="00847620" w:rsidRDefault="007A49C4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847620" w:rsidRDefault="00847620" w:rsidP="00274364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过滤器</w:t>
            </w:r>
          </w:p>
        </w:tc>
      </w:tr>
    </w:tbl>
    <w:p w:rsidR="00847620" w:rsidRDefault="00847620" w:rsidP="00847620"/>
    <w:p w:rsidR="00847620" w:rsidRPr="00964250" w:rsidRDefault="00847620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{“name”: “systec”, “</w:t>
      </w:r>
      <w:r>
        <w:rPr>
          <w:rFonts w:hint="eastAsia"/>
        </w:rPr>
        <w:t>rules</w:t>
      </w:r>
      <w:r>
        <w:t>”: [</w:t>
      </w:r>
      <w:r>
        <w:rPr>
          <w:rFonts w:hint="eastAsia"/>
        </w:rPr>
        <w:t>{</w:t>
      </w:r>
      <w:r>
        <w:t>“rule”: “6002”, “</w:t>
      </w:r>
      <w:r>
        <w:rPr>
          <w:rFonts w:hint="eastAsia"/>
        </w:rPr>
        <w:t>application</w:t>
      </w:r>
      <w:r>
        <w:t>”: “VoiceMail”, “args”: [“6001@default”], “s</w:t>
      </w:r>
      <w:r w:rsidRPr="0048403F">
        <w:t>trip</w:t>
      </w:r>
      <w:r>
        <w:t>”: 2, “</w:t>
      </w:r>
      <w:r>
        <w:rPr>
          <w:rFonts w:hint="eastAsia"/>
        </w:rPr>
        <w:t>p</w:t>
      </w:r>
      <w:r w:rsidRPr="0048403F">
        <w:t>repend</w:t>
      </w:r>
      <w:r>
        <w:t>”: “86”, “</w:t>
      </w:r>
      <w:r>
        <w:rPr>
          <w:rFonts w:hint="eastAsia"/>
        </w:rPr>
        <w:t>filters</w:t>
      </w:r>
      <w:r>
        <w:t>”: “6789”</w:t>
      </w:r>
      <w:r>
        <w:rPr>
          <w:rFonts w:hint="eastAsia"/>
        </w:rPr>
        <w:t>}</w:t>
      </w:r>
      <w:r w:rsidR="00AF2AD1">
        <w:t>, …]}</w:t>
      </w:r>
    </w:p>
    <w:p w:rsidR="0016061F" w:rsidRDefault="0016061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2648" w:author="gz y" w:date="2016-11-17T16:03:00Z">
        <w:r w:rsidR="002C3980">
          <w:rPr>
            <w:rFonts w:hint="eastAsia"/>
          </w:rPr>
          <w:t>A</w:t>
        </w:r>
        <w:r w:rsidR="002C3980">
          <w:t>PI.State</w:t>
        </w:r>
      </w:ins>
      <w:del w:id="2649" w:author="gz y" w:date="2016-11-17T16:03:00Z">
        <w:r w:rsidR="00A60B74" w:rsidDel="002C3980">
          <w:rPr>
            <w:rFonts w:hint="eastAsia"/>
          </w:rPr>
          <w:delText>Object</w:delText>
        </w:r>
      </w:del>
    </w:p>
    <w:p w:rsidR="0016061F" w:rsidDel="002C3980" w:rsidRDefault="0016061F" w:rsidP="0016061F">
      <w:pPr>
        <w:rPr>
          <w:del w:id="2650" w:author="gz y" w:date="2016-11-17T16:03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2651" w:author="gz y" w:date="2016-11-17T16:03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652" w:author="gz y" w:date="2016-11-17T16:03:00Z"/>
              </w:rPr>
            </w:pPr>
            <w:del w:id="2653" w:author="gz y" w:date="2016-11-17T16:03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654" w:author="gz y" w:date="2016-11-17T16:03:00Z"/>
              </w:rPr>
            </w:pPr>
            <w:del w:id="2655" w:author="gz y" w:date="2016-11-17T16:03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656" w:author="gz y" w:date="2016-11-17T16:03:00Z"/>
              </w:rPr>
            </w:pPr>
            <w:del w:id="2657" w:author="gz y" w:date="2016-11-17T16:03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658" w:author="gz y" w:date="2016-11-17T16:03:00Z"/>
              </w:rPr>
            </w:pPr>
            <w:del w:id="2659" w:author="gz y" w:date="2016-11-17T16:03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2660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661" w:author="gz y" w:date="2016-11-17T16:03:00Z"/>
              </w:rPr>
            </w:pPr>
            <w:del w:id="2662" w:author="gz y" w:date="2016-11-17T16:03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663" w:author="gz y" w:date="2016-11-17T16:03:00Z"/>
              </w:rPr>
            </w:pPr>
            <w:del w:id="2664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665" w:author="gz y" w:date="2016-11-17T16:03:00Z"/>
              </w:rPr>
            </w:pPr>
            <w:del w:id="2666" w:author="gz y" w:date="2016-11-17T16:03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667" w:author="gz y" w:date="2016-11-17T16:03:00Z"/>
              </w:rPr>
            </w:pPr>
            <w:del w:id="2668" w:author="gz y" w:date="2016-11-17T16:03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2669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670" w:author="gz y" w:date="2016-11-17T16:03:00Z"/>
              </w:rPr>
            </w:pPr>
            <w:del w:id="2671" w:author="gz y" w:date="2016-11-17T16:03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672" w:author="gz y" w:date="2016-11-17T16:03:00Z"/>
              </w:rPr>
            </w:pPr>
            <w:del w:id="2673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674" w:author="gz y" w:date="2016-11-17T16:03:00Z"/>
              </w:rPr>
            </w:pPr>
            <w:del w:id="2675" w:author="gz y" w:date="2016-11-17T16:03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676" w:author="gz y" w:date="2016-11-17T16:03:00Z"/>
              </w:rPr>
            </w:pPr>
            <w:del w:id="2677" w:author="gz y" w:date="2016-11-17T16:03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2678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679" w:author="gz y" w:date="2016-11-17T16:03:00Z"/>
              </w:rPr>
            </w:pPr>
            <w:del w:id="2680" w:author="gz y" w:date="2016-11-17T16:03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681" w:author="gz y" w:date="2016-11-17T16:03:00Z"/>
              </w:rPr>
            </w:pPr>
            <w:del w:id="2682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683" w:author="gz y" w:date="2016-11-17T16:03:00Z"/>
              </w:rPr>
            </w:pPr>
            <w:del w:id="2684" w:author="gz y" w:date="2016-11-17T16:03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685" w:author="gz y" w:date="2016-11-17T16:03:00Z"/>
              </w:rPr>
            </w:pPr>
            <w:del w:id="2686" w:author="gz y" w:date="2016-11-17T16:03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16061F" w:rsidRPr="002402E2" w:rsidDel="002C3980" w:rsidRDefault="0016061F" w:rsidP="0016061F">
      <w:pPr>
        <w:rPr>
          <w:del w:id="2687" w:author="gz y" w:date="2016-11-17T16:03:00Z"/>
        </w:rPr>
      </w:pPr>
    </w:p>
    <w:p w:rsidR="00847620" w:rsidDel="002C3980" w:rsidRDefault="0016061F" w:rsidP="00ED2835">
      <w:pPr>
        <w:pStyle w:val="aa"/>
        <w:numPr>
          <w:ilvl w:val="0"/>
          <w:numId w:val="11"/>
        </w:numPr>
        <w:ind w:firstLineChars="0"/>
        <w:rPr>
          <w:del w:id="2688" w:author="gz y" w:date="2016-11-17T16:03:00Z"/>
        </w:rPr>
      </w:pPr>
      <w:del w:id="2689" w:author="gz y" w:date="2016-11-17T16:03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Del="002C3980">
          <w:delText>dialplans</w:delText>
        </w:r>
        <w:r w:rsidDel="002C3980">
          <w:rPr>
            <w:rFonts w:hint="eastAsia"/>
          </w:rPr>
          <w:delText>/</w:delText>
        </w:r>
        <w:r w:rsidR="00667839" w:rsidDel="002C3980">
          <w:delText>add</w:delText>
        </w:r>
        <w:r w:rsidDel="002C3980">
          <w:delText>”, “state”: “ok”</w:delText>
        </w:r>
        <w:r w:rsidDel="002C3980">
          <w:rPr>
            <w:rFonts w:hint="eastAsia"/>
          </w:rPr>
          <w:delText>}</w:delText>
        </w:r>
      </w:del>
    </w:p>
    <w:p w:rsidR="00BB74A5" w:rsidRPr="00847620" w:rsidRDefault="00BB74A5" w:rsidP="00BB74A5"/>
    <w:p w:rsidR="00847620" w:rsidRDefault="00847620" w:rsidP="00ED2835">
      <w:pPr>
        <w:pStyle w:val="3"/>
        <w:numPr>
          <w:ilvl w:val="2"/>
          <w:numId w:val="2"/>
        </w:numPr>
      </w:pPr>
      <w:bookmarkStart w:id="2690" w:name="_Toc471397847"/>
      <w:r>
        <w:rPr>
          <w:rFonts w:hint="eastAsia"/>
        </w:rPr>
        <w:t>修改拨号规则</w:t>
      </w:r>
      <w:bookmarkEnd w:id="2690"/>
    </w:p>
    <w:p w:rsidR="007F21B4" w:rsidRDefault="007F21B4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dialrules/update</w:t>
      </w:r>
    </w:p>
    <w:p w:rsidR="002A06AD" w:rsidRDefault="002A06A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7F21B4" w:rsidRDefault="000C68E9" w:rsidP="007244C6">
      <w:pPr>
        <w:pStyle w:val="aa"/>
        <w:numPr>
          <w:ilvl w:val="0"/>
          <w:numId w:val="11"/>
        </w:numPr>
        <w:tabs>
          <w:tab w:val="left" w:pos="739"/>
        </w:tabs>
        <w:ind w:firstLineChars="0"/>
      </w:pPr>
      <w:r>
        <w:rPr>
          <w:rFonts w:hint="eastAsia"/>
        </w:rPr>
        <w:t>参数：</w:t>
      </w:r>
      <w:r w:rsidR="002A06AD">
        <w:rPr>
          <w:rFonts w:hint="eastAsia"/>
        </w:rPr>
        <w:t>Object</w:t>
      </w:r>
    </w:p>
    <w:p w:rsidR="002A06AD" w:rsidRDefault="002A06AD" w:rsidP="002A06AD">
      <w:pPr>
        <w:tabs>
          <w:tab w:val="left" w:pos="739"/>
        </w:tabs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7F21B4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F21B4" w:rsidRDefault="007F21B4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F21B4" w:rsidRDefault="007F21B4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7F21B4" w:rsidRDefault="007F21B4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7F21B4" w:rsidRDefault="007F21B4" w:rsidP="00274364">
            <w:r>
              <w:rPr>
                <w:rFonts w:hint="eastAsia"/>
              </w:rPr>
              <w:t>说明</w:t>
            </w:r>
          </w:p>
        </w:tc>
      </w:tr>
      <w:tr w:rsidR="007F21B4" w:rsidTr="00274364">
        <w:trPr>
          <w:jc w:val="center"/>
        </w:trPr>
        <w:tc>
          <w:tcPr>
            <w:tcW w:w="1838" w:type="dxa"/>
            <w:vAlign w:val="center"/>
          </w:tcPr>
          <w:p w:rsidR="007F21B4" w:rsidRDefault="007F21B4" w:rsidP="00274364">
            <w:r>
              <w:t>name</w:t>
            </w:r>
            <w:r w:rsidR="005143A2">
              <w:t xml:space="preserve"> </w:t>
            </w:r>
            <w:r w:rsidR="005143A2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F21B4" w:rsidRDefault="00C565AB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名字</w:t>
            </w:r>
          </w:p>
        </w:tc>
      </w:tr>
      <w:tr w:rsidR="007F21B4" w:rsidTr="00274364">
        <w:trPr>
          <w:jc w:val="center"/>
        </w:trPr>
        <w:tc>
          <w:tcPr>
            <w:tcW w:w="1838" w:type="dxa"/>
            <w:vAlign w:val="center"/>
          </w:tcPr>
          <w:p w:rsidR="007F21B4" w:rsidRPr="0013548B" w:rsidRDefault="007F21B4" w:rsidP="00274364">
            <w:r>
              <w:rPr>
                <w:rFonts w:hint="eastAsia"/>
              </w:rPr>
              <w:t>rules</w:t>
            </w:r>
            <w:r w:rsidR="005143A2">
              <w:t xml:space="preserve"> </w:t>
            </w:r>
            <w:r w:rsidR="005143A2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F21B4" w:rsidRDefault="00C565AB" w:rsidP="00274364">
            <w:r>
              <w:t>List&lt;Item&gt;</w:t>
            </w:r>
          </w:p>
        </w:tc>
        <w:tc>
          <w:tcPr>
            <w:tcW w:w="1417" w:type="dxa"/>
            <w:vAlign w:val="center"/>
          </w:tcPr>
          <w:p w:rsidR="007F21B4" w:rsidRDefault="003E5982" w:rsidP="00274364">
            <w:r>
              <w:t>Item*10</w:t>
            </w:r>
          </w:p>
        </w:tc>
        <w:tc>
          <w:tcPr>
            <w:tcW w:w="2410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规则列表</w:t>
            </w:r>
          </w:p>
        </w:tc>
      </w:tr>
    </w:tbl>
    <w:p w:rsidR="007F21B4" w:rsidRDefault="007F21B4" w:rsidP="007F21B4"/>
    <w:p w:rsidR="007F21B4" w:rsidRDefault="007F21B4" w:rsidP="00167D0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规则</w:t>
      </w:r>
    </w:p>
    <w:p w:rsidR="007F21B4" w:rsidRDefault="007F21B4" w:rsidP="007F21B4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7F21B4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F21B4" w:rsidRDefault="007F21B4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F21B4" w:rsidRDefault="007F21B4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7F21B4" w:rsidRDefault="007F21B4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7F21B4" w:rsidRDefault="007F21B4" w:rsidP="00274364">
            <w:r>
              <w:rPr>
                <w:rFonts w:hint="eastAsia"/>
              </w:rPr>
              <w:t>说明</w:t>
            </w:r>
          </w:p>
        </w:tc>
      </w:tr>
      <w:tr w:rsidR="007F21B4" w:rsidTr="00274364">
        <w:trPr>
          <w:jc w:val="center"/>
        </w:trPr>
        <w:tc>
          <w:tcPr>
            <w:tcW w:w="1838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rule</w:t>
            </w:r>
            <w:r w:rsidR="005143A2">
              <w:t xml:space="preserve"> </w:t>
            </w:r>
            <w:r w:rsidR="005143A2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F21B4" w:rsidRDefault="005C2BC5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规则</w:t>
            </w:r>
          </w:p>
        </w:tc>
      </w:tr>
      <w:tr w:rsidR="007F21B4" w:rsidTr="00274364">
        <w:trPr>
          <w:jc w:val="center"/>
        </w:trPr>
        <w:tc>
          <w:tcPr>
            <w:tcW w:w="1838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application</w:t>
            </w:r>
            <w:r w:rsidR="005143A2">
              <w:t xml:space="preserve"> </w:t>
            </w:r>
            <w:r w:rsidR="005143A2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F21B4" w:rsidRDefault="005C2BC5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7F21B4" w:rsidRDefault="007F21B4" w:rsidP="00274364">
            <w:r>
              <w:t>20</w:t>
            </w:r>
          </w:p>
        </w:tc>
        <w:tc>
          <w:tcPr>
            <w:tcW w:w="2410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应用</w:t>
            </w:r>
          </w:p>
        </w:tc>
      </w:tr>
      <w:tr w:rsidR="007F21B4" w:rsidTr="00274364">
        <w:trPr>
          <w:jc w:val="center"/>
        </w:trPr>
        <w:tc>
          <w:tcPr>
            <w:tcW w:w="1838" w:type="dxa"/>
            <w:vAlign w:val="center"/>
          </w:tcPr>
          <w:p w:rsidR="007F21B4" w:rsidRPr="0013548B" w:rsidRDefault="007F21B4" w:rsidP="00274364">
            <w:r>
              <w:t>args</w:t>
            </w:r>
          </w:p>
        </w:tc>
        <w:tc>
          <w:tcPr>
            <w:tcW w:w="1843" w:type="dxa"/>
            <w:vAlign w:val="center"/>
          </w:tcPr>
          <w:p w:rsidR="007F21B4" w:rsidRDefault="005C2BC5" w:rsidP="00274364">
            <w:r>
              <w:t>List&lt;Object&gt;</w:t>
            </w:r>
          </w:p>
        </w:tc>
        <w:tc>
          <w:tcPr>
            <w:tcW w:w="1417" w:type="dxa"/>
            <w:vAlign w:val="center"/>
          </w:tcPr>
          <w:p w:rsidR="007F21B4" w:rsidRDefault="005C2BC5" w:rsidP="00274364">
            <w:r>
              <w:t>Object*10</w:t>
            </w:r>
          </w:p>
        </w:tc>
        <w:tc>
          <w:tcPr>
            <w:tcW w:w="2410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参数</w:t>
            </w:r>
          </w:p>
        </w:tc>
      </w:tr>
      <w:tr w:rsidR="007F21B4" w:rsidTr="00274364">
        <w:trPr>
          <w:jc w:val="center"/>
        </w:trPr>
        <w:tc>
          <w:tcPr>
            <w:tcW w:w="1838" w:type="dxa"/>
            <w:vAlign w:val="center"/>
          </w:tcPr>
          <w:p w:rsidR="007F21B4" w:rsidRDefault="007F21B4" w:rsidP="00274364">
            <w:r>
              <w:t>s</w:t>
            </w:r>
            <w:r w:rsidRPr="0048403F">
              <w:t>trip</w:t>
            </w:r>
          </w:p>
        </w:tc>
        <w:tc>
          <w:tcPr>
            <w:tcW w:w="1843" w:type="dxa"/>
            <w:vAlign w:val="center"/>
          </w:tcPr>
          <w:p w:rsidR="007F21B4" w:rsidRDefault="003B0E7C" w:rsidP="00274364">
            <w:r>
              <w:t>Integer</w:t>
            </w:r>
          </w:p>
        </w:tc>
        <w:tc>
          <w:tcPr>
            <w:tcW w:w="1417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过滤</w:t>
            </w:r>
          </w:p>
        </w:tc>
      </w:tr>
      <w:tr w:rsidR="007F21B4" w:rsidTr="00274364">
        <w:trPr>
          <w:jc w:val="center"/>
        </w:trPr>
        <w:tc>
          <w:tcPr>
            <w:tcW w:w="1838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p</w:t>
            </w:r>
            <w:r w:rsidRPr="0048403F">
              <w:t>repend</w:t>
            </w:r>
          </w:p>
        </w:tc>
        <w:tc>
          <w:tcPr>
            <w:tcW w:w="1843" w:type="dxa"/>
            <w:vAlign w:val="center"/>
          </w:tcPr>
          <w:p w:rsidR="007F21B4" w:rsidRDefault="003B0E7C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添加</w:t>
            </w:r>
          </w:p>
        </w:tc>
      </w:tr>
      <w:tr w:rsidR="007F21B4" w:rsidTr="00274364">
        <w:trPr>
          <w:jc w:val="center"/>
        </w:trPr>
        <w:tc>
          <w:tcPr>
            <w:tcW w:w="1838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lastRenderedPageBreak/>
              <w:t>filters</w:t>
            </w:r>
          </w:p>
        </w:tc>
        <w:tc>
          <w:tcPr>
            <w:tcW w:w="1843" w:type="dxa"/>
            <w:vAlign w:val="center"/>
          </w:tcPr>
          <w:p w:rsidR="007F21B4" w:rsidRDefault="003B0E7C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7F21B4" w:rsidRDefault="007F21B4" w:rsidP="00274364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过滤器</w:t>
            </w:r>
          </w:p>
        </w:tc>
      </w:tr>
    </w:tbl>
    <w:p w:rsidR="007F21B4" w:rsidRDefault="007F21B4" w:rsidP="007F21B4"/>
    <w:p w:rsidR="007F21B4" w:rsidRPr="00964250" w:rsidRDefault="007F21B4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{“name”: “systec”, “</w:t>
      </w:r>
      <w:r>
        <w:rPr>
          <w:rFonts w:hint="eastAsia"/>
        </w:rPr>
        <w:t>rules</w:t>
      </w:r>
      <w:r>
        <w:t>”: [</w:t>
      </w:r>
      <w:r>
        <w:rPr>
          <w:rFonts w:hint="eastAsia"/>
        </w:rPr>
        <w:t>{</w:t>
      </w:r>
      <w:r>
        <w:t>“rule”: “6002”, “</w:t>
      </w:r>
      <w:r>
        <w:rPr>
          <w:rFonts w:hint="eastAsia"/>
        </w:rPr>
        <w:t>application</w:t>
      </w:r>
      <w:r>
        <w:t>”: “VoiceMail”, “args”: [“6001@default”], “s</w:t>
      </w:r>
      <w:r w:rsidRPr="0048403F">
        <w:t>trip</w:t>
      </w:r>
      <w:r>
        <w:t>”: 2, “</w:t>
      </w:r>
      <w:r>
        <w:rPr>
          <w:rFonts w:hint="eastAsia"/>
        </w:rPr>
        <w:t>p</w:t>
      </w:r>
      <w:r w:rsidRPr="0048403F">
        <w:t>repend</w:t>
      </w:r>
      <w:r>
        <w:t>”: “86”, “</w:t>
      </w:r>
      <w:r>
        <w:rPr>
          <w:rFonts w:hint="eastAsia"/>
        </w:rPr>
        <w:t>filters</w:t>
      </w:r>
      <w:r>
        <w:t>”: “6789”</w:t>
      </w:r>
      <w:r>
        <w:rPr>
          <w:rFonts w:hint="eastAsia"/>
        </w:rPr>
        <w:t>}</w:t>
      </w:r>
      <w:r w:rsidR="00167D07">
        <w:t>, …]}</w:t>
      </w:r>
    </w:p>
    <w:p w:rsidR="007F21B4" w:rsidRDefault="007F21B4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2691" w:author="gz y" w:date="2016-11-17T16:03:00Z">
        <w:r w:rsidR="002C3980">
          <w:rPr>
            <w:rFonts w:hint="eastAsia"/>
          </w:rPr>
          <w:t>A</w:t>
        </w:r>
        <w:r w:rsidR="002C3980">
          <w:t>PI.State</w:t>
        </w:r>
      </w:ins>
      <w:del w:id="2692" w:author="gz y" w:date="2016-11-17T16:03:00Z">
        <w:r w:rsidR="00A60B74" w:rsidDel="002C3980">
          <w:rPr>
            <w:rFonts w:hint="eastAsia"/>
          </w:rPr>
          <w:delText>Object</w:delText>
        </w:r>
      </w:del>
    </w:p>
    <w:p w:rsidR="007F21B4" w:rsidDel="002C3980" w:rsidRDefault="007F21B4" w:rsidP="007F21B4">
      <w:pPr>
        <w:rPr>
          <w:del w:id="2693" w:author="gz y" w:date="2016-11-17T16:03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2694" w:author="gz y" w:date="2016-11-17T16:03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695" w:author="gz y" w:date="2016-11-17T16:03:00Z"/>
              </w:rPr>
            </w:pPr>
            <w:del w:id="2696" w:author="gz y" w:date="2016-11-17T16:03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697" w:author="gz y" w:date="2016-11-17T16:03:00Z"/>
              </w:rPr>
            </w:pPr>
            <w:del w:id="2698" w:author="gz y" w:date="2016-11-17T16:03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699" w:author="gz y" w:date="2016-11-17T16:03:00Z"/>
              </w:rPr>
            </w:pPr>
            <w:del w:id="2700" w:author="gz y" w:date="2016-11-17T16:03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701" w:author="gz y" w:date="2016-11-17T16:03:00Z"/>
              </w:rPr>
            </w:pPr>
            <w:del w:id="2702" w:author="gz y" w:date="2016-11-17T16:03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2703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704" w:author="gz y" w:date="2016-11-17T16:03:00Z"/>
              </w:rPr>
            </w:pPr>
            <w:del w:id="2705" w:author="gz y" w:date="2016-11-17T16:03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706" w:author="gz y" w:date="2016-11-17T16:03:00Z"/>
              </w:rPr>
            </w:pPr>
            <w:del w:id="2707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708" w:author="gz y" w:date="2016-11-17T16:03:00Z"/>
              </w:rPr>
            </w:pPr>
            <w:del w:id="2709" w:author="gz y" w:date="2016-11-17T16:03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710" w:author="gz y" w:date="2016-11-17T16:03:00Z"/>
              </w:rPr>
            </w:pPr>
            <w:del w:id="2711" w:author="gz y" w:date="2016-11-17T16:03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2712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713" w:author="gz y" w:date="2016-11-17T16:03:00Z"/>
              </w:rPr>
            </w:pPr>
            <w:del w:id="2714" w:author="gz y" w:date="2016-11-17T16:03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715" w:author="gz y" w:date="2016-11-17T16:03:00Z"/>
              </w:rPr>
            </w:pPr>
            <w:del w:id="2716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717" w:author="gz y" w:date="2016-11-17T16:03:00Z"/>
              </w:rPr>
            </w:pPr>
            <w:del w:id="2718" w:author="gz y" w:date="2016-11-17T16:03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719" w:author="gz y" w:date="2016-11-17T16:03:00Z"/>
              </w:rPr>
            </w:pPr>
            <w:del w:id="2720" w:author="gz y" w:date="2016-11-17T16:03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2721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722" w:author="gz y" w:date="2016-11-17T16:03:00Z"/>
              </w:rPr>
            </w:pPr>
            <w:del w:id="2723" w:author="gz y" w:date="2016-11-17T16:03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724" w:author="gz y" w:date="2016-11-17T16:03:00Z"/>
              </w:rPr>
            </w:pPr>
            <w:del w:id="2725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726" w:author="gz y" w:date="2016-11-17T16:03:00Z"/>
              </w:rPr>
            </w:pPr>
            <w:del w:id="2727" w:author="gz y" w:date="2016-11-17T16:03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728" w:author="gz y" w:date="2016-11-17T16:03:00Z"/>
              </w:rPr>
            </w:pPr>
            <w:del w:id="2729" w:author="gz y" w:date="2016-11-17T16:03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7F21B4" w:rsidRPr="002402E2" w:rsidDel="002C3980" w:rsidRDefault="007F21B4" w:rsidP="007F21B4">
      <w:pPr>
        <w:rPr>
          <w:del w:id="2730" w:author="gz y" w:date="2016-11-17T16:03:00Z"/>
        </w:rPr>
      </w:pPr>
    </w:p>
    <w:p w:rsidR="007F21B4" w:rsidDel="002C3980" w:rsidRDefault="007F21B4" w:rsidP="00ED2835">
      <w:pPr>
        <w:pStyle w:val="aa"/>
        <w:numPr>
          <w:ilvl w:val="0"/>
          <w:numId w:val="11"/>
        </w:numPr>
        <w:ind w:firstLineChars="0"/>
        <w:rPr>
          <w:del w:id="2731" w:author="gz y" w:date="2016-11-17T16:03:00Z"/>
        </w:rPr>
      </w:pPr>
      <w:del w:id="2732" w:author="gz y" w:date="2016-11-17T16:03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Del="002C3980">
          <w:delText>dialplans</w:delText>
        </w:r>
        <w:r w:rsidDel="002C3980">
          <w:rPr>
            <w:rFonts w:hint="eastAsia"/>
          </w:rPr>
          <w:delText>/</w:delText>
        </w:r>
        <w:r w:rsidR="00266E1A" w:rsidDel="002C3980">
          <w:delText>update</w:delText>
        </w:r>
        <w:r w:rsidDel="002C3980">
          <w:delText>”, “state”: “ok”</w:delText>
        </w:r>
        <w:r w:rsidDel="002C3980">
          <w:rPr>
            <w:rFonts w:hint="eastAsia"/>
          </w:rPr>
          <w:delText>}</w:delText>
        </w:r>
      </w:del>
    </w:p>
    <w:p w:rsidR="007F21B4" w:rsidRPr="007F21B4" w:rsidRDefault="007F21B4" w:rsidP="005E4446"/>
    <w:p w:rsidR="00847620" w:rsidRDefault="00847620" w:rsidP="00ED2835">
      <w:pPr>
        <w:pStyle w:val="3"/>
        <w:numPr>
          <w:ilvl w:val="2"/>
          <w:numId w:val="2"/>
        </w:numPr>
      </w:pPr>
      <w:bookmarkStart w:id="2733" w:name="_Toc471397848"/>
      <w:r>
        <w:rPr>
          <w:rFonts w:hint="eastAsia"/>
        </w:rPr>
        <w:t>删除拨号规则</w:t>
      </w:r>
      <w:bookmarkEnd w:id="2733"/>
    </w:p>
    <w:p w:rsidR="00F374B6" w:rsidRDefault="00F374B6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dial</w:t>
      </w:r>
      <w:r w:rsidR="00430227">
        <w:rPr>
          <w:rFonts w:hint="eastAsia"/>
        </w:rPr>
        <w:t>rule</w:t>
      </w:r>
      <w:r>
        <w:t>s</w:t>
      </w:r>
      <w:r>
        <w:rPr>
          <w:rFonts w:hint="eastAsia"/>
        </w:rPr>
        <w:t>/</w:t>
      </w:r>
      <w:r>
        <w:t>delete</w:t>
      </w:r>
    </w:p>
    <w:p w:rsidR="00C1186F" w:rsidRDefault="00C1186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F374B6" w:rsidRDefault="00F374B6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 w:rsidR="00F04E20">
        <w:rPr>
          <w:rFonts w:hint="eastAsia"/>
        </w:rPr>
        <w:t>L</w:t>
      </w:r>
      <w:r w:rsidR="00F04E20">
        <w:t>ist&lt;String</w:t>
      </w:r>
      <w:r w:rsidR="00837E28">
        <w:t xml:space="preserve"> </w:t>
      </w:r>
      <w:r w:rsidR="00837E28" w:rsidRPr="001964D0">
        <w:rPr>
          <w:rFonts w:hint="eastAsia"/>
          <w:color w:val="FF0000"/>
        </w:rPr>
        <w:t>*</w:t>
      </w:r>
      <w:r w:rsidR="00F04E20">
        <w:t>&gt;</w:t>
      </w:r>
    </w:p>
    <w:p w:rsidR="00F374B6" w:rsidRDefault="00F374B6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[</w:t>
      </w:r>
      <w:r>
        <w:t>“</w:t>
      </w:r>
      <w:r w:rsidR="00E14BFD">
        <w:rPr>
          <w:rFonts w:hint="eastAsia"/>
        </w:rPr>
        <w:t>rule</w:t>
      </w:r>
      <w:r>
        <w:t>1”, “</w:t>
      </w:r>
      <w:r w:rsidR="00E14BFD">
        <w:rPr>
          <w:rFonts w:hint="eastAsia"/>
        </w:rPr>
        <w:t>rule</w:t>
      </w:r>
      <w:r>
        <w:t>2”, …</w:t>
      </w:r>
      <w:r>
        <w:rPr>
          <w:rFonts w:hint="eastAsia"/>
        </w:rPr>
        <w:t>]</w:t>
      </w:r>
    </w:p>
    <w:p w:rsidR="00F374B6" w:rsidRDefault="00F374B6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2734" w:author="gz y" w:date="2016-11-17T16:03:00Z">
        <w:r w:rsidR="002C3980">
          <w:rPr>
            <w:rFonts w:hint="eastAsia"/>
          </w:rPr>
          <w:t>A</w:t>
        </w:r>
        <w:r w:rsidR="002C3980">
          <w:t>PI.State</w:t>
        </w:r>
      </w:ins>
      <w:del w:id="2735" w:author="gz y" w:date="2016-11-17T16:03:00Z">
        <w:r w:rsidR="003F402D" w:rsidDel="002C3980">
          <w:rPr>
            <w:rFonts w:hint="eastAsia"/>
          </w:rPr>
          <w:delText>Object</w:delText>
        </w:r>
      </w:del>
    </w:p>
    <w:p w:rsidR="00F374B6" w:rsidDel="002C3980" w:rsidRDefault="00F374B6" w:rsidP="00F374B6">
      <w:pPr>
        <w:rPr>
          <w:del w:id="2736" w:author="gz y" w:date="2016-11-17T16:03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2737" w:author="gz y" w:date="2016-11-17T16:03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738" w:author="gz y" w:date="2016-11-17T16:03:00Z"/>
              </w:rPr>
            </w:pPr>
            <w:del w:id="2739" w:author="gz y" w:date="2016-11-17T16:03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740" w:author="gz y" w:date="2016-11-17T16:03:00Z"/>
              </w:rPr>
            </w:pPr>
            <w:del w:id="2741" w:author="gz y" w:date="2016-11-17T16:03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742" w:author="gz y" w:date="2016-11-17T16:03:00Z"/>
              </w:rPr>
            </w:pPr>
            <w:del w:id="2743" w:author="gz y" w:date="2016-11-17T16:03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744" w:author="gz y" w:date="2016-11-17T16:03:00Z"/>
              </w:rPr>
            </w:pPr>
            <w:del w:id="2745" w:author="gz y" w:date="2016-11-17T16:03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2746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747" w:author="gz y" w:date="2016-11-17T16:03:00Z"/>
              </w:rPr>
            </w:pPr>
            <w:del w:id="2748" w:author="gz y" w:date="2016-11-17T16:03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749" w:author="gz y" w:date="2016-11-17T16:03:00Z"/>
              </w:rPr>
            </w:pPr>
            <w:del w:id="2750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751" w:author="gz y" w:date="2016-11-17T16:03:00Z"/>
              </w:rPr>
            </w:pPr>
            <w:del w:id="2752" w:author="gz y" w:date="2016-11-17T16:03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753" w:author="gz y" w:date="2016-11-17T16:03:00Z"/>
              </w:rPr>
            </w:pPr>
            <w:del w:id="2754" w:author="gz y" w:date="2016-11-17T16:03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2755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756" w:author="gz y" w:date="2016-11-17T16:03:00Z"/>
              </w:rPr>
            </w:pPr>
            <w:del w:id="2757" w:author="gz y" w:date="2016-11-17T16:03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758" w:author="gz y" w:date="2016-11-17T16:03:00Z"/>
              </w:rPr>
            </w:pPr>
            <w:del w:id="2759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760" w:author="gz y" w:date="2016-11-17T16:03:00Z"/>
              </w:rPr>
            </w:pPr>
            <w:del w:id="2761" w:author="gz y" w:date="2016-11-17T16:03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762" w:author="gz y" w:date="2016-11-17T16:03:00Z"/>
              </w:rPr>
            </w:pPr>
            <w:del w:id="2763" w:author="gz y" w:date="2016-11-17T16:03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2764" w:author="gz y" w:date="2016-11-17T16:03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765" w:author="gz y" w:date="2016-11-17T16:03:00Z"/>
              </w:rPr>
            </w:pPr>
            <w:del w:id="2766" w:author="gz y" w:date="2016-11-17T16:03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767" w:author="gz y" w:date="2016-11-17T16:03:00Z"/>
              </w:rPr>
            </w:pPr>
            <w:del w:id="2768" w:author="gz y" w:date="2016-11-17T16:03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769" w:author="gz y" w:date="2016-11-17T16:03:00Z"/>
              </w:rPr>
            </w:pPr>
            <w:del w:id="2770" w:author="gz y" w:date="2016-11-17T16:03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771" w:author="gz y" w:date="2016-11-17T16:03:00Z"/>
              </w:rPr>
            </w:pPr>
            <w:del w:id="2772" w:author="gz y" w:date="2016-11-17T16:03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F374B6" w:rsidRPr="002402E2" w:rsidDel="002C3980" w:rsidRDefault="00F374B6" w:rsidP="00F374B6">
      <w:pPr>
        <w:rPr>
          <w:del w:id="2773" w:author="gz y" w:date="2016-11-17T16:03:00Z"/>
        </w:rPr>
      </w:pPr>
    </w:p>
    <w:p w:rsidR="00F374B6" w:rsidRPr="00F12062" w:rsidDel="002C3980" w:rsidRDefault="00F374B6" w:rsidP="00ED2835">
      <w:pPr>
        <w:pStyle w:val="aa"/>
        <w:numPr>
          <w:ilvl w:val="0"/>
          <w:numId w:val="11"/>
        </w:numPr>
        <w:ind w:firstLineChars="0"/>
        <w:rPr>
          <w:del w:id="2774" w:author="gz y" w:date="2016-11-17T16:03:00Z"/>
        </w:rPr>
      </w:pPr>
      <w:del w:id="2775" w:author="gz y" w:date="2016-11-17T16:03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R="00785FDF" w:rsidDel="002C3980">
          <w:delText>dial</w:delText>
        </w:r>
        <w:r w:rsidR="00785FDF" w:rsidDel="002C3980">
          <w:rPr>
            <w:rFonts w:hint="eastAsia"/>
          </w:rPr>
          <w:delText>rule</w:delText>
        </w:r>
        <w:r w:rsidR="00785FDF" w:rsidDel="002C3980">
          <w:delText>s</w:delText>
        </w:r>
        <w:r w:rsidDel="002C3980">
          <w:rPr>
            <w:rFonts w:hint="eastAsia"/>
          </w:rPr>
          <w:delText>/</w:delText>
        </w:r>
        <w:r w:rsidDel="002C3980">
          <w:delText>delete”, “state”: “ok”</w:delText>
        </w:r>
        <w:r w:rsidDel="002C3980">
          <w:rPr>
            <w:rFonts w:hint="eastAsia"/>
          </w:rPr>
          <w:delText>}</w:delText>
        </w:r>
      </w:del>
    </w:p>
    <w:p w:rsidR="00BB5628" w:rsidRDefault="00BB5628" w:rsidP="00696874"/>
    <w:p w:rsidR="0004043D" w:rsidRDefault="0004043D" w:rsidP="00ED2835">
      <w:pPr>
        <w:pStyle w:val="2"/>
        <w:numPr>
          <w:ilvl w:val="1"/>
          <w:numId w:val="2"/>
        </w:numPr>
      </w:pPr>
      <w:bookmarkStart w:id="2776" w:name="_Toc471397849"/>
      <w:r>
        <w:rPr>
          <w:rFonts w:hint="eastAsia"/>
        </w:rPr>
        <w:t>响铃组信息</w:t>
      </w:r>
      <w:bookmarkEnd w:id="2776"/>
    </w:p>
    <w:p w:rsidR="007042A5" w:rsidRPr="007042A5" w:rsidRDefault="007042A5" w:rsidP="00ED2835">
      <w:pPr>
        <w:pStyle w:val="3"/>
        <w:numPr>
          <w:ilvl w:val="2"/>
          <w:numId w:val="2"/>
        </w:numPr>
      </w:pPr>
      <w:bookmarkStart w:id="2777" w:name="_Toc471397850"/>
      <w:r>
        <w:rPr>
          <w:rFonts w:hint="eastAsia"/>
        </w:rPr>
        <w:t>获取响铃组信息</w:t>
      </w:r>
      <w:bookmarkEnd w:id="2777"/>
    </w:p>
    <w:p w:rsidR="0004043D" w:rsidRDefault="0004043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/api/ring</w:t>
      </w:r>
      <w:r>
        <w:t>groups</w:t>
      </w:r>
      <w:r w:rsidR="009941E7">
        <w:t>[</w:t>
      </w:r>
      <w:r w:rsidR="00DD2A6C">
        <w:t>/@page/@page_size</w:t>
      </w:r>
      <w:ins w:id="2778" w:author="gz y" w:date="2016-12-16T11:56:00Z">
        <w:r w:rsidR="00D11DCB">
          <w:t xml:space="preserve"> </w:t>
        </w:r>
        <w:r w:rsidR="00D11DCB">
          <w:rPr>
            <w:rFonts w:hint="eastAsia"/>
          </w:rPr>
          <w:t>|</w:t>
        </w:r>
        <w:r w:rsidR="00D11DCB">
          <w:t xml:space="preserve"> </w:t>
        </w:r>
        <w:r w:rsidR="00D11DCB">
          <w:rPr>
            <w:rFonts w:hint="eastAsia"/>
          </w:rPr>
          <w:t>@name</w:t>
        </w:r>
      </w:ins>
      <w:r w:rsidR="009941E7">
        <w:t>]</w:t>
      </w:r>
    </w:p>
    <w:p w:rsidR="009941E7" w:rsidRDefault="009941E7" w:rsidP="009941E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9941E7" w:rsidRDefault="009941E7" w:rsidP="009941E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ins w:id="2779" w:author="gz y" w:date="2016-12-16T11:57:00Z">
        <w:r w:rsidR="00D11DCB">
          <w:rPr>
            <w:rFonts w:hint="eastAsia"/>
          </w:rPr>
          <w:t>1</w:t>
        </w:r>
      </w:ins>
      <w:r>
        <w:rPr>
          <w:rFonts w:hint="eastAsia"/>
        </w:rPr>
        <w:t>：无参数时将获取全部列表</w:t>
      </w:r>
    </w:p>
    <w:p w:rsidR="009941E7" w:rsidRDefault="009941E7" w:rsidP="009941E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941E7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941E7" w:rsidRDefault="009941E7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941E7" w:rsidRDefault="009941E7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941E7" w:rsidRDefault="009941E7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941E7" w:rsidRDefault="009941E7" w:rsidP="007244C6">
            <w:r>
              <w:rPr>
                <w:rFonts w:hint="eastAsia"/>
              </w:rPr>
              <w:t>说明</w:t>
            </w:r>
          </w:p>
        </w:tc>
      </w:tr>
      <w:tr w:rsidR="009941E7" w:rsidTr="007244C6">
        <w:trPr>
          <w:jc w:val="center"/>
        </w:trPr>
        <w:tc>
          <w:tcPr>
            <w:tcW w:w="1838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9941E7" w:rsidRDefault="009941E7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当前页码</w:t>
            </w:r>
          </w:p>
        </w:tc>
      </w:tr>
      <w:tr w:rsidR="009941E7" w:rsidTr="007244C6">
        <w:trPr>
          <w:jc w:val="center"/>
        </w:trPr>
        <w:tc>
          <w:tcPr>
            <w:tcW w:w="1838" w:type="dxa"/>
            <w:vAlign w:val="center"/>
          </w:tcPr>
          <w:p w:rsidR="009941E7" w:rsidRDefault="009941E7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9941E7" w:rsidRDefault="009941E7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9941E7" w:rsidRDefault="009941E7" w:rsidP="009941E7">
      <w:pPr>
        <w:rPr>
          <w:ins w:id="2780" w:author="gz y" w:date="2016-12-16T11:56:00Z"/>
        </w:rPr>
      </w:pPr>
    </w:p>
    <w:p w:rsidR="00D11DCB" w:rsidRDefault="00D11DCB" w:rsidP="00D11DCB">
      <w:pPr>
        <w:pStyle w:val="aa"/>
        <w:numPr>
          <w:ilvl w:val="0"/>
          <w:numId w:val="11"/>
        </w:numPr>
        <w:ind w:firstLineChars="0"/>
        <w:rPr>
          <w:ins w:id="2781" w:author="gz y" w:date="2016-12-16T11:56:00Z"/>
        </w:rPr>
      </w:pPr>
      <w:ins w:id="2782" w:author="gz y" w:date="2016-12-16T11:56:00Z">
        <w:r>
          <w:rPr>
            <w:rFonts w:hint="eastAsia"/>
          </w:rPr>
          <w:t>参数</w:t>
        </w:r>
      </w:ins>
      <w:ins w:id="2783" w:author="gz y" w:date="2016-12-16T11:57:00Z">
        <w:r>
          <w:rPr>
            <w:rFonts w:hint="eastAsia"/>
          </w:rPr>
          <w:t>2</w:t>
        </w:r>
      </w:ins>
      <w:ins w:id="2784" w:author="gz y" w:date="2016-12-16T11:56:00Z">
        <w:r>
          <w:rPr>
            <w:rFonts w:hint="eastAsia"/>
          </w:rPr>
          <w:t>：无参数时将获取全部列表</w:t>
        </w:r>
      </w:ins>
    </w:p>
    <w:p w:rsidR="00D11DCB" w:rsidRDefault="00D11DCB" w:rsidP="00D11DCB">
      <w:pPr>
        <w:rPr>
          <w:ins w:id="2785" w:author="gz y" w:date="2016-12-16T11:56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D11DCB" w:rsidTr="00B83BC8">
        <w:trPr>
          <w:jc w:val="center"/>
          <w:ins w:id="2786" w:author="gz y" w:date="2016-12-16T11:56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D11DCB" w:rsidRDefault="00D11DCB" w:rsidP="00B83BC8">
            <w:pPr>
              <w:rPr>
                <w:ins w:id="2787" w:author="gz y" w:date="2016-12-16T11:56:00Z"/>
              </w:rPr>
            </w:pPr>
            <w:ins w:id="2788" w:author="gz y" w:date="2016-12-16T11:56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D11DCB" w:rsidRDefault="00D11DCB" w:rsidP="00B83BC8">
            <w:pPr>
              <w:rPr>
                <w:ins w:id="2789" w:author="gz y" w:date="2016-12-16T11:56:00Z"/>
              </w:rPr>
            </w:pPr>
            <w:ins w:id="2790" w:author="gz y" w:date="2016-12-16T11:56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D11DCB" w:rsidRDefault="00D11DCB" w:rsidP="00B83BC8">
            <w:pPr>
              <w:rPr>
                <w:ins w:id="2791" w:author="gz y" w:date="2016-12-16T11:56:00Z"/>
              </w:rPr>
            </w:pPr>
            <w:ins w:id="2792" w:author="gz y" w:date="2016-12-16T11:56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D11DCB" w:rsidRDefault="00D11DCB" w:rsidP="00B83BC8">
            <w:pPr>
              <w:rPr>
                <w:ins w:id="2793" w:author="gz y" w:date="2016-12-16T11:56:00Z"/>
              </w:rPr>
            </w:pPr>
            <w:ins w:id="2794" w:author="gz y" w:date="2016-12-16T11:56:00Z">
              <w:r>
                <w:rPr>
                  <w:rFonts w:hint="eastAsia"/>
                </w:rPr>
                <w:t>说明</w:t>
              </w:r>
            </w:ins>
          </w:p>
        </w:tc>
      </w:tr>
      <w:tr w:rsidR="00D11DCB" w:rsidTr="00B83BC8">
        <w:trPr>
          <w:jc w:val="center"/>
          <w:ins w:id="2795" w:author="gz y" w:date="2016-12-16T11:56:00Z"/>
        </w:trPr>
        <w:tc>
          <w:tcPr>
            <w:tcW w:w="1838" w:type="dxa"/>
            <w:vAlign w:val="center"/>
          </w:tcPr>
          <w:p w:rsidR="00D11DCB" w:rsidRDefault="00D11DCB" w:rsidP="00B83BC8">
            <w:pPr>
              <w:rPr>
                <w:ins w:id="2796" w:author="gz y" w:date="2016-12-16T11:56:00Z"/>
              </w:rPr>
            </w:pPr>
            <w:ins w:id="2797" w:author="gz y" w:date="2016-12-16T11:57:00Z">
              <w:r>
                <w:rPr>
                  <w:rFonts w:hint="eastAsia"/>
                </w:rPr>
                <w:t>name</w:t>
              </w:r>
            </w:ins>
            <w:ins w:id="2798" w:author="gz y" w:date="2016-12-16T11:56:00Z"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D11DCB" w:rsidRDefault="00D11DCB" w:rsidP="00B83BC8">
            <w:pPr>
              <w:rPr>
                <w:ins w:id="2799" w:author="gz y" w:date="2016-12-16T11:56:00Z"/>
              </w:rPr>
            </w:pPr>
            <w:ins w:id="2800" w:author="gz y" w:date="2016-12-16T11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7" w:type="dxa"/>
            <w:vAlign w:val="center"/>
          </w:tcPr>
          <w:p w:rsidR="00D11DCB" w:rsidRDefault="00D11DCB" w:rsidP="00B83BC8">
            <w:pPr>
              <w:rPr>
                <w:ins w:id="2801" w:author="gz y" w:date="2016-12-16T11:56:00Z"/>
              </w:rPr>
            </w:pPr>
            <w:ins w:id="2802" w:author="gz y" w:date="2016-12-16T11:56:00Z">
              <w:r>
                <w:t>20</w:t>
              </w:r>
            </w:ins>
          </w:p>
        </w:tc>
        <w:tc>
          <w:tcPr>
            <w:tcW w:w="2410" w:type="dxa"/>
            <w:vAlign w:val="center"/>
          </w:tcPr>
          <w:p w:rsidR="00D11DCB" w:rsidRDefault="00D11DCB" w:rsidP="00B83BC8">
            <w:pPr>
              <w:rPr>
                <w:ins w:id="2803" w:author="gz y" w:date="2016-12-16T11:56:00Z"/>
              </w:rPr>
            </w:pPr>
            <w:ins w:id="2804" w:author="gz y" w:date="2016-12-16T11:57:00Z">
              <w:r>
                <w:rPr>
                  <w:rFonts w:hint="eastAsia"/>
                </w:rPr>
                <w:t>响铃组名称</w:t>
              </w:r>
            </w:ins>
          </w:p>
        </w:tc>
      </w:tr>
    </w:tbl>
    <w:p w:rsidR="00D11DCB" w:rsidRDefault="00D11DCB" w:rsidP="009941E7"/>
    <w:p w:rsidR="00D11DCB" w:rsidRDefault="009941E7" w:rsidP="009941E7">
      <w:pPr>
        <w:pStyle w:val="aa"/>
        <w:numPr>
          <w:ilvl w:val="0"/>
          <w:numId w:val="11"/>
        </w:numPr>
        <w:ind w:firstLineChars="0"/>
        <w:rPr>
          <w:ins w:id="2805" w:author="gz y" w:date="2016-12-16T11:57:00Z"/>
        </w:rPr>
      </w:pPr>
      <w:r>
        <w:rPr>
          <w:rFonts w:hint="eastAsia"/>
        </w:rPr>
        <w:t>示例：</w:t>
      </w:r>
    </w:p>
    <w:p w:rsidR="009941E7" w:rsidRDefault="009941E7">
      <w:pPr>
        <w:rPr>
          <w:ins w:id="2806" w:author="gz y" w:date="2016-12-16T11:57:00Z"/>
        </w:rPr>
        <w:pPrChange w:id="2807" w:author="gz y" w:date="2016-12-16T11:57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t>http://www.systec-pbx.net</w:t>
      </w:r>
      <w:r>
        <w:rPr>
          <w:rFonts w:hint="eastAsia"/>
        </w:rPr>
        <w:t>/api/</w:t>
      </w:r>
      <w:r w:rsidR="00C97A02">
        <w:rPr>
          <w:rFonts w:hint="eastAsia"/>
        </w:rPr>
        <w:t>ring</w:t>
      </w:r>
      <w:r w:rsidR="00C97A02">
        <w:t>groups</w:t>
      </w:r>
      <w:r>
        <w:t>/1/20</w:t>
      </w:r>
    </w:p>
    <w:p w:rsidR="00D11DCB" w:rsidRDefault="00D11DCB" w:rsidP="00D11DCB">
      <w:pPr>
        <w:rPr>
          <w:ins w:id="2808" w:author="gz y" w:date="2016-12-16T11:57:00Z"/>
        </w:rPr>
      </w:pPr>
      <w:ins w:id="2809" w:author="gz y" w:date="2016-12-16T11:57:00Z">
        <w:r>
          <w:t>http://www.systec-pbx.net</w:t>
        </w:r>
        <w:r>
          <w:rPr>
            <w:rFonts w:hint="eastAsia"/>
          </w:rPr>
          <w:t>/api/ring</w:t>
        </w:r>
        <w:r>
          <w:t>groups/systec</w:t>
        </w:r>
      </w:ins>
    </w:p>
    <w:p w:rsidR="00D11DCB" w:rsidRPr="00D727C8" w:rsidRDefault="00D11DCB">
      <w:pPr>
        <w:pPrChange w:id="2810" w:author="gz y" w:date="2016-12-16T11:57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9941E7" w:rsidRDefault="009941E7" w:rsidP="009941E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9941E7" w:rsidRDefault="009941E7" w:rsidP="009941E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941E7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941E7" w:rsidRDefault="009941E7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941E7" w:rsidRDefault="009941E7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941E7" w:rsidRDefault="009941E7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941E7" w:rsidRDefault="009941E7" w:rsidP="007244C6">
            <w:r>
              <w:rPr>
                <w:rFonts w:hint="eastAsia"/>
              </w:rPr>
              <w:t>说明</w:t>
            </w:r>
          </w:p>
        </w:tc>
      </w:tr>
      <w:tr w:rsidR="009941E7" w:rsidTr="007244C6">
        <w:trPr>
          <w:jc w:val="center"/>
        </w:trPr>
        <w:tc>
          <w:tcPr>
            <w:tcW w:w="1838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9941E7" w:rsidRDefault="009941E7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当前页码</w:t>
            </w:r>
          </w:p>
        </w:tc>
      </w:tr>
      <w:tr w:rsidR="009941E7" w:rsidTr="007244C6">
        <w:trPr>
          <w:jc w:val="center"/>
        </w:trPr>
        <w:tc>
          <w:tcPr>
            <w:tcW w:w="1838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9941E7" w:rsidRDefault="009941E7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总条数</w:t>
            </w:r>
          </w:p>
        </w:tc>
      </w:tr>
      <w:tr w:rsidR="009941E7" w:rsidTr="007244C6">
        <w:trPr>
          <w:jc w:val="center"/>
        </w:trPr>
        <w:tc>
          <w:tcPr>
            <w:tcW w:w="1838" w:type="dxa"/>
            <w:vAlign w:val="center"/>
          </w:tcPr>
          <w:p w:rsidR="009941E7" w:rsidRDefault="00853BC2" w:rsidP="007244C6">
            <w:r>
              <w:rPr>
                <w:rFonts w:hint="eastAsia"/>
              </w:rPr>
              <w:t>ring</w:t>
            </w:r>
            <w:r>
              <w:t>groups</w:t>
            </w:r>
            <w:r w:rsidR="009941E7">
              <w:t xml:space="preserve"> </w:t>
            </w:r>
            <w:r w:rsidR="009941E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9941E7" w:rsidRDefault="009941E7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9941E7" w:rsidRDefault="003021ED" w:rsidP="007244C6">
            <w:r>
              <w:rPr>
                <w:rFonts w:hint="eastAsia"/>
              </w:rPr>
              <w:t>响铃组</w:t>
            </w:r>
            <w:r w:rsidR="009941E7">
              <w:rPr>
                <w:rFonts w:hint="eastAsia"/>
              </w:rPr>
              <w:t>列表</w:t>
            </w:r>
          </w:p>
        </w:tc>
      </w:tr>
    </w:tbl>
    <w:p w:rsidR="009941E7" w:rsidRDefault="009941E7" w:rsidP="009941E7"/>
    <w:p w:rsidR="0021425F" w:rsidRDefault="0021425F" w:rsidP="0012154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响铃组列表</w:t>
      </w:r>
      <w:r w:rsidR="009941E7">
        <w:rPr>
          <w:rFonts w:hint="eastAsia"/>
        </w:rPr>
        <w:t>：</w:t>
      </w:r>
      <w:r w:rsidR="009941E7">
        <w:rPr>
          <w:rFonts w:hint="eastAsia"/>
        </w:rPr>
        <w:t>List&lt;</w:t>
      </w:r>
      <w:r w:rsidR="009941E7">
        <w:t>Item</w:t>
      </w:r>
      <w:r w:rsidR="009941E7">
        <w:rPr>
          <w:rFonts w:hint="eastAsia"/>
        </w:rPr>
        <w:t>&gt;</w:t>
      </w:r>
    </w:p>
    <w:p w:rsidR="0004043D" w:rsidRDefault="0004043D" w:rsidP="0021425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04043D" w:rsidTr="00274364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04043D" w:rsidRDefault="0004043D" w:rsidP="0027436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04043D" w:rsidRDefault="0004043D" w:rsidP="00274364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4043D" w:rsidRDefault="0004043D" w:rsidP="00274364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4043D" w:rsidRDefault="0004043D" w:rsidP="00274364">
            <w:r>
              <w:rPr>
                <w:rFonts w:hint="eastAsia"/>
              </w:rPr>
              <w:t>说明</w:t>
            </w:r>
          </w:p>
        </w:tc>
      </w:tr>
      <w:tr w:rsidR="0004043D" w:rsidTr="00274364">
        <w:trPr>
          <w:jc w:val="center"/>
        </w:trPr>
        <w:tc>
          <w:tcPr>
            <w:tcW w:w="1838" w:type="dxa"/>
            <w:vAlign w:val="center"/>
          </w:tcPr>
          <w:p w:rsidR="0004043D" w:rsidRDefault="0004043D" w:rsidP="00274364">
            <w:r>
              <w:t>name</w:t>
            </w:r>
            <w:r w:rsidR="005A57BC">
              <w:t xml:space="preserve"> </w:t>
            </w:r>
            <w:r w:rsidR="005A57B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4043D" w:rsidRDefault="00AA180A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4043D" w:rsidRDefault="0004043D" w:rsidP="002743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04043D" w:rsidRDefault="0004043D" w:rsidP="00274364">
            <w:r>
              <w:rPr>
                <w:rFonts w:hint="eastAsia"/>
              </w:rPr>
              <w:t>名字</w:t>
            </w:r>
          </w:p>
        </w:tc>
      </w:tr>
      <w:tr w:rsidR="0004043D" w:rsidTr="00274364">
        <w:trPr>
          <w:jc w:val="center"/>
        </w:trPr>
        <w:tc>
          <w:tcPr>
            <w:tcW w:w="1838" w:type="dxa"/>
            <w:vAlign w:val="center"/>
          </w:tcPr>
          <w:p w:rsidR="0004043D" w:rsidRPr="0013548B" w:rsidRDefault="002C5577" w:rsidP="00274364">
            <w:r w:rsidRPr="004A38CC">
              <w:t>extension</w:t>
            </w:r>
            <w:r w:rsidR="005A57BC">
              <w:t xml:space="preserve"> </w:t>
            </w:r>
            <w:r w:rsidR="005A57B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4043D" w:rsidRDefault="00AA180A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04043D" w:rsidRDefault="002C5577" w:rsidP="00274364">
            <w:r>
              <w:t>20</w:t>
            </w:r>
          </w:p>
        </w:tc>
        <w:tc>
          <w:tcPr>
            <w:tcW w:w="2410" w:type="dxa"/>
            <w:vAlign w:val="center"/>
          </w:tcPr>
          <w:p w:rsidR="0004043D" w:rsidRDefault="00F772E6" w:rsidP="00274364">
            <w:r>
              <w:rPr>
                <w:rFonts w:hint="eastAsia"/>
              </w:rPr>
              <w:t>分机号</w:t>
            </w:r>
          </w:p>
        </w:tc>
      </w:tr>
      <w:tr w:rsidR="00A63D56" w:rsidTr="00274364">
        <w:trPr>
          <w:jc w:val="center"/>
        </w:trPr>
        <w:tc>
          <w:tcPr>
            <w:tcW w:w="1838" w:type="dxa"/>
            <w:vAlign w:val="center"/>
          </w:tcPr>
          <w:p w:rsidR="00A63D56" w:rsidRPr="004A38CC" w:rsidRDefault="00A63D56" w:rsidP="00274364">
            <w:r>
              <w:rPr>
                <w:rFonts w:hint="eastAsia"/>
              </w:rPr>
              <w:lastRenderedPageBreak/>
              <w:t>ring</w:t>
            </w:r>
            <w:r>
              <w:t>_style</w:t>
            </w:r>
            <w:r w:rsidR="005A57BC">
              <w:t xml:space="preserve"> </w:t>
            </w:r>
            <w:r w:rsidR="005A57B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63D56" w:rsidRDefault="00AA180A" w:rsidP="00274364">
            <w:r>
              <w:t>String</w:t>
            </w:r>
          </w:p>
        </w:tc>
        <w:tc>
          <w:tcPr>
            <w:tcW w:w="1417" w:type="dxa"/>
            <w:vAlign w:val="center"/>
          </w:tcPr>
          <w:p w:rsidR="00A63D56" w:rsidRDefault="00A63D56" w:rsidP="00274364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A63D56" w:rsidRDefault="00A63D56" w:rsidP="00274364">
            <w:r>
              <w:rPr>
                <w:rFonts w:hint="eastAsia"/>
              </w:rPr>
              <w:t>振铃方式：</w:t>
            </w:r>
            <w:r>
              <w:rPr>
                <w:rFonts w:hint="eastAsia"/>
              </w:rPr>
              <w:t>all</w:t>
            </w:r>
            <w:r w:rsidR="00A155C9">
              <w:t>, inorder</w:t>
            </w:r>
          </w:p>
        </w:tc>
      </w:tr>
      <w:tr w:rsidR="008150F5" w:rsidTr="00274364">
        <w:trPr>
          <w:jc w:val="center"/>
        </w:trPr>
        <w:tc>
          <w:tcPr>
            <w:tcW w:w="1838" w:type="dxa"/>
            <w:vAlign w:val="center"/>
          </w:tcPr>
          <w:p w:rsidR="008150F5" w:rsidRDefault="008150F5" w:rsidP="00274364">
            <w:r>
              <w:rPr>
                <w:rFonts w:hint="eastAsia"/>
              </w:rPr>
              <w:t>timeout</w:t>
            </w:r>
            <w:r w:rsidR="005A57BC">
              <w:t xml:space="preserve"> </w:t>
            </w:r>
            <w:r w:rsidR="005A57B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8150F5" w:rsidRDefault="00AA180A" w:rsidP="00274364">
            <w:r>
              <w:t>Integer</w:t>
            </w:r>
          </w:p>
        </w:tc>
        <w:tc>
          <w:tcPr>
            <w:tcW w:w="1417" w:type="dxa"/>
            <w:vAlign w:val="center"/>
          </w:tcPr>
          <w:p w:rsidR="008150F5" w:rsidRDefault="00AD0739" w:rsidP="00274364">
            <w:r>
              <w:t>1</w:t>
            </w:r>
          </w:p>
        </w:tc>
        <w:tc>
          <w:tcPr>
            <w:tcW w:w="2410" w:type="dxa"/>
            <w:vAlign w:val="center"/>
          </w:tcPr>
          <w:p w:rsidR="008150F5" w:rsidRDefault="008150F5" w:rsidP="00274364">
            <w:r>
              <w:rPr>
                <w:rFonts w:hint="eastAsia"/>
              </w:rPr>
              <w:t>超时</w:t>
            </w:r>
            <w:r w:rsidR="00AD0739">
              <w:rPr>
                <w:rFonts w:hint="eastAsia"/>
              </w:rPr>
              <w:t>（</w:t>
            </w:r>
            <w:r w:rsidR="00AD0739">
              <w:rPr>
                <w:rFonts w:hint="eastAsia"/>
              </w:rPr>
              <w:t>s</w:t>
            </w:r>
            <w:r w:rsidR="00AD0739">
              <w:rPr>
                <w:rFonts w:hint="eastAsia"/>
              </w:rPr>
              <w:t>）</w:t>
            </w:r>
          </w:p>
        </w:tc>
      </w:tr>
      <w:tr w:rsidR="008150F5" w:rsidTr="00274364">
        <w:trPr>
          <w:jc w:val="center"/>
        </w:trPr>
        <w:tc>
          <w:tcPr>
            <w:tcW w:w="1838" w:type="dxa"/>
            <w:vAlign w:val="center"/>
          </w:tcPr>
          <w:p w:rsidR="008150F5" w:rsidRDefault="008150F5" w:rsidP="00274364">
            <w:r>
              <w:rPr>
                <w:rFonts w:hint="eastAsia"/>
              </w:rPr>
              <w:t>members</w:t>
            </w:r>
            <w:r w:rsidR="005A57BC">
              <w:t xml:space="preserve"> </w:t>
            </w:r>
            <w:r w:rsidR="005A57B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8150F5" w:rsidRDefault="00E141D9" w:rsidP="00274364">
            <w:r>
              <w:t>List&lt;</w:t>
            </w:r>
            <w:r w:rsidR="00AA180A">
              <w:t>String</w:t>
            </w:r>
            <w:r w:rsidR="00E72928">
              <w:t xml:space="preserve"> </w:t>
            </w:r>
            <w:r w:rsidR="00E72928" w:rsidRPr="001964D0">
              <w:rPr>
                <w:rFonts w:hint="eastAsia"/>
                <w:color w:val="FF0000"/>
              </w:rPr>
              <w:t>*</w:t>
            </w:r>
            <w:r>
              <w:t>&gt;</w:t>
            </w:r>
          </w:p>
        </w:tc>
        <w:tc>
          <w:tcPr>
            <w:tcW w:w="1417" w:type="dxa"/>
            <w:vAlign w:val="center"/>
          </w:tcPr>
          <w:p w:rsidR="008150F5" w:rsidRDefault="00B871FA" w:rsidP="00274364">
            <w:r>
              <w:t>String*20</w:t>
            </w:r>
          </w:p>
        </w:tc>
        <w:tc>
          <w:tcPr>
            <w:tcW w:w="2410" w:type="dxa"/>
            <w:vAlign w:val="center"/>
          </w:tcPr>
          <w:p w:rsidR="008150F5" w:rsidRDefault="008150F5" w:rsidP="00274364">
            <w:r>
              <w:rPr>
                <w:rFonts w:hint="eastAsia"/>
              </w:rPr>
              <w:t>成员列表</w:t>
            </w:r>
          </w:p>
        </w:tc>
      </w:tr>
    </w:tbl>
    <w:p w:rsidR="0004043D" w:rsidRDefault="0004043D" w:rsidP="0004043D"/>
    <w:p w:rsidR="00A27C0E" w:rsidRDefault="0004043D" w:rsidP="00ED2835">
      <w:pPr>
        <w:pStyle w:val="aa"/>
        <w:numPr>
          <w:ilvl w:val="0"/>
          <w:numId w:val="11"/>
        </w:numPr>
        <w:ind w:firstLineChars="0"/>
        <w:rPr>
          <w:ins w:id="2811" w:author="gz y" w:date="2016-12-16T11:58:00Z"/>
        </w:rPr>
      </w:pPr>
      <w:r>
        <w:rPr>
          <w:rFonts w:hint="eastAsia"/>
        </w:rPr>
        <w:t>示例：</w:t>
      </w:r>
    </w:p>
    <w:p w:rsidR="00A27C0E" w:rsidRDefault="00A27C0E">
      <w:pPr>
        <w:rPr>
          <w:ins w:id="2812" w:author="gz y" w:date="2016-12-16T11:58:00Z"/>
        </w:rPr>
        <w:pPrChange w:id="2813" w:author="gz y" w:date="2016-12-16T11:58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04043D" w:rsidRDefault="001534CC">
      <w:pPr>
        <w:rPr>
          <w:ins w:id="2814" w:author="gz y" w:date="2016-12-16T11:58:00Z"/>
        </w:rPr>
        <w:pPrChange w:id="2815" w:author="gz y" w:date="2016-12-16T11:58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rPr>
          <w:rFonts w:hint="eastAsia"/>
        </w:rPr>
        <w:t>{</w:t>
      </w:r>
      <w:r>
        <w:t>“page”: 1, “</w:t>
      </w:r>
      <w:r>
        <w:rPr>
          <w:rFonts w:hint="eastAsia"/>
        </w:rPr>
        <w:t>total</w:t>
      </w:r>
      <w:r>
        <w:t>_count”: 100, “</w:t>
      </w:r>
      <w:r>
        <w:rPr>
          <w:rFonts w:hint="eastAsia"/>
        </w:rPr>
        <w:t>ring</w:t>
      </w:r>
      <w:r>
        <w:t xml:space="preserve">groups”: </w:t>
      </w:r>
      <w:r w:rsidR="0004043D">
        <w:rPr>
          <w:rFonts w:hint="eastAsia"/>
        </w:rPr>
        <w:t>[</w:t>
      </w:r>
      <w:r w:rsidR="0004043D">
        <w:t>{“name”: “systec”, “</w:t>
      </w:r>
      <w:r w:rsidR="00D11D33" w:rsidRPr="004A38CC">
        <w:t>extension</w:t>
      </w:r>
      <w:r w:rsidR="0004043D">
        <w:t xml:space="preserve">”: </w:t>
      </w:r>
      <w:r w:rsidR="00D11D33">
        <w:t>“6200”, “</w:t>
      </w:r>
      <w:r w:rsidR="00D11D33">
        <w:rPr>
          <w:rFonts w:hint="eastAsia"/>
        </w:rPr>
        <w:t>ring</w:t>
      </w:r>
      <w:r w:rsidR="00D11D33">
        <w:t>_style”: “all”</w:t>
      </w:r>
      <w:r w:rsidR="00383526">
        <w:t>, “</w:t>
      </w:r>
      <w:r w:rsidR="00383526">
        <w:rPr>
          <w:rFonts w:hint="eastAsia"/>
        </w:rPr>
        <w:t>timeout</w:t>
      </w:r>
      <w:r w:rsidR="00AD0739">
        <w:t>”: 30</w:t>
      </w:r>
      <w:r w:rsidR="00383526">
        <w:t>, “</w:t>
      </w:r>
      <w:r w:rsidR="00383526">
        <w:rPr>
          <w:rFonts w:hint="eastAsia"/>
        </w:rPr>
        <w:t>members</w:t>
      </w:r>
      <w:r w:rsidR="00383526">
        <w:t>”: [“6001”, “6002”, “6003</w:t>
      </w:r>
      <w:proofErr w:type="gramStart"/>
      <w:r w:rsidR="00383526">
        <w:t>”, …]</w:t>
      </w:r>
      <w:proofErr w:type="gramEnd"/>
      <w:r w:rsidR="0004043D">
        <w:t>} , …</w:t>
      </w:r>
      <w:r w:rsidR="0004043D">
        <w:rPr>
          <w:rFonts w:hint="eastAsia"/>
        </w:rPr>
        <w:t>]</w:t>
      </w:r>
      <w:r>
        <w:t>}</w:t>
      </w:r>
    </w:p>
    <w:p w:rsidR="00A27C0E" w:rsidRDefault="00A27C0E">
      <w:pPr>
        <w:rPr>
          <w:ins w:id="2816" w:author="gz y" w:date="2016-12-16T11:58:00Z"/>
        </w:rPr>
        <w:pPrChange w:id="2817" w:author="gz y" w:date="2016-12-16T11:58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A27C0E" w:rsidRDefault="00A27C0E">
      <w:pPr>
        <w:pPrChange w:id="2818" w:author="gz y" w:date="2016-12-16T11:58:00Z">
          <w:pPr>
            <w:pStyle w:val="aa"/>
            <w:numPr>
              <w:numId w:val="11"/>
            </w:numPr>
            <w:ind w:left="420" w:firstLineChars="0" w:hanging="420"/>
          </w:pPr>
        </w:pPrChange>
      </w:pPr>
      <w:ins w:id="2819" w:author="gz y" w:date="2016-12-16T11:58:00Z">
        <w:r>
          <w:t>{“name”: “systec”, “</w:t>
        </w:r>
        <w:r w:rsidRPr="004A38CC">
          <w:t>extension</w:t>
        </w:r>
        <w:r>
          <w:t>”: “6200”, “</w:t>
        </w:r>
        <w:r>
          <w:rPr>
            <w:rFonts w:hint="eastAsia"/>
          </w:rPr>
          <w:t>ring</w:t>
        </w:r>
        <w:r>
          <w:t>_style”: “all”, “</w:t>
        </w:r>
        <w:r>
          <w:rPr>
            <w:rFonts w:hint="eastAsia"/>
          </w:rPr>
          <w:t>timeout</w:t>
        </w:r>
        <w:r>
          <w:t>”: 30, “</w:t>
        </w:r>
        <w:r>
          <w:rPr>
            <w:rFonts w:hint="eastAsia"/>
          </w:rPr>
          <w:t>members</w:t>
        </w:r>
        <w:r>
          <w:t>”: [“6001”, “6002”, “6003</w:t>
        </w:r>
        <w:proofErr w:type="gramStart"/>
        <w:r>
          <w:t>”, …]</w:t>
        </w:r>
        <w:proofErr w:type="gramEnd"/>
        <w:r>
          <w:t>}</w:t>
        </w:r>
      </w:ins>
    </w:p>
    <w:p w:rsidR="001634E5" w:rsidRDefault="001634E5" w:rsidP="001634E5"/>
    <w:p w:rsidR="003811FD" w:rsidRDefault="003811FD" w:rsidP="00ED2835">
      <w:pPr>
        <w:pStyle w:val="3"/>
        <w:numPr>
          <w:ilvl w:val="2"/>
          <w:numId w:val="2"/>
        </w:numPr>
      </w:pPr>
      <w:bookmarkStart w:id="2820" w:name="_Toc471397851"/>
      <w:r>
        <w:rPr>
          <w:rFonts w:hint="eastAsia"/>
        </w:rPr>
        <w:t>添加响铃组</w:t>
      </w:r>
      <w:bookmarkEnd w:id="2820"/>
    </w:p>
    <w:p w:rsidR="00A47378" w:rsidRDefault="00A47378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C71400">
        <w:rPr>
          <w:rFonts w:hint="eastAsia"/>
        </w:rPr>
        <w:t>POST</w:t>
      </w:r>
      <w:r>
        <w:rPr>
          <w:rFonts w:hint="eastAsia"/>
        </w:rPr>
        <w:t xml:space="preserve"> /api/ring</w:t>
      </w:r>
      <w:r>
        <w:t>groups</w:t>
      </w:r>
      <w:r w:rsidR="000C3428">
        <w:t>/add</w:t>
      </w:r>
    </w:p>
    <w:p w:rsidR="0006369A" w:rsidRDefault="0006369A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A47378" w:rsidRDefault="00A60B74" w:rsidP="007244C6">
      <w:pPr>
        <w:pStyle w:val="aa"/>
        <w:numPr>
          <w:ilvl w:val="0"/>
          <w:numId w:val="11"/>
        </w:numPr>
        <w:tabs>
          <w:tab w:val="left" w:pos="739"/>
        </w:tabs>
        <w:ind w:firstLineChars="0"/>
      </w:pPr>
      <w:r>
        <w:rPr>
          <w:rFonts w:hint="eastAsia"/>
        </w:rPr>
        <w:t>参数</w:t>
      </w:r>
      <w:r w:rsidR="00A47378">
        <w:rPr>
          <w:rFonts w:hint="eastAsia"/>
        </w:rPr>
        <w:t>：</w:t>
      </w:r>
      <w:r w:rsidR="0006369A">
        <w:rPr>
          <w:rFonts w:hint="eastAsia"/>
        </w:rPr>
        <w:t>Object</w:t>
      </w:r>
    </w:p>
    <w:p w:rsidR="0006369A" w:rsidRDefault="0006369A" w:rsidP="0006369A">
      <w:pPr>
        <w:tabs>
          <w:tab w:val="left" w:pos="739"/>
        </w:tabs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47378" w:rsidTr="002B7C0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47378" w:rsidRDefault="00A47378" w:rsidP="002B7C0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47378" w:rsidRDefault="00A47378" w:rsidP="002B7C0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47378" w:rsidRDefault="00A47378" w:rsidP="002B7C0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47378" w:rsidRDefault="00A47378" w:rsidP="002B7C03">
            <w:r>
              <w:rPr>
                <w:rFonts w:hint="eastAsia"/>
              </w:rPr>
              <w:t>说明</w:t>
            </w:r>
          </w:p>
        </w:tc>
      </w:tr>
      <w:tr w:rsidR="00A47378" w:rsidTr="002B7C03">
        <w:trPr>
          <w:jc w:val="center"/>
        </w:trPr>
        <w:tc>
          <w:tcPr>
            <w:tcW w:w="1838" w:type="dxa"/>
            <w:vAlign w:val="center"/>
          </w:tcPr>
          <w:p w:rsidR="00A47378" w:rsidRDefault="00A47378" w:rsidP="002B7C03">
            <w:r>
              <w:t>name</w:t>
            </w:r>
            <w:r w:rsidR="006C39D7">
              <w:t xml:space="preserve"> </w:t>
            </w:r>
            <w:r w:rsidR="006C39D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47378" w:rsidRDefault="00AD0739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A47378" w:rsidRDefault="00A47378" w:rsidP="002B7C03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A47378" w:rsidRDefault="00A47378" w:rsidP="002B7C03">
            <w:r>
              <w:rPr>
                <w:rFonts w:hint="eastAsia"/>
              </w:rPr>
              <w:t>名字</w:t>
            </w:r>
          </w:p>
        </w:tc>
      </w:tr>
      <w:tr w:rsidR="00A47378" w:rsidTr="002B7C03">
        <w:trPr>
          <w:jc w:val="center"/>
        </w:trPr>
        <w:tc>
          <w:tcPr>
            <w:tcW w:w="1838" w:type="dxa"/>
            <w:vAlign w:val="center"/>
          </w:tcPr>
          <w:p w:rsidR="00A47378" w:rsidRPr="0013548B" w:rsidRDefault="00A47378" w:rsidP="002B7C03">
            <w:r w:rsidRPr="004A38CC">
              <w:t>extension</w:t>
            </w:r>
            <w:r w:rsidR="006C39D7">
              <w:t xml:space="preserve"> </w:t>
            </w:r>
            <w:r w:rsidR="006C39D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47378" w:rsidRDefault="00AD0739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A47378" w:rsidRDefault="00A47378" w:rsidP="002B7C03">
            <w:r>
              <w:t>20</w:t>
            </w:r>
          </w:p>
        </w:tc>
        <w:tc>
          <w:tcPr>
            <w:tcW w:w="2410" w:type="dxa"/>
            <w:vAlign w:val="center"/>
          </w:tcPr>
          <w:p w:rsidR="00A47378" w:rsidRDefault="00A47378" w:rsidP="002B7C03">
            <w:r>
              <w:rPr>
                <w:rFonts w:hint="eastAsia"/>
              </w:rPr>
              <w:t>分机号</w:t>
            </w:r>
          </w:p>
        </w:tc>
      </w:tr>
      <w:tr w:rsidR="00A47378" w:rsidTr="002B7C03">
        <w:trPr>
          <w:jc w:val="center"/>
        </w:trPr>
        <w:tc>
          <w:tcPr>
            <w:tcW w:w="1838" w:type="dxa"/>
            <w:vAlign w:val="center"/>
          </w:tcPr>
          <w:p w:rsidR="00A47378" w:rsidRPr="004A38CC" w:rsidRDefault="00A47378" w:rsidP="002B7C03">
            <w:r>
              <w:rPr>
                <w:rFonts w:hint="eastAsia"/>
              </w:rPr>
              <w:t>ring</w:t>
            </w:r>
            <w:r>
              <w:t>_style</w:t>
            </w:r>
            <w:r w:rsidR="006C39D7">
              <w:t xml:space="preserve"> </w:t>
            </w:r>
            <w:r w:rsidR="006C39D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47378" w:rsidRDefault="00AD0739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A47378" w:rsidRDefault="00A47378" w:rsidP="002B7C03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A47378" w:rsidRDefault="00A47378" w:rsidP="002B7C03">
            <w:r>
              <w:rPr>
                <w:rFonts w:hint="eastAsia"/>
              </w:rPr>
              <w:t>振铃方式：</w:t>
            </w:r>
            <w:r>
              <w:rPr>
                <w:rFonts w:hint="eastAsia"/>
              </w:rPr>
              <w:t>all</w:t>
            </w:r>
            <w:r>
              <w:t>, inorder</w:t>
            </w:r>
          </w:p>
        </w:tc>
      </w:tr>
      <w:tr w:rsidR="00A47378" w:rsidTr="002B7C03">
        <w:trPr>
          <w:jc w:val="center"/>
        </w:trPr>
        <w:tc>
          <w:tcPr>
            <w:tcW w:w="1838" w:type="dxa"/>
            <w:vAlign w:val="center"/>
          </w:tcPr>
          <w:p w:rsidR="00A47378" w:rsidRDefault="00A47378" w:rsidP="002B7C03">
            <w:r>
              <w:rPr>
                <w:rFonts w:hint="eastAsia"/>
              </w:rPr>
              <w:t>timeout</w:t>
            </w:r>
            <w:r w:rsidR="006C39D7">
              <w:t xml:space="preserve"> </w:t>
            </w:r>
            <w:r w:rsidR="006C39D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47378" w:rsidRDefault="00AD0739" w:rsidP="002B7C03">
            <w:r>
              <w:t>Integer</w:t>
            </w:r>
          </w:p>
        </w:tc>
        <w:tc>
          <w:tcPr>
            <w:tcW w:w="1417" w:type="dxa"/>
            <w:vAlign w:val="center"/>
          </w:tcPr>
          <w:p w:rsidR="00A47378" w:rsidRDefault="00AD0739" w:rsidP="002B7C03">
            <w:r>
              <w:t>1</w:t>
            </w:r>
          </w:p>
        </w:tc>
        <w:tc>
          <w:tcPr>
            <w:tcW w:w="2410" w:type="dxa"/>
            <w:vAlign w:val="center"/>
          </w:tcPr>
          <w:p w:rsidR="00A47378" w:rsidRDefault="00A47378" w:rsidP="002B7C03">
            <w:r>
              <w:rPr>
                <w:rFonts w:hint="eastAsia"/>
              </w:rPr>
              <w:t>超时</w:t>
            </w:r>
            <w:r w:rsidR="00A30DA8">
              <w:rPr>
                <w:rFonts w:hint="eastAsia"/>
              </w:rPr>
              <w:t>（</w:t>
            </w:r>
            <w:r w:rsidR="00A30DA8">
              <w:rPr>
                <w:rFonts w:hint="eastAsia"/>
              </w:rPr>
              <w:t>s</w:t>
            </w:r>
            <w:r w:rsidR="00A30DA8">
              <w:rPr>
                <w:rFonts w:hint="eastAsia"/>
              </w:rPr>
              <w:t>）</w:t>
            </w:r>
          </w:p>
        </w:tc>
      </w:tr>
      <w:tr w:rsidR="00A47378" w:rsidTr="002B7C03">
        <w:trPr>
          <w:jc w:val="center"/>
        </w:trPr>
        <w:tc>
          <w:tcPr>
            <w:tcW w:w="1838" w:type="dxa"/>
            <w:vAlign w:val="center"/>
          </w:tcPr>
          <w:p w:rsidR="00A47378" w:rsidRDefault="00A47378" w:rsidP="002B7C03">
            <w:r>
              <w:rPr>
                <w:rFonts w:hint="eastAsia"/>
              </w:rPr>
              <w:t>members</w:t>
            </w:r>
            <w:r w:rsidR="006C39D7">
              <w:t xml:space="preserve"> </w:t>
            </w:r>
            <w:r w:rsidR="006C39D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47378" w:rsidRDefault="00C64387" w:rsidP="002B7C03">
            <w:r>
              <w:t>List&lt;String</w:t>
            </w:r>
            <w:r w:rsidR="00E72928">
              <w:t xml:space="preserve"> </w:t>
            </w:r>
            <w:r w:rsidR="00E72928" w:rsidRPr="001964D0">
              <w:rPr>
                <w:rFonts w:hint="eastAsia"/>
                <w:color w:val="FF0000"/>
              </w:rPr>
              <w:t>*</w:t>
            </w:r>
            <w:r>
              <w:t>&gt;</w:t>
            </w:r>
          </w:p>
        </w:tc>
        <w:tc>
          <w:tcPr>
            <w:tcW w:w="1417" w:type="dxa"/>
            <w:vAlign w:val="center"/>
          </w:tcPr>
          <w:p w:rsidR="00A47378" w:rsidRDefault="00C64387" w:rsidP="002B7C03">
            <w:r>
              <w:t>String*20</w:t>
            </w:r>
          </w:p>
        </w:tc>
        <w:tc>
          <w:tcPr>
            <w:tcW w:w="2410" w:type="dxa"/>
            <w:vAlign w:val="center"/>
          </w:tcPr>
          <w:p w:rsidR="00A47378" w:rsidRDefault="00A47378" w:rsidP="002B7C03">
            <w:r>
              <w:rPr>
                <w:rFonts w:hint="eastAsia"/>
              </w:rPr>
              <w:t>成员列表</w:t>
            </w:r>
          </w:p>
        </w:tc>
      </w:tr>
    </w:tbl>
    <w:p w:rsidR="00A47378" w:rsidRDefault="00A47378" w:rsidP="00A47378"/>
    <w:p w:rsidR="007042A5" w:rsidRPr="00964250" w:rsidRDefault="00A47378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{“name”: “systec”, “</w:t>
      </w:r>
      <w:r w:rsidRPr="004A38CC">
        <w:t>extension</w:t>
      </w:r>
      <w:r>
        <w:t>”: “6200”, “</w:t>
      </w:r>
      <w:r>
        <w:rPr>
          <w:rFonts w:hint="eastAsia"/>
        </w:rPr>
        <w:t>ring</w:t>
      </w:r>
      <w:r>
        <w:t>_style”: “all”, “</w:t>
      </w:r>
      <w:r>
        <w:rPr>
          <w:rFonts w:hint="eastAsia"/>
        </w:rPr>
        <w:t>timeout</w:t>
      </w:r>
      <w:r w:rsidR="00FD28C0">
        <w:t>”: 30</w:t>
      </w:r>
      <w:r>
        <w:t>, “</w:t>
      </w:r>
      <w:r>
        <w:rPr>
          <w:rFonts w:hint="eastAsia"/>
        </w:rPr>
        <w:t>members</w:t>
      </w:r>
      <w:r>
        <w:t xml:space="preserve">”: </w:t>
      </w:r>
      <w:r w:rsidR="000316C9">
        <w:t>[“6001”, “6002”, “6003</w:t>
      </w:r>
      <w:proofErr w:type="gramStart"/>
      <w:r w:rsidR="000316C9">
        <w:t>”, …]</w:t>
      </w:r>
      <w:proofErr w:type="gramEnd"/>
      <w:r w:rsidR="000316C9">
        <w:t>}</w:t>
      </w:r>
    </w:p>
    <w:p w:rsidR="007042A5" w:rsidRDefault="007042A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2821" w:author="gz y" w:date="2016-11-17T16:04:00Z">
        <w:r w:rsidR="002C3980">
          <w:rPr>
            <w:rFonts w:hint="eastAsia"/>
          </w:rPr>
          <w:t>A</w:t>
        </w:r>
        <w:r w:rsidR="002C3980">
          <w:t>PI.State</w:t>
        </w:r>
      </w:ins>
      <w:del w:id="2822" w:author="gz y" w:date="2016-11-17T16:04:00Z">
        <w:r w:rsidR="00A60B74" w:rsidDel="002C3980">
          <w:rPr>
            <w:rFonts w:hint="eastAsia"/>
          </w:rPr>
          <w:delText>Object</w:delText>
        </w:r>
      </w:del>
    </w:p>
    <w:p w:rsidR="007042A5" w:rsidDel="002C3980" w:rsidRDefault="007042A5" w:rsidP="007042A5">
      <w:pPr>
        <w:rPr>
          <w:del w:id="2823" w:author="gz y" w:date="2016-11-17T16:04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2824" w:author="gz y" w:date="2016-11-17T16:04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825" w:author="gz y" w:date="2016-11-17T16:04:00Z"/>
              </w:rPr>
            </w:pPr>
            <w:del w:id="2826" w:author="gz y" w:date="2016-11-17T16:04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827" w:author="gz y" w:date="2016-11-17T16:04:00Z"/>
              </w:rPr>
            </w:pPr>
            <w:del w:id="2828" w:author="gz y" w:date="2016-11-17T16:04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829" w:author="gz y" w:date="2016-11-17T16:04:00Z"/>
              </w:rPr>
            </w:pPr>
            <w:del w:id="2830" w:author="gz y" w:date="2016-11-17T16:04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831" w:author="gz y" w:date="2016-11-17T16:04:00Z"/>
              </w:rPr>
            </w:pPr>
            <w:del w:id="2832" w:author="gz y" w:date="2016-11-17T16:04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2833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834" w:author="gz y" w:date="2016-11-17T16:04:00Z"/>
              </w:rPr>
            </w:pPr>
            <w:del w:id="2835" w:author="gz y" w:date="2016-11-17T16:04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836" w:author="gz y" w:date="2016-11-17T16:04:00Z"/>
              </w:rPr>
            </w:pPr>
            <w:del w:id="2837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838" w:author="gz y" w:date="2016-11-17T16:04:00Z"/>
              </w:rPr>
            </w:pPr>
            <w:del w:id="2839" w:author="gz y" w:date="2016-11-17T16:04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840" w:author="gz y" w:date="2016-11-17T16:04:00Z"/>
              </w:rPr>
            </w:pPr>
            <w:del w:id="2841" w:author="gz y" w:date="2016-11-17T16:04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2842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843" w:author="gz y" w:date="2016-11-17T16:04:00Z"/>
              </w:rPr>
            </w:pPr>
            <w:del w:id="2844" w:author="gz y" w:date="2016-11-17T16:04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845" w:author="gz y" w:date="2016-11-17T16:04:00Z"/>
              </w:rPr>
            </w:pPr>
            <w:del w:id="2846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847" w:author="gz y" w:date="2016-11-17T16:04:00Z"/>
              </w:rPr>
            </w:pPr>
            <w:del w:id="2848" w:author="gz y" w:date="2016-11-17T16:04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849" w:author="gz y" w:date="2016-11-17T16:04:00Z"/>
              </w:rPr>
            </w:pPr>
            <w:del w:id="2850" w:author="gz y" w:date="2016-11-17T16:04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2851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852" w:author="gz y" w:date="2016-11-17T16:04:00Z"/>
              </w:rPr>
            </w:pPr>
            <w:del w:id="2853" w:author="gz y" w:date="2016-11-17T16:04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854" w:author="gz y" w:date="2016-11-17T16:04:00Z"/>
              </w:rPr>
            </w:pPr>
            <w:del w:id="2855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856" w:author="gz y" w:date="2016-11-17T16:04:00Z"/>
              </w:rPr>
            </w:pPr>
            <w:del w:id="2857" w:author="gz y" w:date="2016-11-17T16:04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858" w:author="gz y" w:date="2016-11-17T16:04:00Z"/>
              </w:rPr>
            </w:pPr>
            <w:del w:id="2859" w:author="gz y" w:date="2016-11-17T16:04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7042A5" w:rsidRPr="002402E2" w:rsidDel="002C3980" w:rsidRDefault="007042A5" w:rsidP="007042A5">
      <w:pPr>
        <w:rPr>
          <w:del w:id="2860" w:author="gz y" w:date="2016-11-17T16:04:00Z"/>
        </w:rPr>
      </w:pPr>
    </w:p>
    <w:p w:rsidR="007042A5" w:rsidDel="002C3980" w:rsidRDefault="007042A5" w:rsidP="00ED2835">
      <w:pPr>
        <w:pStyle w:val="aa"/>
        <w:numPr>
          <w:ilvl w:val="0"/>
          <w:numId w:val="11"/>
        </w:numPr>
        <w:ind w:firstLineChars="0"/>
        <w:rPr>
          <w:del w:id="2861" w:author="gz y" w:date="2016-11-17T16:04:00Z"/>
        </w:rPr>
      </w:pPr>
      <w:del w:id="2862" w:author="gz y" w:date="2016-11-17T16:04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R="00371FE0" w:rsidDel="002C3980">
          <w:rPr>
            <w:rFonts w:hint="eastAsia"/>
          </w:rPr>
          <w:delText>ring</w:delText>
        </w:r>
        <w:r w:rsidR="00371FE0" w:rsidDel="002C3980">
          <w:delText>groups</w:delText>
        </w:r>
        <w:r w:rsidDel="002C3980">
          <w:rPr>
            <w:rFonts w:hint="eastAsia"/>
          </w:rPr>
          <w:delText>/</w:delText>
        </w:r>
        <w:r w:rsidR="00E24DC7" w:rsidDel="002C3980">
          <w:delText>add</w:delText>
        </w:r>
        <w:r w:rsidDel="002C3980">
          <w:delText>”, “state”: “ok”</w:delText>
        </w:r>
        <w:r w:rsidDel="002C3980">
          <w:rPr>
            <w:rFonts w:hint="eastAsia"/>
          </w:rPr>
          <w:delText>}</w:delText>
        </w:r>
      </w:del>
    </w:p>
    <w:p w:rsidR="00E23426" w:rsidRPr="007042A5" w:rsidRDefault="00E23426" w:rsidP="00E23426"/>
    <w:p w:rsidR="003811FD" w:rsidRDefault="003811FD" w:rsidP="00ED2835">
      <w:pPr>
        <w:pStyle w:val="3"/>
        <w:numPr>
          <w:ilvl w:val="2"/>
          <w:numId w:val="2"/>
        </w:numPr>
      </w:pPr>
      <w:bookmarkStart w:id="2863" w:name="_Toc471397852"/>
      <w:r>
        <w:rPr>
          <w:rFonts w:hint="eastAsia"/>
        </w:rPr>
        <w:t>修改响铃组</w:t>
      </w:r>
      <w:bookmarkEnd w:id="2863"/>
    </w:p>
    <w:p w:rsidR="00AA0712" w:rsidRDefault="00AA071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C26CE2">
        <w:t>POST</w:t>
      </w:r>
      <w:r>
        <w:rPr>
          <w:rFonts w:hint="eastAsia"/>
        </w:rPr>
        <w:t xml:space="preserve"> /api/ring</w:t>
      </w:r>
      <w:r>
        <w:t>groups/update</w:t>
      </w:r>
    </w:p>
    <w:p w:rsidR="000316C9" w:rsidRDefault="000316C9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AA0712" w:rsidRDefault="002F0C75" w:rsidP="000316C9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AA0712">
        <w:rPr>
          <w:rFonts w:hint="eastAsia"/>
        </w:rPr>
        <w:t>：</w:t>
      </w:r>
      <w:r w:rsidR="000316C9">
        <w:rPr>
          <w:rFonts w:hint="eastAsia"/>
        </w:rPr>
        <w:t>Object</w:t>
      </w:r>
    </w:p>
    <w:p w:rsidR="000316C9" w:rsidRDefault="000316C9" w:rsidP="000316C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A0712" w:rsidTr="002B7C0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A0712" w:rsidRDefault="00AA0712" w:rsidP="002B7C0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A0712" w:rsidRDefault="00AA0712" w:rsidP="002B7C0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A0712" w:rsidRDefault="00AA0712" w:rsidP="002B7C0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A0712" w:rsidRDefault="00AA0712" w:rsidP="002B7C03">
            <w:r>
              <w:rPr>
                <w:rFonts w:hint="eastAsia"/>
              </w:rPr>
              <w:t>说明</w:t>
            </w:r>
          </w:p>
        </w:tc>
      </w:tr>
      <w:tr w:rsidR="00AA0712" w:rsidTr="002B7C03">
        <w:trPr>
          <w:jc w:val="center"/>
        </w:trPr>
        <w:tc>
          <w:tcPr>
            <w:tcW w:w="1838" w:type="dxa"/>
            <w:vAlign w:val="center"/>
          </w:tcPr>
          <w:p w:rsidR="00AA0712" w:rsidRDefault="00AA0712" w:rsidP="002B7C03">
            <w:r>
              <w:t>name</w:t>
            </w:r>
            <w:r w:rsidR="00D31F6A">
              <w:t xml:space="preserve"> </w:t>
            </w:r>
            <w:r w:rsidR="00D31F6A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A0712" w:rsidRDefault="004A6DE2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AA0712" w:rsidRDefault="00AA0712" w:rsidP="002B7C03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AA0712" w:rsidRDefault="00AA0712" w:rsidP="002B7C03">
            <w:r>
              <w:rPr>
                <w:rFonts w:hint="eastAsia"/>
              </w:rPr>
              <w:t>名字</w:t>
            </w:r>
          </w:p>
        </w:tc>
      </w:tr>
      <w:tr w:rsidR="00AA0712" w:rsidTr="002B7C03">
        <w:trPr>
          <w:jc w:val="center"/>
        </w:trPr>
        <w:tc>
          <w:tcPr>
            <w:tcW w:w="1838" w:type="dxa"/>
            <w:vAlign w:val="center"/>
          </w:tcPr>
          <w:p w:rsidR="00AA0712" w:rsidRPr="0013548B" w:rsidRDefault="00AA0712" w:rsidP="002B7C03">
            <w:r w:rsidRPr="004A38CC">
              <w:t>extension</w:t>
            </w:r>
            <w:r w:rsidR="00D31F6A">
              <w:t xml:space="preserve"> </w:t>
            </w:r>
            <w:r w:rsidR="00D31F6A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A0712" w:rsidRDefault="004A6DE2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AA0712" w:rsidRDefault="00AA0712" w:rsidP="002B7C03">
            <w:r>
              <w:t>20</w:t>
            </w:r>
          </w:p>
        </w:tc>
        <w:tc>
          <w:tcPr>
            <w:tcW w:w="2410" w:type="dxa"/>
            <w:vAlign w:val="center"/>
          </w:tcPr>
          <w:p w:rsidR="00AA0712" w:rsidRDefault="00AA0712" w:rsidP="002B7C03">
            <w:r>
              <w:rPr>
                <w:rFonts w:hint="eastAsia"/>
              </w:rPr>
              <w:t>分机号</w:t>
            </w:r>
          </w:p>
        </w:tc>
      </w:tr>
      <w:tr w:rsidR="00AA0712" w:rsidTr="002B7C03">
        <w:trPr>
          <w:jc w:val="center"/>
        </w:trPr>
        <w:tc>
          <w:tcPr>
            <w:tcW w:w="1838" w:type="dxa"/>
            <w:vAlign w:val="center"/>
          </w:tcPr>
          <w:p w:rsidR="00AA0712" w:rsidRPr="004A38CC" w:rsidRDefault="00AA0712" w:rsidP="002B7C03">
            <w:r>
              <w:rPr>
                <w:rFonts w:hint="eastAsia"/>
              </w:rPr>
              <w:t>ring</w:t>
            </w:r>
            <w:r>
              <w:t>_style</w:t>
            </w:r>
            <w:r w:rsidR="00D31F6A">
              <w:t xml:space="preserve"> </w:t>
            </w:r>
            <w:r w:rsidR="00D31F6A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A0712" w:rsidRDefault="004A6DE2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AA0712" w:rsidRDefault="00AA0712" w:rsidP="002B7C03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AA0712" w:rsidRDefault="00AA0712" w:rsidP="002B7C03">
            <w:r>
              <w:rPr>
                <w:rFonts w:hint="eastAsia"/>
              </w:rPr>
              <w:t>振铃方式：</w:t>
            </w:r>
            <w:r>
              <w:rPr>
                <w:rFonts w:hint="eastAsia"/>
              </w:rPr>
              <w:t>all</w:t>
            </w:r>
            <w:r>
              <w:t>, inorder</w:t>
            </w:r>
          </w:p>
        </w:tc>
      </w:tr>
      <w:tr w:rsidR="00AA0712" w:rsidTr="002B7C03">
        <w:trPr>
          <w:jc w:val="center"/>
        </w:trPr>
        <w:tc>
          <w:tcPr>
            <w:tcW w:w="1838" w:type="dxa"/>
            <w:vAlign w:val="center"/>
          </w:tcPr>
          <w:p w:rsidR="00AA0712" w:rsidRDefault="00AA0712" w:rsidP="002B7C03">
            <w:r>
              <w:rPr>
                <w:rFonts w:hint="eastAsia"/>
              </w:rPr>
              <w:t>timeout</w:t>
            </w:r>
            <w:r w:rsidR="00D31F6A">
              <w:t xml:space="preserve"> </w:t>
            </w:r>
            <w:r w:rsidR="00D31F6A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A0712" w:rsidRDefault="004A6DE2" w:rsidP="002B7C03">
            <w:r>
              <w:t>Integer</w:t>
            </w:r>
          </w:p>
        </w:tc>
        <w:tc>
          <w:tcPr>
            <w:tcW w:w="1417" w:type="dxa"/>
            <w:vAlign w:val="center"/>
          </w:tcPr>
          <w:p w:rsidR="00AA0712" w:rsidRDefault="004A6DE2" w:rsidP="002B7C03">
            <w:r>
              <w:t>1</w:t>
            </w:r>
          </w:p>
        </w:tc>
        <w:tc>
          <w:tcPr>
            <w:tcW w:w="2410" w:type="dxa"/>
            <w:vAlign w:val="center"/>
          </w:tcPr>
          <w:p w:rsidR="00AA0712" w:rsidRDefault="00AA0712" w:rsidP="002B7C03">
            <w:r>
              <w:rPr>
                <w:rFonts w:hint="eastAsia"/>
              </w:rPr>
              <w:t>超时</w:t>
            </w:r>
            <w:r w:rsidR="004A6DE2">
              <w:rPr>
                <w:rFonts w:hint="eastAsia"/>
              </w:rPr>
              <w:t>（</w:t>
            </w:r>
            <w:r w:rsidR="004A6DE2">
              <w:rPr>
                <w:rFonts w:hint="eastAsia"/>
              </w:rPr>
              <w:t>s</w:t>
            </w:r>
            <w:r w:rsidR="004A6DE2">
              <w:rPr>
                <w:rFonts w:hint="eastAsia"/>
              </w:rPr>
              <w:t>）</w:t>
            </w:r>
          </w:p>
        </w:tc>
      </w:tr>
      <w:tr w:rsidR="00AA0712" w:rsidTr="002B7C03">
        <w:trPr>
          <w:jc w:val="center"/>
        </w:trPr>
        <w:tc>
          <w:tcPr>
            <w:tcW w:w="1838" w:type="dxa"/>
            <w:vAlign w:val="center"/>
          </w:tcPr>
          <w:p w:rsidR="00AA0712" w:rsidRDefault="00AA0712" w:rsidP="002B7C03">
            <w:r>
              <w:rPr>
                <w:rFonts w:hint="eastAsia"/>
              </w:rPr>
              <w:t>members</w:t>
            </w:r>
            <w:r w:rsidR="00D31F6A">
              <w:t xml:space="preserve"> </w:t>
            </w:r>
            <w:r w:rsidR="00D31F6A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A0712" w:rsidRDefault="008B5B43" w:rsidP="002B7C03">
            <w:r>
              <w:t>List&lt;</w:t>
            </w:r>
            <w:r w:rsidR="004A6DE2">
              <w:t>String</w:t>
            </w:r>
            <w:r w:rsidR="00D31F6A">
              <w:t xml:space="preserve"> </w:t>
            </w:r>
            <w:r w:rsidR="00D31F6A" w:rsidRPr="001964D0">
              <w:rPr>
                <w:rFonts w:hint="eastAsia"/>
                <w:color w:val="FF0000"/>
              </w:rPr>
              <w:t>*</w:t>
            </w:r>
            <w:r>
              <w:t>&gt;</w:t>
            </w:r>
          </w:p>
        </w:tc>
        <w:tc>
          <w:tcPr>
            <w:tcW w:w="1417" w:type="dxa"/>
            <w:vAlign w:val="center"/>
          </w:tcPr>
          <w:p w:rsidR="00AA0712" w:rsidRDefault="00AA0712" w:rsidP="002B7C03">
            <w:r>
              <w:t>3</w:t>
            </w:r>
            <w:r>
              <w:rPr>
                <w:rFonts w:hint="eastAsia"/>
              </w:rPr>
              <w:t>00</w:t>
            </w:r>
          </w:p>
        </w:tc>
        <w:tc>
          <w:tcPr>
            <w:tcW w:w="2410" w:type="dxa"/>
            <w:vAlign w:val="center"/>
          </w:tcPr>
          <w:p w:rsidR="00AA0712" w:rsidRDefault="00AA0712" w:rsidP="002B7C03">
            <w:r>
              <w:rPr>
                <w:rFonts w:hint="eastAsia"/>
              </w:rPr>
              <w:t>成员列表</w:t>
            </w:r>
          </w:p>
        </w:tc>
      </w:tr>
    </w:tbl>
    <w:p w:rsidR="00AA0712" w:rsidRDefault="00AA0712" w:rsidP="00AA0712"/>
    <w:p w:rsidR="00AA0712" w:rsidRPr="00964250" w:rsidRDefault="00AA071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{“name”: “systec”, “</w:t>
      </w:r>
      <w:r w:rsidRPr="004A38CC">
        <w:t>extension</w:t>
      </w:r>
      <w:r>
        <w:t>”: “6200”, “</w:t>
      </w:r>
      <w:r>
        <w:rPr>
          <w:rFonts w:hint="eastAsia"/>
        </w:rPr>
        <w:t>ring</w:t>
      </w:r>
      <w:r>
        <w:t>_style”: “all”, “</w:t>
      </w:r>
      <w:r>
        <w:rPr>
          <w:rFonts w:hint="eastAsia"/>
        </w:rPr>
        <w:t>timeout</w:t>
      </w:r>
      <w:r w:rsidR="00D8402F">
        <w:t>”: 30</w:t>
      </w:r>
      <w:r>
        <w:t>, “</w:t>
      </w:r>
      <w:r>
        <w:rPr>
          <w:rFonts w:hint="eastAsia"/>
        </w:rPr>
        <w:t>members</w:t>
      </w:r>
      <w:r>
        <w:t xml:space="preserve">”: </w:t>
      </w:r>
      <w:r w:rsidR="005B59B5">
        <w:t>[“6001”, “6002”, “6003</w:t>
      </w:r>
      <w:proofErr w:type="gramStart"/>
      <w:r w:rsidR="005B59B5">
        <w:t>”, …]</w:t>
      </w:r>
      <w:proofErr w:type="gramEnd"/>
      <w:r w:rsidR="005B59B5">
        <w:t>}</w:t>
      </w:r>
    </w:p>
    <w:p w:rsidR="00AA0712" w:rsidRDefault="00AA071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2864" w:author="gz y" w:date="2016-11-17T16:04:00Z">
        <w:r w:rsidR="002C3980">
          <w:rPr>
            <w:rFonts w:hint="eastAsia"/>
          </w:rPr>
          <w:t>A</w:t>
        </w:r>
        <w:r w:rsidR="002C3980">
          <w:t>PI.State</w:t>
        </w:r>
      </w:ins>
      <w:del w:id="2865" w:author="gz y" w:date="2016-11-17T16:04:00Z">
        <w:r w:rsidR="002A381E" w:rsidDel="002C3980">
          <w:rPr>
            <w:rFonts w:hint="eastAsia"/>
          </w:rPr>
          <w:delText>Object</w:delText>
        </w:r>
      </w:del>
    </w:p>
    <w:p w:rsidR="00AA0712" w:rsidDel="002C3980" w:rsidRDefault="00AA0712" w:rsidP="00AA0712">
      <w:pPr>
        <w:rPr>
          <w:del w:id="2866" w:author="gz y" w:date="2016-11-17T16:04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2867" w:author="gz y" w:date="2016-11-17T16:04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868" w:author="gz y" w:date="2016-11-17T16:04:00Z"/>
              </w:rPr>
            </w:pPr>
            <w:del w:id="2869" w:author="gz y" w:date="2016-11-17T16:04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870" w:author="gz y" w:date="2016-11-17T16:04:00Z"/>
              </w:rPr>
            </w:pPr>
            <w:del w:id="2871" w:author="gz y" w:date="2016-11-17T16:04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872" w:author="gz y" w:date="2016-11-17T16:04:00Z"/>
              </w:rPr>
            </w:pPr>
            <w:del w:id="2873" w:author="gz y" w:date="2016-11-17T16:04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874" w:author="gz y" w:date="2016-11-17T16:04:00Z"/>
              </w:rPr>
            </w:pPr>
            <w:del w:id="2875" w:author="gz y" w:date="2016-11-17T16:04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2876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877" w:author="gz y" w:date="2016-11-17T16:04:00Z"/>
              </w:rPr>
            </w:pPr>
            <w:del w:id="2878" w:author="gz y" w:date="2016-11-17T16:04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879" w:author="gz y" w:date="2016-11-17T16:04:00Z"/>
              </w:rPr>
            </w:pPr>
            <w:del w:id="2880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881" w:author="gz y" w:date="2016-11-17T16:04:00Z"/>
              </w:rPr>
            </w:pPr>
            <w:del w:id="2882" w:author="gz y" w:date="2016-11-17T16:04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883" w:author="gz y" w:date="2016-11-17T16:04:00Z"/>
              </w:rPr>
            </w:pPr>
            <w:del w:id="2884" w:author="gz y" w:date="2016-11-17T16:04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2885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886" w:author="gz y" w:date="2016-11-17T16:04:00Z"/>
              </w:rPr>
            </w:pPr>
            <w:del w:id="2887" w:author="gz y" w:date="2016-11-17T16:04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888" w:author="gz y" w:date="2016-11-17T16:04:00Z"/>
              </w:rPr>
            </w:pPr>
            <w:del w:id="2889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890" w:author="gz y" w:date="2016-11-17T16:04:00Z"/>
              </w:rPr>
            </w:pPr>
            <w:del w:id="2891" w:author="gz y" w:date="2016-11-17T16:04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892" w:author="gz y" w:date="2016-11-17T16:04:00Z"/>
              </w:rPr>
            </w:pPr>
            <w:del w:id="2893" w:author="gz y" w:date="2016-11-17T16:04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2894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895" w:author="gz y" w:date="2016-11-17T16:04:00Z"/>
              </w:rPr>
            </w:pPr>
            <w:del w:id="2896" w:author="gz y" w:date="2016-11-17T16:04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897" w:author="gz y" w:date="2016-11-17T16:04:00Z"/>
              </w:rPr>
            </w:pPr>
            <w:del w:id="2898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899" w:author="gz y" w:date="2016-11-17T16:04:00Z"/>
              </w:rPr>
            </w:pPr>
            <w:del w:id="2900" w:author="gz y" w:date="2016-11-17T16:04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901" w:author="gz y" w:date="2016-11-17T16:04:00Z"/>
              </w:rPr>
            </w:pPr>
            <w:del w:id="2902" w:author="gz y" w:date="2016-11-17T16:04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AA0712" w:rsidRPr="002402E2" w:rsidDel="002C3980" w:rsidRDefault="00AA0712" w:rsidP="00AA0712">
      <w:pPr>
        <w:rPr>
          <w:del w:id="2903" w:author="gz y" w:date="2016-11-17T16:04:00Z"/>
        </w:rPr>
      </w:pPr>
    </w:p>
    <w:p w:rsidR="00AA0712" w:rsidRPr="007042A5" w:rsidDel="002C3980" w:rsidRDefault="00AA0712" w:rsidP="00ED2835">
      <w:pPr>
        <w:pStyle w:val="aa"/>
        <w:numPr>
          <w:ilvl w:val="0"/>
          <w:numId w:val="11"/>
        </w:numPr>
        <w:ind w:firstLineChars="0"/>
        <w:rPr>
          <w:del w:id="2904" w:author="gz y" w:date="2016-11-17T16:04:00Z"/>
        </w:rPr>
      </w:pPr>
      <w:del w:id="2905" w:author="gz y" w:date="2016-11-17T16:04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/api/ring</w:delText>
        </w:r>
        <w:r w:rsidDel="002C3980">
          <w:delText>groups</w:delText>
        </w:r>
        <w:r w:rsidDel="002C3980">
          <w:rPr>
            <w:rFonts w:hint="eastAsia"/>
          </w:rPr>
          <w:delText>/</w:delText>
        </w:r>
        <w:r w:rsidDel="002C3980">
          <w:delText>update”, “state”: “ok”</w:delText>
        </w:r>
        <w:r w:rsidDel="002C3980">
          <w:rPr>
            <w:rFonts w:hint="eastAsia"/>
          </w:rPr>
          <w:delText>}</w:delText>
        </w:r>
      </w:del>
    </w:p>
    <w:p w:rsidR="00AA0712" w:rsidRPr="00AA0712" w:rsidRDefault="00AA0712" w:rsidP="00FD217C"/>
    <w:p w:rsidR="003811FD" w:rsidRDefault="003811FD" w:rsidP="00ED2835">
      <w:pPr>
        <w:pStyle w:val="3"/>
        <w:numPr>
          <w:ilvl w:val="2"/>
          <w:numId w:val="2"/>
        </w:numPr>
      </w:pPr>
      <w:bookmarkStart w:id="2906" w:name="_Toc471397853"/>
      <w:r>
        <w:rPr>
          <w:rFonts w:hint="eastAsia"/>
        </w:rPr>
        <w:lastRenderedPageBreak/>
        <w:t>删除响铃组</w:t>
      </w:r>
      <w:bookmarkEnd w:id="2906"/>
    </w:p>
    <w:p w:rsidR="00BB5628" w:rsidRDefault="00BB5628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 w:rsidR="00E46A4D">
        <w:rPr>
          <w:rFonts w:hint="eastAsia"/>
        </w:rPr>
        <w:t>ring</w:t>
      </w:r>
      <w:r w:rsidR="00E46A4D">
        <w:t>groups</w:t>
      </w:r>
      <w:r>
        <w:rPr>
          <w:rFonts w:hint="eastAsia"/>
        </w:rPr>
        <w:t>/</w:t>
      </w:r>
      <w:r>
        <w:t>delete</w:t>
      </w:r>
    </w:p>
    <w:p w:rsidR="006B6C33" w:rsidRDefault="006B6C33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BB5628" w:rsidRDefault="00BB5628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 w:rsidR="00645D4F">
        <w:rPr>
          <w:rFonts w:hint="eastAsia"/>
        </w:rPr>
        <w:t>L</w:t>
      </w:r>
      <w:r w:rsidR="00645D4F">
        <w:t>ist&lt;String</w:t>
      </w:r>
      <w:r w:rsidR="00534931">
        <w:t xml:space="preserve"> </w:t>
      </w:r>
      <w:r w:rsidR="00534931" w:rsidRPr="001964D0">
        <w:rPr>
          <w:rFonts w:hint="eastAsia"/>
          <w:color w:val="FF0000"/>
        </w:rPr>
        <w:t>*</w:t>
      </w:r>
      <w:r w:rsidR="00645D4F">
        <w:t>&gt;</w:t>
      </w:r>
    </w:p>
    <w:p w:rsidR="00BB5628" w:rsidRDefault="00BB5628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[</w:t>
      </w:r>
      <w:r>
        <w:t>“</w:t>
      </w:r>
      <w:r w:rsidR="000A4F13">
        <w:t>group</w:t>
      </w:r>
      <w:r>
        <w:t>1”, “</w:t>
      </w:r>
      <w:r w:rsidR="000A4F13">
        <w:t>group</w:t>
      </w:r>
      <w:r>
        <w:t>2”, …</w:t>
      </w:r>
      <w:r>
        <w:rPr>
          <w:rFonts w:hint="eastAsia"/>
        </w:rPr>
        <w:t>]</w:t>
      </w:r>
    </w:p>
    <w:p w:rsidR="00BB5628" w:rsidRDefault="00BB5628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2907" w:author="gz y" w:date="2016-11-17T16:04:00Z">
        <w:r w:rsidR="002C3980">
          <w:rPr>
            <w:rFonts w:hint="eastAsia"/>
          </w:rPr>
          <w:t>A</w:t>
        </w:r>
        <w:r w:rsidR="002C3980">
          <w:t>PI.State</w:t>
        </w:r>
      </w:ins>
      <w:del w:id="2908" w:author="gz y" w:date="2016-11-17T16:04:00Z">
        <w:r w:rsidR="00E7388D" w:rsidDel="002C3980">
          <w:rPr>
            <w:rFonts w:hint="eastAsia"/>
          </w:rPr>
          <w:delText>Object</w:delText>
        </w:r>
      </w:del>
    </w:p>
    <w:p w:rsidR="00BB5628" w:rsidDel="002C3980" w:rsidRDefault="00BB5628" w:rsidP="00BB5628">
      <w:pPr>
        <w:rPr>
          <w:del w:id="2909" w:author="gz y" w:date="2016-11-17T16:04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2910" w:author="gz y" w:date="2016-11-17T16:04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911" w:author="gz y" w:date="2016-11-17T16:04:00Z"/>
              </w:rPr>
            </w:pPr>
            <w:del w:id="2912" w:author="gz y" w:date="2016-11-17T16:04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913" w:author="gz y" w:date="2016-11-17T16:04:00Z"/>
              </w:rPr>
            </w:pPr>
            <w:del w:id="2914" w:author="gz y" w:date="2016-11-17T16:04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915" w:author="gz y" w:date="2016-11-17T16:04:00Z"/>
              </w:rPr>
            </w:pPr>
            <w:del w:id="2916" w:author="gz y" w:date="2016-11-17T16:04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2917" w:author="gz y" w:date="2016-11-17T16:04:00Z"/>
              </w:rPr>
            </w:pPr>
            <w:del w:id="2918" w:author="gz y" w:date="2016-11-17T16:04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2919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920" w:author="gz y" w:date="2016-11-17T16:04:00Z"/>
              </w:rPr>
            </w:pPr>
            <w:del w:id="2921" w:author="gz y" w:date="2016-11-17T16:04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922" w:author="gz y" w:date="2016-11-17T16:04:00Z"/>
              </w:rPr>
            </w:pPr>
            <w:del w:id="2923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924" w:author="gz y" w:date="2016-11-17T16:04:00Z"/>
              </w:rPr>
            </w:pPr>
            <w:del w:id="2925" w:author="gz y" w:date="2016-11-17T16:04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926" w:author="gz y" w:date="2016-11-17T16:04:00Z"/>
              </w:rPr>
            </w:pPr>
            <w:del w:id="2927" w:author="gz y" w:date="2016-11-17T16:04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2928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929" w:author="gz y" w:date="2016-11-17T16:04:00Z"/>
              </w:rPr>
            </w:pPr>
            <w:del w:id="2930" w:author="gz y" w:date="2016-11-17T16:04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931" w:author="gz y" w:date="2016-11-17T16:04:00Z"/>
              </w:rPr>
            </w:pPr>
            <w:del w:id="2932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933" w:author="gz y" w:date="2016-11-17T16:04:00Z"/>
              </w:rPr>
            </w:pPr>
            <w:del w:id="2934" w:author="gz y" w:date="2016-11-17T16:04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935" w:author="gz y" w:date="2016-11-17T16:04:00Z"/>
              </w:rPr>
            </w:pPr>
            <w:del w:id="2936" w:author="gz y" w:date="2016-11-17T16:04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2937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2938" w:author="gz y" w:date="2016-11-17T16:04:00Z"/>
              </w:rPr>
            </w:pPr>
            <w:del w:id="2939" w:author="gz y" w:date="2016-11-17T16:04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2940" w:author="gz y" w:date="2016-11-17T16:04:00Z"/>
              </w:rPr>
            </w:pPr>
            <w:del w:id="2941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2942" w:author="gz y" w:date="2016-11-17T16:04:00Z"/>
              </w:rPr>
            </w:pPr>
            <w:del w:id="2943" w:author="gz y" w:date="2016-11-17T16:04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2944" w:author="gz y" w:date="2016-11-17T16:04:00Z"/>
              </w:rPr>
            </w:pPr>
            <w:del w:id="2945" w:author="gz y" w:date="2016-11-17T16:04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BB5628" w:rsidRPr="002402E2" w:rsidDel="002C3980" w:rsidRDefault="00BB5628" w:rsidP="00BB5628">
      <w:pPr>
        <w:rPr>
          <w:del w:id="2946" w:author="gz y" w:date="2016-11-17T16:04:00Z"/>
        </w:rPr>
      </w:pPr>
    </w:p>
    <w:p w:rsidR="00BB5628" w:rsidDel="002C3980" w:rsidRDefault="00BB5628" w:rsidP="00ED2835">
      <w:pPr>
        <w:pStyle w:val="aa"/>
        <w:numPr>
          <w:ilvl w:val="0"/>
          <w:numId w:val="11"/>
        </w:numPr>
        <w:ind w:firstLineChars="0"/>
        <w:rPr>
          <w:del w:id="2947" w:author="gz y" w:date="2016-11-17T16:04:00Z"/>
        </w:rPr>
      </w:pPr>
      <w:del w:id="2948" w:author="gz y" w:date="2016-11-17T16:04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R="007D38FC" w:rsidDel="002C3980">
          <w:rPr>
            <w:rFonts w:hint="eastAsia"/>
          </w:rPr>
          <w:delText>ring</w:delText>
        </w:r>
        <w:r w:rsidR="007D38FC" w:rsidDel="002C3980">
          <w:delText>groups</w:delText>
        </w:r>
        <w:r w:rsidDel="002C3980">
          <w:rPr>
            <w:rFonts w:hint="eastAsia"/>
          </w:rPr>
          <w:delText>/</w:delText>
        </w:r>
        <w:r w:rsidDel="002C3980">
          <w:delText>delete”, “state”: “ok”</w:delText>
        </w:r>
        <w:r w:rsidDel="002C3980">
          <w:rPr>
            <w:rFonts w:hint="eastAsia"/>
          </w:rPr>
          <w:delText>}</w:delText>
        </w:r>
      </w:del>
    </w:p>
    <w:p w:rsidR="00BF1902" w:rsidRPr="00F12062" w:rsidRDefault="00BF1902" w:rsidP="00BF1902"/>
    <w:p w:rsidR="00BB5628" w:rsidRDefault="00BF1902" w:rsidP="00ED2835">
      <w:pPr>
        <w:pStyle w:val="2"/>
        <w:numPr>
          <w:ilvl w:val="1"/>
          <w:numId w:val="2"/>
        </w:numPr>
      </w:pPr>
      <w:bookmarkStart w:id="2949" w:name="_Toc471397854"/>
      <w:r>
        <w:rPr>
          <w:rFonts w:hint="eastAsia"/>
        </w:rPr>
        <w:t>会议信息</w:t>
      </w:r>
      <w:bookmarkEnd w:id="2949"/>
    </w:p>
    <w:p w:rsidR="00BF1902" w:rsidRDefault="00BF1902" w:rsidP="00ED2835">
      <w:pPr>
        <w:pStyle w:val="3"/>
        <w:numPr>
          <w:ilvl w:val="2"/>
          <w:numId w:val="2"/>
        </w:numPr>
      </w:pPr>
      <w:bookmarkStart w:id="2950" w:name="_Toc471397855"/>
      <w:r>
        <w:rPr>
          <w:rFonts w:hint="eastAsia"/>
        </w:rPr>
        <w:t>获取会议室信息</w:t>
      </w:r>
      <w:bookmarkEnd w:id="2950"/>
    </w:p>
    <w:p w:rsidR="00ED35F1" w:rsidRDefault="00ED35F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>
        <w:t>meetingr</w:t>
      </w:r>
      <w:ins w:id="2951" w:author="gz y" w:date="2016-11-30T10:07:00Z">
        <w:r w:rsidR="00FB29B0">
          <w:t>o</w:t>
        </w:r>
      </w:ins>
      <w:r>
        <w:t>oms</w:t>
      </w:r>
      <w:r w:rsidR="00AC3198">
        <w:rPr>
          <w:rFonts w:hint="eastAsia"/>
        </w:rPr>
        <w:t>[</w:t>
      </w:r>
      <w:r w:rsidR="00AC3198">
        <w:t>/@page/@page_size</w:t>
      </w:r>
      <w:ins w:id="2952" w:author="gz y" w:date="2016-12-16T12:02:00Z">
        <w:r w:rsidR="00E0181C">
          <w:t xml:space="preserve"> </w:t>
        </w:r>
        <w:r w:rsidR="00E0181C">
          <w:rPr>
            <w:rFonts w:hint="eastAsia"/>
          </w:rPr>
          <w:t>|</w:t>
        </w:r>
        <w:r w:rsidR="00E0181C">
          <w:t xml:space="preserve"> </w:t>
        </w:r>
        <w:r w:rsidR="00E0181C">
          <w:rPr>
            <w:rFonts w:hint="eastAsia"/>
          </w:rPr>
          <w:t>@</w:t>
        </w:r>
      </w:ins>
      <w:ins w:id="2953" w:author="gz y" w:date="2016-12-16T13:55:00Z">
        <w:r w:rsidR="00D727C8" w:rsidRPr="004A38CC">
          <w:t>extension</w:t>
        </w:r>
      </w:ins>
      <w:r w:rsidR="00AC3198">
        <w:rPr>
          <w:rFonts w:hint="eastAsia"/>
        </w:rPr>
        <w:t>]</w:t>
      </w:r>
    </w:p>
    <w:p w:rsidR="007E0A82" w:rsidRDefault="007E0A82" w:rsidP="007E0A8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7E0A82" w:rsidRDefault="007E0A82" w:rsidP="007E0A8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ins w:id="2954" w:author="gz y" w:date="2016-12-16T13:54:00Z">
        <w:r w:rsidR="00D727C8">
          <w:rPr>
            <w:rFonts w:hint="eastAsia"/>
          </w:rPr>
          <w:t>1</w:t>
        </w:r>
      </w:ins>
      <w:r>
        <w:rPr>
          <w:rFonts w:hint="eastAsia"/>
        </w:rPr>
        <w:t>：无参数时将获取全部列表</w:t>
      </w:r>
    </w:p>
    <w:p w:rsidR="007E0A82" w:rsidRDefault="007E0A82" w:rsidP="007E0A82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7E0A82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E0A82" w:rsidRDefault="007E0A82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E0A82" w:rsidRDefault="007E0A82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7E0A82" w:rsidRDefault="007E0A82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7E0A82" w:rsidRDefault="007E0A82" w:rsidP="007244C6">
            <w:r>
              <w:rPr>
                <w:rFonts w:hint="eastAsia"/>
              </w:rPr>
              <w:t>说明</w:t>
            </w:r>
          </w:p>
        </w:tc>
      </w:tr>
      <w:tr w:rsidR="007E0A82" w:rsidTr="007244C6">
        <w:trPr>
          <w:jc w:val="center"/>
        </w:trPr>
        <w:tc>
          <w:tcPr>
            <w:tcW w:w="1838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7E0A82" w:rsidRDefault="007E0A82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当前页码</w:t>
            </w:r>
          </w:p>
        </w:tc>
      </w:tr>
      <w:tr w:rsidR="007E0A82" w:rsidTr="007244C6">
        <w:trPr>
          <w:jc w:val="center"/>
        </w:trPr>
        <w:tc>
          <w:tcPr>
            <w:tcW w:w="1838" w:type="dxa"/>
            <w:vAlign w:val="center"/>
          </w:tcPr>
          <w:p w:rsidR="007E0A82" w:rsidRDefault="007E0A82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7E0A82" w:rsidRDefault="007E0A82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7E0A82" w:rsidRDefault="007E0A82" w:rsidP="007E0A82">
      <w:pPr>
        <w:rPr>
          <w:ins w:id="2955" w:author="gz y" w:date="2016-12-16T13:54:00Z"/>
        </w:rPr>
      </w:pPr>
    </w:p>
    <w:p w:rsidR="00D727C8" w:rsidRDefault="00D727C8" w:rsidP="00D727C8">
      <w:pPr>
        <w:pStyle w:val="aa"/>
        <w:numPr>
          <w:ilvl w:val="0"/>
          <w:numId w:val="11"/>
        </w:numPr>
        <w:ind w:firstLineChars="0"/>
        <w:rPr>
          <w:ins w:id="2956" w:author="gz y" w:date="2016-12-16T13:54:00Z"/>
        </w:rPr>
      </w:pPr>
      <w:ins w:id="2957" w:author="gz y" w:date="2016-12-16T13:54:00Z">
        <w:r>
          <w:rPr>
            <w:rFonts w:hint="eastAsia"/>
          </w:rPr>
          <w:t>参数</w:t>
        </w:r>
        <w:r>
          <w:rPr>
            <w:rFonts w:hint="eastAsia"/>
          </w:rPr>
          <w:t>2</w:t>
        </w:r>
        <w:r>
          <w:rPr>
            <w:rFonts w:hint="eastAsia"/>
          </w:rPr>
          <w:t>：无参数时将获取全部列表</w:t>
        </w:r>
      </w:ins>
    </w:p>
    <w:p w:rsidR="00D727C8" w:rsidRDefault="00D727C8" w:rsidP="00D727C8">
      <w:pPr>
        <w:rPr>
          <w:ins w:id="2958" w:author="gz y" w:date="2016-12-16T13:54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D727C8" w:rsidTr="00B83BC8">
        <w:trPr>
          <w:jc w:val="center"/>
          <w:ins w:id="2959" w:author="gz y" w:date="2016-12-16T13:54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D727C8" w:rsidRDefault="00D727C8" w:rsidP="00B83BC8">
            <w:pPr>
              <w:rPr>
                <w:ins w:id="2960" w:author="gz y" w:date="2016-12-16T13:54:00Z"/>
              </w:rPr>
            </w:pPr>
            <w:ins w:id="2961" w:author="gz y" w:date="2016-12-16T13:54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D727C8" w:rsidRDefault="00D727C8" w:rsidP="00B83BC8">
            <w:pPr>
              <w:rPr>
                <w:ins w:id="2962" w:author="gz y" w:date="2016-12-16T13:54:00Z"/>
              </w:rPr>
            </w:pPr>
            <w:ins w:id="2963" w:author="gz y" w:date="2016-12-16T13:54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D727C8" w:rsidRDefault="00D727C8" w:rsidP="00B83BC8">
            <w:pPr>
              <w:rPr>
                <w:ins w:id="2964" w:author="gz y" w:date="2016-12-16T13:54:00Z"/>
              </w:rPr>
            </w:pPr>
            <w:ins w:id="2965" w:author="gz y" w:date="2016-12-16T13:54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D727C8" w:rsidRDefault="00D727C8" w:rsidP="00B83BC8">
            <w:pPr>
              <w:rPr>
                <w:ins w:id="2966" w:author="gz y" w:date="2016-12-16T13:54:00Z"/>
              </w:rPr>
            </w:pPr>
            <w:ins w:id="2967" w:author="gz y" w:date="2016-12-16T13:54:00Z">
              <w:r>
                <w:rPr>
                  <w:rFonts w:hint="eastAsia"/>
                </w:rPr>
                <w:t>说明</w:t>
              </w:r>
            </w:ins>
          </w:p>
        </w:tc>
      </w:tr>
      <w:tr w:rsidR="00D727C8" w:rsidTr="00B83BC8">
        <w:trPr>
          <w:jc w:val="center"/>
          <w:ins w:id="2968" w:author="gz y" w:date="2016-12-16T13:54:00Z"/>
        </w:trPr>
        <w:tc>
          <w:tcPr>
            <w:tcW w:w="1838" w:type="dxa"/>
            <w:vAlign w:val="center"/>
          </w:tcPr>
          <w:p w:rsidR="00D727C8" w:rsidRDefault="00D727C8" w:rsidP="00B83BC8">
            <w:pPr>
              <w:rPr>
                <w:ins w:id="2969" w:author="gz y" w:date="2016-12-16T13:54:00Z"/>
              </w:rPr>
            </w:pPr>
            <w:ins w:id="2970" w:author="gz y" w:date="2016-12-16T13:55:00Z">
              <w:r w:rsidRPr="004A38CC">
                <w:t>extension</w:t>
              </w:r>
            </w:ins>
            <w:ins w:id="2971" w:author="gz y" w:date="2016-12-16T13:54:00Z"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D727C8" w:rsidRDefault="00D727C8" w:rsidP="00B83BC8">
            <w:pPr>
              <w:rPr>
                <w:ins w:id="2972" w:author="gz y" w:date="2016-12-16T13:54:00Z"/>
              </w:rPr>
            </w:pPr>
            <w:ins w:id="2973" w:author="gz y" w:date="2016-12-16T13:55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D727C8" w:rsidRDefault="00D727C8" w:rsidP="00B83BC8">
            <w:pPr>
              <w:rPr>
                <w:ins w:id="2974" w:author="gz y" w:date="2016-12-16T13:54:00Z"/>
              </w:rPr>
            </w:pPr>
            <w:ins w:id="2975" w:author="gz y" w:date="2016-12-16T13:54:00Z">
              <w:r>
                <w:t>20</w:t>
              </w:r>
            </w:ins>
          </w:p>
        </w:tc>
        <w:tc>
          <w:tcPr>
            <w:tcW w:w="2410" w:type="dxa"/>
            <w:vAlign w:val="center"/>
          </w:tcPr>
          <w:p w:rsidR="00D727C8" w:rsidRDefault="00985D2D" w:rsidP="00B83BC8">
            <w:pPr>
              <w:rPr>
                <w:ins w:id="2976" w:author="gz y" w:date="2016-12-16T13:54:00Z"/>
              </w:rPr>
            </w:pPr>
            <w:ins w:id="2977" w:author="gz y" w:date="2016-12-16T13:55:00Z">
              <w:r>
                <w:rPr>
                  <w:rFonts w:hint="eastAsia"/>
                </w:rPr>
                <w:t>分机号</w:t>
              </w:r>
            </w:ins>
          </w:p>
        </w:tc>
      </w:tr>
    </w:tbl>
    <w:p w:rsidR="00D727C8" w:rsidRDefault="00D727C8" w:rsidP="007E0A82"/>
    <w:p w:rsidR="007A17EF" w:rsidRDefault="007E0A82" w:rsidP="007E0A82">
      <w:pPr>
        <w:pStyle w:val="aa"/>
        <w:numPr>
          <w:ilvl w:val="0"/>
          <w:numId w:val="11"/>
        </w:numPr>
        <w:ind w:firstLineChars="0"/>
        <w:rPr>
          <w:ins w:id="2978" w:author="gz y" w:date="2016-12-16T13:55:00Z"/>
        </w:rPr>
      </w:pPr>
      <w:r>
        <w:rPr>
          <w:rFonts w:hint="eastAsia"/>
        </w:rPr>
        <w:t>示例：</w:t>
      </w:r>
    </w:p>
    <w:p w:rsidR="007A17EF" w:rsidRDefault="007A17EF">
      <w:pPr>
        <w:rPr>
          <w:ins w:id="2979" w:author="gz y" w:date="2016-12-16T13:55:00Z"/>
        </w:rPr>
        <w:pPrChange w:id="2980" w:author="gz y" w:date="2016-12-16T13:55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7E0A82" w:rsidRDefault="007E0A82">
      <w:pPr>
        <w:rPr>
          <w:ins w:id="2981" w:author="gz y" w:date="2016-12-16T13:55:00Z"/>
        </w:rPr>
        <w:pPrChange w:id="2982" w:author="gz y" w:date="2016-12-16T13:55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t>http://www.systec-pbx.net</w:t>
      </w:r>
      <w:r>
        <w:rPr>
          <w:rFonts w:hint="eastAsia"/>
        </w:rPr>
        <w:t>/api/</w:t>
      </w:r>
      <w:r w:rsidR="00AC3198">
        <w:t>meetingro</w:t>
      </w:r>
      <w:ins w:id="2983" w:author="gz y" w:date="2016-11-30T10:07:00Z">
        <w:r w:rsidR="00FB29B0">
          <w:t>o</w:t>
        </w:r>
      </w:ins>
      <w:r w:rsidR="00AC3198">
        <w:t>ms</w:t>
      </w:r>
      <w:r>
        <w:t>/1/20</w:t>
      </w:r>
    </w:p>
    <w:p w:rsidR="007A17EF" w:rsidRDefault="007A17EF" w:rsidP="007A17EF">
      <w:pPr>
        <w:rPr>
          <w:ins w:id="2984" w:author="gz y" w:date="2016-12-16T13:55:00Z"/>
        </w:rPr>
      </w:pPr>
      <w:ins w:id="2985" w:author="gz y" w:date="2016-12-16T13:55:00Z">
        <w:r>
          <w:t>http://www.systec-pbx.net</w:t>
        </w:r>
        <w:r>
          <w:rPr>
            <w:rFonts w:hint="eastAsia"/>
          </w:rPr>
          <w:t>/api/</w:t>
        </w:r>
        <w:r>
          <w:t>meetingrooms/6300</w:t>
        </w:r>
      </w:ins>
    </w:p>
    <w:p w:rsidR="007A17EF" w:rsidRPr="00302F4E" w:rsidRDefault="007A17EF">
      <w:pPr>
        <w:pPrChange w:id="2986" w:author="gz y" w:date="2016-12-16T13:55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7E0A82" w:rsidRDefault="007E0A82" w:rsidP="007E0A8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7E0A82" w:rsidRDefault="007E0A82" w:rsidP="007E0A82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7E0A82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E0A82" w:rsidRDefault="007E0A82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E0A82" w:rsidRDefault="007E0A82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7E0A82" w:rsidRDefault="007E0A82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7E0A82" w:rsidRDefault="007E0A82" w:rsidP="007244C6">
            <w:r>
              <w:rPr>
                <w:rFonts w:hint="eastAsia"/>
              </w:rPr>
              <w:t>说明</w:t>
            </w:r>
          </w:p>
        </w:tc>
      </w:tr>
      <w:tr w:rsidR="007E0A82" w:rsidTr="007244C6">
        <w:trPr>
          <w:jc w:val="center"/>
        </w:trPr>
        <w:tc>
          <w:tcPr>
            <w:tcW w:w="1838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7E0A82" w:rsidRDefault="007E0A82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当前页码</w:t>
            </w:r>
          </w:p>
        </w:tc>
      </w:tr>
      <w:tr w:rsidR="007E0A82" w:rsidTr="007244C6">
        <w:trPr>
          <w:jc w:val="center"/>
        </w:trPr>
        <w:tc>
          <w:tcPr>
            <w:tcW w:w="1838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7E0A82" w:rsidRDefault="007E0A82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总条数</w:t>
            </w:r>
          </w:p>
        </w:tc>
      </w:tr>
      <w:tr w:rsidR="007E0A82" w:rsidTr="007244C6">
        <w:trPr>
          <w:jc w:val="center"/>
        </w:trPr>
        <w:tc>
          <w:tcPr>
            <w:tcW w:w="1838" w:type="dxa"/>
            <w:vAlign w:val="center"/>
          </w:tcPr>
          <w:p w:rsidR="007E0A82" w:rsidRDefault="008A1C0A" w:rsidP="007244C6">
            <w:r>
              <w:t>meetingro</w:t>
            </w:r>
            <w:ins w:id="2987" w:author="gz y" w:date="2016-11-30T10:07:00Z">
              <w:r w:rsidR="00FB29B0">
                <w:t>o</w:t>
              </w:r>
            </w:ins>
            <w:r>
              <w:t>ms</w:t>
            </w:r>
            <w:r w:rsidR="007E0A82">
              <w:t xml:space="preserve"> </w:t>
            </w:r>
            <w:r w:rsidR="007E0A82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7E0A82" w:rsidRDefault="007E0A82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7E0A82" w:rsidRDefault="008A1C0A" w:rsidP="007244C6">
            <w:r>
              <w:rPr>
                <w:rFonts w:hint="eastAsia"/>
              </w:rPr>
              <w:t>会议室</w:t>
            </w:r>
            <w:r w:rsidR="007E0A82">
              <w:rPr>
                <w:rFonts w:hint="eastAsia"/>
              </w:rPr>
              <w:t>列表</w:t>
            </w:r>
          </w:p>
        </w:tc>
      </w:tr>
    </w:tbl>
    <w:p w:rsidR="007E0A82" w:rsidRDefault="007E0A82" w:rsidP="007E0A82"/>
    <w:p w:rsidR="007E0A82" w:rsidRDefault="00271CF0" w:rsidP="007E0A82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会议室列表</w:t>
      </w:r>
      <w:r w:rsidR="007E0A82">
        <w:rPr>
          <w:rFonts w:hint="eastAsia"/>
        </w:rPr>
        <w:t>：</w:t>
      </w:r>
      <w:r w:rsidR="007E0A82">
        <w:rPr>
          <w:rFonts w:hint="eastAsia"/>
        </w:rPr>
        <w:t>List&lt;</w:t>
      </w:r>
      <w:r w:rsidR="007E0A82">
        <w:t>Item</w:t>
      </w:r>
      <w:r w:rsidR="007E0A82">
        <w:rPr>
          <w:rFonts w:hint="eastAsia"/>
        </w:rPr>
        <w:t>&gt;</w:t>
      </w:r>
    </w:p>
    <w:p w:rsidR="00ED35F1" w:rsidRDefault="00ED35F1" w:rsidP="007E0A82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D35F1" w:rsidTr="002B7C0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D35F1" w:rsidRDefault="00ED35F1" w:rsidP="002B7C0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D35F1" w:rsidRDefault="00ED35F1" w:rsidP="002B7C0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D35F1" w:rsidRDefault="00ED35F1" w:rsidP="002B7C0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D35F1" w:rsidRDefault="00ED35F1" w:rsidP="002B7C03">
            <w:r>
              <w:rPr>
                <w:rFonts w:hint="eastAsia"/>
              </w:rPr>
              <w:t>说明</w:t>
            </w:r>
          </w:p>
        </w:tc>
      </w:tr>
      <w:tr w:rsidR="00ED35F1" w:rsidTr="002B7C03">
        <w:trPr>
          <w:jc w:val="center"/>
        </w:trPr>
        <w:tc>
          <w:tcPr>
            <w:tcW w:w="1838" w:type="dxa"/>
            <w:vAlign w:val="center"/>
          </w:tcPr>
          <w:p w:rsidR="00ED35F1" w:rsidRPr="0013548B" w:rsidRDefault="00ED35F1" w:rsidP="002B7C03">
            <w:r w:rsidRPr="004A38CC">
              <w:t>extension</w:t>
            </w:r>
            <w:r w:rsidR="00534931">
              <w:t xml:space="preserve"> </w:t>
            </w:r>
            <w:r w:rsidR="00534931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D35F1" w:rsidRDefault="00BA62CA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ED35F1" w:rsidRDefault="00ED35F1" w:rsidP="002B7C03">
            <w:r>
              <w:t>20</w:t>
            </w:r>
          </w:p>
        </w:tc>
        <w:tc>
          <w:tcPr>
            <w:tcW w:w="2410" w:type="dxa"/>
            <w:vAlign w:val="center"/>
          </w:tcPr>
          <w:p w:rsidR="00ED35F1" w:rsidRDefault="00ED35F1" w:rsidP="002B7C03">
            <w:r>
              <w:rPr>
                <w:rFonts w:hint="eastAsia"/>
              </w:rPr>
              <w:t>分机号</w:t>
            </w:r>
          </w:p>
        </w:tc>
      </w:tr>
      <w:tr w:rsidR="00ED35F1" w:rsidDel="00302F4E" w:rsidTr="002B7C03">
        <w:trPr>
          <w:jc w:val="center"/>
          <w:del w:id="2988" w:author="gz y" w:date="2016-12-16T14:10:00Z"/>
        </w:trPr>
        <w:tc>
          <w:tcPr>
            <w:tcW w:w="1838" w:type="dxa"/>
            <w:vAlign w:val="center"/>
          </w:tcPr>
          <w:p w:rsidR="00ED35F1" w:rsidRPr="004A38CC" w:rsidDel="00302F4E" w:rsidRDefault="00550DE3" w:rsidP="00550DE3">
            <w:pPr>
              <w:rPr>
                <w:del w:id="2989" w:author="gz y" w:date="2016-12-16T14:10:00Z"/>
              </w:rPr>
            </w:pPr>
            <w:del w:id="2990" w:author="gz y" w:date="2016-12-16T14:10:00Z">
              <w:r w:rsidDel="00302F4E">
                <w:delText>user_pin</w:delText>
              </w:r>
            </w:del>
          </w:p>
        </w:tc>
        <w:tc>
          <w:tcPr>
            <w:tcW w:w="1843" w:type="dxa"/>
            <w:vAlign w:val="center"/>
          </w:tcPr>
          <w:p w:rsidR="00ED35F1" w:rsidDel="00302F4E" w:rsidRDefault="00BA62CA" w:rsidP="002B7C03">
            <w:pPr>
              <w:rPr>
                <w:del w:id="2991" w:author="gz y" w:date="2016-12-16T14:10:00Z"/>
              </w:rPr>
            </w:pPr>
            <w:del w:id="2992" w:author="gz y" w:date="2016-12-16T14:10:00Z">
              <w:r w:rsidDel="00302F4E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D35F1" w:rsidDel="00302F4E" w:rsidRDefault="00ED35F1" w:rsidP="002B7C03">
            <w:pPr>
              <w:rPr>
                <w:del w:id="2993" w:author="gz y" w:date="2016-12-16T14:10:00Z"/>
              </w:rPr>
            </w:pPr>
            <w:del w:id="2994" w:author="gz y" w:date="2016-12-16T14:10:00Z">
              <w:r w:rsidDel="00302F4E">
                <w:rPr>
                  <w:rFonts w:hint="eastAsia"/>
                </w:rPr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ED35F1" w:rsidDel="00302F4E" w:rsidRDefault="00550DE3" w:rsidP="002B7C03">
            <w:pPr>
              <w:rPr>
                <w:del w:id="2995" w:author="gz y" w:date="2016-12-16T14:10:00Z"/>
              </w:rPr>
            </w:pPr>
            <w:del w:id="2996" w:author="gz y" w:date="2016-12-16T14:10:00Z">
              <w:r w:rsidDel="00302F4E">
                <w:rPr>
                  <w:rFonts w:hint="eastAsia"/>
                </w:rPr>
                <w:delText>密码</w:delText>
              </w:r>
            </w:del>
          </w:p>
        </w:tc>
      </w:tr>
      <w:tr w:rsidR="00ED35F1" w:rsidDel="00302F4E" w:rsidTr="002B7C03">
        <w:trPr>
          <w:jc w:val="center"/>
          <w:del w:id="2997" w:author="gz y" w:date="2016-12-16T14:10:00Z"/>
        </w:trPr>
        <w:tc>
          <w:tcPr>
            <w:tcW w:w="1838" w:type="dxa"/>
            <w:vAlign w:val="center"/>
          </w:tcPr>
          <w:p w:rsidR="00ED35F1" w:rsidDel="00302F4E" w:rsidRDefault="00550DE3" w:rsidP="002B7C03">
            <w:pPr>
              <w:rPr>
                <w:del w:id="2998" w:author="gz y" w:date="2016-12-16T14:10:00Z"/>
              </w:rPr>
            </w:pPr>
            <w:del w:id="2999" w:author="gz y" w:date="2016-12-16T14:10:00Z">
              <w:r w:rsidDel="00302F4E">
                <w:delText>admin_pin</w:delText>
              </w:r>
              <w:r w:rsidR="00534931" w:rsidDel="00302F4E">
                <w:delText xml:space="preserve"> </w:delText>
              </w:r>
              <w:r w:rsidR="00534931" w:rsidRPr="001964D0" w:rsidDel="00302F4E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ED35F1" w:rsidDel="00302F4E" w:rsidRDefault="00BA62CA" w:rsidP="002B7C03">
            <w:pPr>
              <w:rPr>
                <w:del w:id="3000" w:author="gz y" w:date="2016-12-16T14:10:00Z"/>
              </w:rPr>
            </w:pPr>
            <w:del w:id="3001" w:author="gz y" w:date="2016-12-16T14:10:00Z">
              <w:r w:rsidDel="00302F4E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D35F1" w:rsidDel="00302F4E" w:rsidRDefault="00ED35F1" w:rsidP="002B7C03">
            <w:pPr>
              <w:rPr>
                <w:del w:id="3002" w:author="gz y" w:date="2016-12-16T14:10:00Z"/>
              </w:rPr>
            </w:pPr>
            <w:del w:id="3003" w:author="gz y" w:date="2016-12-16T14:10:00Z">
              <w:r w:rsidDel="00302F4E">
                <w:rPr>
                  <w:rFonts w:hint="eastAsia"/>
                </w:rPr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ED35F1" w:rsidDel="00302F4E" w:rsidRDefault="00550DE3" w:rsidP="002B7C03">
            <w:pPr>
              <w:rPr>
                <w:del w:id="3004" w:author="gz y" w:date="2016-12-16T14:10:00Z"/>
              </w:rPr>
            </w:pPr>
            <w:del w:id="3005" w:author="gz y" w:date="2016-12-16T14:10:00Z">
              <w:r w:rsidDel="00302F4E">
                <w:rPr>
                  <w:rFonts w:hint="eastAsia"/>
                </w:rPr>
                <w:delText>管理员密码</w:delText>
              </w:r>
              <w:r w:rsidR="00CF6627" w:rsidDel="00302F4E">
                <w:rPr>
                  <w:rFonts w:hint="eastAsia"/>
                </w:rPr>
                <w:delText>，不能和密码相同</w:delText>
              </w:r>
            </w:del>
          </w:p>
        </w:tc>
      </w:tr>
    </w:tbl>
    <w:p w:rsidR="00ED35F1" w:rsidRDefault="00ED35F1" w:rsidP="00ED35F1"/>
    <w:p w:rsidR="003336BB" w:rsidRDefault="00ED35F1" w:rsidP="00ED2835">
      <w:pPr>
        <w:pStyle w:val="aa"/>
        <w:numPr>
          <w:ilvl w:val="0"/>
          <w:numId w:val="11"/>
        </w:numPr>
        <w:ind w:firstLineChars="0"/>
        <w:rPr>
          <w:ins w:id="3006" w:author="gz y" w:date="2016-12-16T13:56:00Z"/>
        </w:rPr>
      </w:pPr>
      <w:r>
        <w:rPr>
          <w:rFonts w:hint="eastAsia"/>
        </w:rPr>
        <w:t>示例：</w:t>
      </w:r>
    </w:p>
    <w:p w:rsidR="003336BB" w:rsidRDefault="003336BB">
      <w:pPr>
        <w:rPr>
          <w:ins w:id="3007" w:author="gz y" w:date="2016-12-16T13:56:00Z"/>
        </w:rPr>
        <w:pPrChange w:id="3008" w:author="gz y" w:date="2016-12-16T13:56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ED35F1" w:rsidRDefault="00D93E09">
      <w:pPr>
        <w:rPr>
          <w:ins w:id="3009" w:author="gz y" w:date="2016-12-16T13:56:00Z"/>
        </w:rPr>
        <w:pPrChange w:id="3010" w:author="gz y" w:date="2016-12-16T13:56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rPr>
          <w:rFonts w:hint="eastAsia"/>
        </w:rPr>
        <w:t>{</w:t>
      </w:r>
      <w:r>
        <w:t>“page”: 1, “</w:t>
      </w:r>
      <w:r>
        <w:rPr>
          <w:rFonts w:hint="eastAsia"/>
        </w:rPr>
        <w:t>total</w:t>
      </w:r>
      <w:r>
        <w:t>_count”: 100, “</w:t>
      </w:r>
      <w:r w:rsidR="00290CE5">
        <w:t>meetingro</w:t>
      </w:r>
      <w:ins w:id="3011" w:author="gz y" w:date="2016-11-30T10:07:00Z">
        <w:r w:rsidR="00FB29B0">
          <w:t>o</w:t>
        </w:r>
      </w:ins>
      <w:r w:rsidR="00290CE5">
        <w:t>ms</w:t>
      </w:r>
      <w:r>
        <w:t xml:space="preserve">”: </w:t>
      </w:r>
      <w:r w:rsidR="00ED35F1">
        <w:rPr>
          <w:rFonts w:hint="eastAsia"/>
        </w:rPr>
        <w:t>[</w:t>
      </w:r>
      <w:r w:rsidR="00ED35F1">
        <w:t>{“</w:t>
      </w:r>
      <w:r w:rsidR="00325C6C" w:rsidRPr="004A38CC">
        <w:t>extension</w:t>
      </w:r>
      <w:r w:rsidR="00ED35F1">
        <w:t>”: “</w:t>
      </w:r>
      <w:r w:rsidR="00325C6C">
        <w:rPr>
          <w:rFonts w:hint="eastAsia"/>
        </w:rPr>
        <w:t>6300</w:t>
      </w:r>
      <w:r w:rsidR="00ED35F1">
        <w:t>”</w:t>
      </w:r>
      <w:del w:id="3012" w:author="gz y" w:date="2016-12-16T14:10:00Z">
        <w:r w:rsidR="00ED35F1" w:rsidDel="00302F4E">
          <w:delText xml:space="preserve">, </w:delText>
        </w:r>
        <w:r w:rsidR="0066607C" w:rsidDel="00302F4E">
          <w:delText>“user_pin”: “1234”, “admin_pin”: “12345”</w:delText>
        </w:r>
      </w:del>
      <w:proofErr w:type="gramStart"/>
      <w:r w:rsidR="00ED35F1">
        <w:t>} ,</w:t>
      </w:r>
      <w:proofErr w:type="gramEnd"/>
      <w:r w:rsidR="00ED35F1">
        <w:t xml:space="preserve"> …</w:t>
      </w:r>
      <w:r w:rsidR="00ED35F1">
        <w:rPr>
          <w:rFonts w:hint="eastAsia"/>
        </w:rPr>
        <w:t>]</w:t>
      </w:r>
      <w:r>
        <w:rPr>
          <w:rFonts w:hint="eastAsia"/>
        </w:rPr>
        <w:t>}</w:t>
      </w:r>
    </w:p>
    <w:p w:rsidR="003336BB" w:rsidRDefault="003336BB">
      <w:pPr>
        <w:rPr>
          <w:ins w:id="3013" w:author="gz y" w:date="2016-12-16T13:56:00Z"/>
        </w:rPr>
        <w:pPrChange w:id="3014" w:author="gz y" w:date="2016-12-16T13:56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3336BB" w:rsidRDefault="003336BB">
      <w:pPr>
        <w:pPrChange w:id="3015" w:author="gz y" w:date="2016-12-16T13:56:00Z">
          <w:pPr>
            <w:pStyle w:val="aa"/>
            <w:numPr>
              <w:numId w:val="11"/>
            </w:numPr>
            <w:ind w:left="420" w:firstLineChars="0" w:hanging="420"/>
          </w:pPr>
        </w:pPrChange>
      </w:pPr>
      <w:ins w:id="3016" w:author="gz y" w:date="2016-12-16T13:56:00Z">
        <w:r>
          <w:t>{“</w:t>
        </w:r>
        <w:r w:rsidRPr="004A38CC">
          <w:t>extension</w:t>
        </w:r>
        <w:r>
          <w:t>”: “</w:t>
        </w:r>
        <w:r>
          <w:rPr>
            <w:rFonts w:hint="eastAsia"/>
          </w:rPr>
          <w:t>6300</w:t>
        </w:r>
        <w:r>
          <w:t>”}</w:t>
        </w:r>
      </w:ins>
    </w:p>
    <w:p w:rsidR="00F15EE0" w:rsidRPr="00ED35F1" w:rsidRDefault="00F15EE0" w:rsidP="00F15EE0"/>
    <w:p w:rsidR="00BF1902" w:rsidRDefault="00BF1902" w:rsidP="00ED2835">
      <w:pPr>
        <w:pStyle w:val="3"/>
        <w:numPr>
          <w:ilvl w:val="2"/>
          <w:numId w:val="2"/>
        </w:numPr>
      </w:pPr>
      <w:bookmarkStart w:id="3017" w:name="_Toc471397856"/>
      <w:r>
        <w:rPr>
          <w:rFonts w:hint="eastAsia"/>
        </w:rPr>
        <w:lastRenderedPageBreak/>
        <w:t>添加会议室</w:t>
      </w:r>
      <w:bookmarkEnd w:id="3017"/>
    </w:p>
    <w:p w:rsidR="00734BF3" w:rsidRDefault="00734BF3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meetingro</w:t>
      </w:r>
      <w:ins w:id="3018" w:author="gz y" w:date="2016-11-30T10:07:00Z">
        <w:r w:rsidR="00FB29B0">
          <w:t>o</w:t>
        </w:r>
      </w:ins>
      <w:r>
        <w:t>ms/add</w:t>
      </w:r>
    </w:p>
    <w:p w:rsidR="00452A45" w:rsidRDefault="00452A4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146B22" w:rsidRDefault="00146B2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 w:rsidR="00452A45">
        <w:rPr>
          <w:rFonts w:hint="eastAsia"/>
        </w:rPr>
        <w:t>Object</w:t>
      </w:r>
    </w:p>
    <w:p w:rsidR="00146B22" w:rsidRDefault="00146B22" w:rsidP="00452A4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146B22" w:rsidTr="002B7C0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146B22" w:rsidRDefault="00146B22" w:rsidP="002B7C0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46B22" w:rsidRDefault="00146B22" w:rsidP="002B7C0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46B22" w:rsidRDefault="00146B22" w:rsidP="002B7C0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46B22" w:rsidRDefault="00146B22" w:rsidP="002B7C03">
            <w:r>
              <w:rPr>
                <w:rFonts w:hint="eastAsia"/>
              </w:rPr>
              <w:t>说明</w:t>
            </w:r>
          </w:p>
        </w:tc>
      </w:tr>
      <w:tr w:rsidR="00146B22" w:rsidTr="002B7C03">
        <w:trPr>
          <w:jc w:val="center"/>
        </w:trPr>
        <w:tc>
          <w:tcPr>
            <w:tcW w:w="1838" w:type="dxa"/>
            <w:vAlign w:val="center"/>
          </w:tcPr>
          <w:p w:rsidR="00146B22" w:rsidRPr="0013548B" w:rsidRDefault="00146B22" w:rsidP="002B7C03">
            <w:r w:rsidRPr="004A38CC">
              <w:t>extension</w:t>
            </w:r>
            <w:r w:rsidR="00147CA4">
              <w:t xml:space="preserve"> </w:t>
            </w:r>
            <w:r w:rsidR="00147CA4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46B22" w:rsidRDefault="00323A66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146B22" w:rsidRDefault="00146B22" w:rsidP="002B7C03">
            <w:r>
              <w:t>20</w:t>
            </w:r>
          </w:p>
        </w:tc>
        <w:tc>
          <w:tcPr>
            <w:tcW w:w="2410" w:type="dxa"/>
            <w:vAlign w:val="center"/>
          </w:tcPr>
          <w:p w:rsidR="00146B22" w:rsidRDefault="00146B22" w:rsidP="002B7C03">
            <w:r>
              <w:rPr>
                <w:rFonts w:hint="eastAsia"/>
              </w:rPr>
              <w:t>分机号</w:t>
            </w:r>
          </w:p>
        </w:tc>
      </w:tr>
      <w:tr w:rsidR="00146B22" w:rsidTr="002B7C03">
        <w:trPr>
          <w:jc w:val="center"/>
        </w:trPr>
        <w:tc>
          <w:tcPr>
            <w:tcW w:w="1838" w:type="dxa"/>
            <w:vAlign w:val="center"/>
          </w:tcPr>
          <w:p w:rsidR="00146B22" w:rsidRPr="004A38CC" w:rsidRDefault="00146B22" w:rsidP="002B7C03">
            <w:r>
              <w:t>user_pin</w:t>
            </w:r>
          </w:p>
        </w:tc>
        <w:tc>
          <w:tcPr>
            <w:tcW w:w="1843" w:type="dxa"/>
            <w:vAlign w:val="center"/>
          </w:tcPr>
          <w:p w:rsidR="00146B22" w:rsidRDefault="00323A66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146B22" w:rsidRDefault="00146B22" w:rsidP="002B7C03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146B22" w:rsidRDefault="00146B22" w:rsidP="002B7C03">
            <w:r>
              <w:rPr>
                <w:rFonts w:hint="eastAsia"/>
              </w:rPr>
              <w:t>密码</w:t>
            </w:r>
          </w:p>
        </w:tc>
      </w:tr>
      <w:tr w:rsidR="00146B22" w:rsidTr="002B7C03">
        <w:trPr>
          <w:jc w:val="center"/>
        </w:trPr>
        <w:tc>
          <w:tcPr>
            <w:tcW w:w="1838" w:type="dxa"/>
            <w:vAlign w:val="center"/>
          </w:tcPr>
          <w:p w:rsidR="00146B22" w:rsidRDefault="00146B22" w:rsidP="002B7C03">
            <w:r>
              <w:t>admin_pin</w:t>
            </w:r>
            <w:r w:rsidR="00147CA4">
              <w:t xml:space="preserve"> </w:t>
            </w:r>
            <w:r w:rsidR="00147CA4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46B22" w:rsidRDefault="00323A66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146B22" w:rsidRDefault="00146B22" w:rsidP="002B7C03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146B22" w:rsidRDefault="00146B22" w:rsidP="002B7C03">
            <w:r>
              <w:rPr>
                <w:rFonts w:hint="eastAsia"/>
              </w:rPr>
              <w:t>管理员密码</w:t>
            </w:r>
            <w:r w:rsidR="00147CA4">
              <w:rPr>
                <w:rFonts w:hint="eastAsia"/>
              </w:rPr>
              <w:t>，不能和密码相同</w:t>
            </w:r>
          </w:p>
        </w:tc>
      </w:tr>
    </w:tbl>
    <w:p w:rsidR="00146B22" w:rsidRDefault="00146B22" w:rsidP="00146B22"/>
    <w:p w:rsidR="00734BF3" w:rsidRPr="00964250" w:rsidRDefault="00146B2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</w:t>
      </w:r>
      <w:r w:rsidRPr="004A38CC">
        <w:t>extension</w:t>
      </w:r>
      <w:r>
        <w:t>”: “</w:t>
      </w:r>
      <w:r>
        <w:rPr>
          <w:rFonts w:hint="eastAsia"/>
        </w:rPr>
        <w:t>6300</w:t>
      </w:r>
      <w:r>
        <w:t>”, “user_pin”: “</w:t>
      </w:r>
      <w:r w:rsidR="00BF4B53">
        <w:t>1234”, “admin_pin”: “12345”}</w:t>
      </w:r>
    </w:p>
    <w:p w:rsidR="00734BF3" w:rsidRDefault="00734BF3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019" w:author="gz y" w:date="2016-11-17T16:04:00Z">
        <w:r w:rsidR="002C3980">
          <w:rPr>
            <w:rFonts w:hint="eastAsia"/>
          </w:rPr>
          <w:t>A</w:t>
        </w:r>
        <w:r w:rsidR="002C3980">
          <w:t>PI.State</w:t>
        </w:r>
      </w:ins>
      <w:del w:id="3020" w:author="gz y" w:date="2016-11-17T16:04:00Z">
        <w:r w:rsidR="00E7388D" w:rsidDel="002C3980">
          <w:rPr>
            <w:rFonts w:hint="eastAsia"/>
          </w:rPr>
          <w:delText>Object</w:delText>
        </w:r>
      </w:del>
    </w:p>
    <w:p w:rsidR="00734BF3" w:rsidDel="002C3980" w:rsidRDefault="00734BF3" w:rsidP="00734BF3">
      <w:pPr>
        <w:rPr>
          <w:del w:id="3021" w:author="gz y" w:date="2016-11-17T16:04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3022" w:author="gz y" w:date="2016-11-17T16:04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023" w:author="gz y" w:date="2016-11-17T16:04:00Z"/>
              </w:rPr>
            </w:pPr>
            <w:del w:id="3024" w:author="gz y" w:date="2016-11-17T16:04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025" w:author="gz y" w:date="2016-11-17T16:04:00Z"/>
              </w:rPr>
            </w:pPr>
            <w:del w:id="3026" w:author="gz y" w:date="2016-11-17T16:04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027" w:author="gz y" w:date="2016-11-17T16:04:00Z"/>
              </w:rPr>
            </w:pPr>
            <w:del w:id="3028" w:author="gz y" w:date="2016-11-17T16:04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029" w:author="gz y" w:date="2016-11-17T16:04:00Z"/>
              </w:rPr>
            </w:pPr>
            <w:del w:id="3030" w:author="gz y" w:date="2016-11-17T16:04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3031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032" w:author="gz y" w:date="2016-11-17T16:04:00Z"/>
              </w:rPr>
            </w:pPr>
            <w:del w:id="3033" w:author="gz y" w:date="2016-11-17T16:04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034" w:author="gz y" w:date="2016-11-17T16:04:00Z"/>
              </w:rPr>
            </w:pPr>
            <w:del w:id="3035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036" w:author="gz y" w:date="2016-11-17T16:04:00Z"/>
              </w:rPr>
            </w:pPr>
            <w:del w:id="3037" w:author="gz y" w:date="2016-11-17T16:04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038" w:author="gz y" w:date="2016-11-17T16:04:00Z"/>
              </w:rPr>
            </w:pPr>
            <w:del w:id="3039" w:author="gz y" w:date="2016-11-17T16:04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3040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041" w:author="gz y" w:date="2016-11-17T16:04:00Z"/>
              </w:rPr>
            </w:pPr>
            <w:del w:id="3042" w:author="gz y" w:date="2016-11-17T16:04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043" w:author="gz y" w:date="2016-11-17T16:04:00Z"/>
              </w:rPr>
            </w:pPr>
            <w:del w:id="3044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045" w:author="gz y" w:date="2016-11-17T16:04:00Z"/>
              </w:rPr>
            </w:pPr>
            <w:del w:id="3046" w:author="gz y" w:date="2016-11-17T16:04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047" w:author="gz y" w:date="2016-11-17T16:04:00Z"/>
              </w:rPr>
            </w:pPr>
            <w:del w:id="3048" w:author="gz y" w:date="2016-11-17T16:04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3049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050" w:author="gz y" w:date="2016-11-17T16:04:00Z"/>
              </w:rPr>
            </w:pPr>
            <w:del w:id="3051" w:author="gz y" w:date="2016-11-17T16:04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052" w:author="gz y" w:date="2016-11-17T16:04:00Z"/>
              </w:rPr>
            </w:pPr>
            <w:del w:id="3053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054" w:author="gz y" w:date="2016-11-17T16:04:00Z"/>
              </w:rPr>
            </w:pPr>
            <w:del w:id="3055" w:author="gz y" w:date="2016-11-17T16:04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056" w:author="gz y" w:date="2016-11-17T16:04:00Z"/>
              </w:rPr>
            </w:pPr>
            <w:del w:id="3057" w:author="gz y" w:date="2016-11-17T16:04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734BF3" w:rsidRPr="002402E2" w:rsidDel="002C3980" w:rsidRDefault="00734BF3" w:rsidP="00734BF3">
      <w:pPr>
        <w:rPr>
          <w:del w:id="3058" w:author="gz y" w:date="2016-11-17T16:04:00Z"/>
        </w:rPr>
      </w:pPr>
    </w:p>
    <w:p w:rsidR="00734BF3" w:rsidRPr="007042A5" w:rsidDel="002C3980" w:rsidRDefault="00734BF3" w:rsidP="00ED2835">
      <w:pPr>
        <w:pStyle w:val="aa"/>
        <w:numPr>
          <w:ilvl w:val="0"/>
          <w:numId w:val="11"/>
        </w:numPr>
        <w:ind w:firstLineChars="0"/>
        <w:rPr>
          <w:del w:id="3059" w:author="gz y" w:date="2016-11-17T16:04:00Z"/>
        </w:rPr>
      </w:pPr>
      <w:del w:id="3060" w:author="gz y" w:date="2016-11-17T16:04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Del="002C3980">
          <w:delText>meetingroms</w:delText>
        </w:r>
        <w:r w:rsidDel="002C3980">
          <w:rPr>
            <w:rFonts w:hint="eastAsia"/>
          </w:rPr>
          <w:delText>/</w:delText>
        </w:r>
        <w:r w:rsidDel="002C3980">
          <w:delText>add”, “state”: “ok”</w:delText>
        </w:r>
        <w:r w:rsidDel="002C3980">
          <w:rPr>
            <w:rFonts w:hint="eastAsia"/>
          </w:rPr>
          <w:delText>}</w:delText>
        </w:r>
      </w:del>
    </w:p>
    <w:p w:rsidR="00734BF3" w:rsidRPr="00734BF3" w:rsidRDefault="00734BF3" w:rsidP="00734BF3"/>
    <w:p w:rsidR="00BF1902" w:rsidRDefault="00BF1902" w:rsidP="00ED2835">
      <w:pPr>
        <w:pStyle w:val="3"/>
        <w:numPr>
          <w:ilvl w:val="2"/>
          <w:numId w:val="2"/>
        </w:numPr>
      </w:pPr>
      <w:bookmarkStart w:id="3061" w:name="_Toc471397857"/>
      <w:r>
        <w:rPr>
          <w:rFonts w:hint="eastAsia"/>
        </w:rPr>
        <w:t>修改会议室</w:t>
      </w:r>
      <w:bookmarkEnd w:id="3061"/>
    </w:p>
    <w:p w:rsidR="008B550C" w:rsidRDefault="008B550C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meetingro</w:t>
      </w:r>
      <w:ins w:id="3062" w:author="gz y" w:date="2016-11-30T10:07:00Z">
        <w:r w:rsidR="00FB29B0">
          <w:t>o</w:t>
        </w:r>
      </w:ins>
      <w:r>
        <w:t>ms/update</w:t>
      </w:r>
    </w:p>
    <w:p w:rsidR="00BF4B53" w:rsidRDefault="00BF4B53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8B550C" w:rsidRDefault="008B550C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 w:rsidR="00BF4B53">
        <w:rPr>
          <w:rFonts w:hint="eastAsia"/>
        </w:rPr>
        <w:t>Object</w:t>
      </w:r>
    </w:p>
    <w:p w:rsidR="008B550C" w:rsidRDefault="008B550C" w:rsidP="008B550C">
      <w:pPr>
        <w:tabs>
          <w:tab w:val="left" w:pos="739"/>
        </w:tabs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8B550C" w:rsidTr="002B7C0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8B550C" w:rsidRDefault="008B550C" w:rsidP="002B7C0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8B550C" w:rsidRDefault="008B550C" w:rsidP="002B7C0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8B550C" w:rsidRDefault="008B550C" w:rsidP="002B7C0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8B550C" w:rsidRDefault="008B550C" w:rsidP="002B7C03">
            <w:r>
              <w:rPr>
                <w:rFonts w:hint="eastAsia"/>
              </w:rPr>
              <w:t>说明</w:t>
            </w:r>
          </w:p>
        </w:tc>
      </w:tr>
      <w:tr w:rsidR="008B550C" w:rsidTr="002B7C03">
        <w:trPr>
          <w:jc w:val="center"/>
        </w:trPr>
        <w:tc>
          <w:tcPr>
            <w:tcW w:w="1838" w:type="dxa"/>
            <w:vAlign w:val="center"/>
          </w:tcPr>
          <w:p w:rsidR="008B550C" w:rsidRPr="0013548B" w:rsidRDefault="008B550C" w:rsidP="002B7C03">
            <w:r w:rsidRPr="004A38CC">
              <w:t>extension</w:t>
            </w:r>
            <w:r w:rsidR="006821CC">
              <w:t xml:space="preserve"> </w:t>
            </w:r>
            <w:r w:rsidR="006821C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8B550C" w:rsidRDefault="004C0DAD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8B550C" w:rsidRDefault="008B550C" w:rsidP="002B7C03">
            <w:r>
              <w:t>20</w:t>
            </w:r>
          </w:p>
        </w:tc>
        <w:tc>
          <w:tcPr>
            <w:tcW w:w="2410" w:type="dxa"/>
            <w:vAlign w:val="center"/>
          </w:tcPr>
          <w:p w:rsidR="008B550C" w:rsidRDefault="008B550C" w:rsidP="002B7C03">
            <w:r>
              <w:rPr>
                <w:rFonts w:hint="eastAsia"/>
              </w:rPr>
              <w:t>分机号</w:t>
            </w:r>
          </w:p>
        </w:tc>
      </w:tr>
      <w:tr w:rsidR="008B550C" w:rsidTr="002B7C03">
        <w:trPr>
          <w:jc w:val="center"/>
        </w:trPr>
        <w:tc>
          <w:tcPr>
            <w:tcW w:w="1838" w:type="dxa"/>
            <w:vAlign w:val="center"/>
          </w:tcPr>
          <w:p w:rsidR="008B550C" w:rsidRPr="004A38CC" w:rsidRDefault="008B550C" w:rsidP="002B7C03">
            <w:r>
              <w:t>user_pin</w:t>
            </w:r>
          </w:p>
        </w:tc>
        <w:tc>
          <w:tcPr>
            <w:tcW w:w="1843" w:type="dxa"/>
            <w:vAlign w:val="center"/>
          </w:tcPr>
          <w:p w:rsidR="008B550C" w:rsidRDefault="004C0DAD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8B550C" w:rsidRDefault="008B550C" w:rsidP="002B7C03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8B550C" w:rsidRDefault="008B550C" w:rsidP="002B7C03">
            <w:r>
              <w:rPr>
                <w:rFonts w:hint="eastAsia"/>
              </w:rPr>
              <w:t>密码</w:t>
            </w:r>
          </w:p>
        </w:tc>
      </w:tr>
      <w:tr w:rsidR="008B550C" w:rsidTr="002B7C03">
        <w:trPr>
          <w:jc w:val="center"/>
        </w:trPr>
        <w:tc>
          <w:tcPr>
            <w:tcW w:w="1838" w:type="dxa"/>
            <w:vAlign w:val="center"/>
          </w:tcPr>
          <w:p w:rsidR="008B550C" w:rsidRDefault="008B550C" w:rsidP="002B7C03">
            <w:r>
              <w:t>admin_pin</w:t>
            </w:r>
            <w:r w:rsidR="006821CC">
              <w:t xml:space="preserve"> </w:t>
            </w:r>
            <w:r w:rsidR="006821C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8B550C" w:rsidRDefault="004C0DAD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8B550C" w:rsidRDefault="008B550C" w:rsidP="002B7C03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8B550C" w:rsidRDefault="008B550C" w:rsidP="002B7C03">
            <w:r>
              <w:rPr>
                <w:rFonts w:hint="eastAsia"/>
              </w:rPr>
              <w:t>管理员密码</w:t>
            </w:r>
            <w:r w:rsidR="00147CA4">
              <w:rPr>
                <w:rFonts w:hint="eastAsia"/>
              </w:rPr>
              <w:t>，不能和密码相同</w:t>
            </w:r>
          </w:p>
        </w:tc>
      </w:tr>
    </w:tbl>
    <w:p w:rsidR="008B550C" w:rsidRDefault="008B550C" w:rsidP="008B550C"/>
    <w:p w:rsidR="008B550C" w:rsidRPr="00964250" w:rsidRDefault="008B550C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</w:t>
      </w:r>
      <w:r w:rsidRPr="004A38CC">
        <w:t>extension</w:t>
      </w:r>
      <w:r>
        <w:t>”: “</w:t>
      </w:r>
      <w:r>
        <w:rPr>
          <w:rFonts w:hint="eastAsia"/>
        </w:rPr>
        <w:t>6300</w:t>
      </w:r>
      <w:r>
        <w:t>”, “user_pin”: “</w:t>
      </w:r>
      <w:r w:rsidR="00263487">
        <w:t>1234”, “admin_pin”: “12345”}</w:t>
      </w:r>
    </w:p>
    <w:p w:rsidR="008B550C" w:rsidRDefault="008B550C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063" w:author="gz y" w:date="2016-11-17T16:04:00Z">
        <w:r w:rsidR="002C3980">
          <w:rPr>
            <w:rFonts w:hint="eastAsia"/>
          </w:rPr>
          <w:t>A</w:t>
        </w:r>
        <w:r w:rsidR="002C3980">
          <w:t>PI.State</w:t>
        </w:r>
      </w:ins>
      <w:del w:id="3064" w:author="gz y" w:date="2016-11-17T16:04:00Z">
        <w:r w:rsidR="00E7388D" w:rsidDel="002C3980">
          <w:rPr>
            <w:rFonts w:hint="eastAsia"/>
          </w:rPr>
          <w:delText>Object</w:delText>
        </w:r>
      </w:del>
    </w:p>
    <w:p w:rsidR="008B550C" w:rsidDel="002C3980" w:rsidRDefault="008B550C" w:rsidP="008B550C">
      <w:pPr>
        <w:rPr>
          <w:del w:id="3065" w:author="gz y" w:date="2016-11-17T16:04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3066" w:author="gz y" w:date="2016-11-17T16:04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067" w:author="gz y" w:date="2016-11-17T16:04:00Z"/>
              </w:rPr>
            </w:pPr>
            <w:del w:id="3068" w:author="gz y" w:date="2016-11-17T16:04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069" w:author="gz y" w:date="2016-11-17T16:04:00Z"/>
              </w:rPr>
            </w:pPr>
            <w:del w:id="3070" w:author="gz y" w:date="2016-11-17T16:04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071" w:author="gz y" w:date="2016-11-17T16:04:00Z"/>
              </w:rPr>
            </w:pPr>
            <w:del w:id="3072" w:author="gz y" w:date="2016-11-17T16:04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073" w:author="gz y" w:date="2016-11-17T16:04:00Z"/>
              </w:rPr>
            </w:pPr>
            <w:del w:id="3074" w:author="gz y" w:date="2016-11-17T16:04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3075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076" w:author="gz y" w:date="2016-11-17T16:04:00Z"/>
              </w:rPr>
            </w:pPr>
            <w:del w:id="3077" w:author="gz y" w:date="2016-11-17T16:04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078" w:author="gz y" w:date="2016-11-17T16:04:00Z"/>
              </w:rPr>
            </w:pPr>
            <w:del w:id="3079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080" w:author="gz y" w:date="2016-11-17T16:04:00Z"/>
              </w:rPr>
            </w:pPr>
            <w:del w:id="3081" w:author="gz y" w:date="2016-11-17T16:04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082" w:author="gz y" w:date="2016-11-17T16:04:00Z"/>
              </w:rPr>
            </w:pPr>
            <w:del w:id="3083" w:author="gz y" w:date="2016-11-17T16:04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3084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085" w:author="gz y" w:date="2016-11-17T16:04:00Z"/>
              </w:rPr>
            </w:pPr>
            <w:del w:id="3086" w:author="gz y" w:date="2016-11-17T16:04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087" w:author="gz y" w:date="2016-11-17T16:04:00Z"/>
              </w:rPr>
            </w:pPr>
            <w:del w:id="3088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089" w:author="gz y" w:date="2016-11-17T16:04:00Z"/>
              </w:rPr>
            </w:pPr>
            <w:del w:id="3090" w:author="gz y" w:date="2016-11-17T16:04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091" w:author="gz y" w:date="2016-11-17T16:04:00Z"/>
              </w:rPr>
            </w:pPr>
            <w:del w:id="3092" w:author="gz y" w:date="2016-11-17T16:04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3093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094" w:author="gz y" w:date="2016-11-17T16:04:00Z"/>
              </w:rPr>
            </w:pPr>
            <w:del w:id="3095" w:author="gz y" w:date="2016-11-17T16:04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096" w:author="gz y" w:date="2016-11-17T16:04:00Z"/>
              </w:rPr>
            </w:pPr>
            <w:del w:id="3097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098" w:author="gz y" w:date="2016-11-17T16:04:00Z"/>
              </w:rPr>
            </w:pPr>
            <w:del w:id="3099" w:author="gz y" w:date="2016-11-17T16:04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100" w:author="gz y" w:date="2016-11-17T16:04:00Z"/>
              </w:rPr>
            </w:pPr>
            <w:del w:id="3101" w:author="gz y" w:date="2016-11-17T16:04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8B550C" w:rsidRPr="002402E2" w:rsidDel="002C3980" w:rsidRDefault="008B550C" w:rsidP="008B550C">
      <w:pPr>
        <w:rPr>
          <w:del w:id="3102" w:author="gz y" w:date="2016-11-17T16:04:00Z"/>
        </w:rPr>
      </w:pPr>
    </w:p>
    <w:p w:rsidR="008B550C" w:rsidRPr="007042A5" w:rsidDel="002C3980" w:rsidRDefault="008B550C" w:rsidP="00ED2835">
      <w:pPr>
        <w:pStyle w:val="aa"/>
        <w:numPr>
          <w:ilvl w:val="0"/>
          <w:numId w:val="11"/>
        </w:numPr>
        <w:ind w:firstLineChars="0"/>
        <w:rPr>
          <w:del w:id="3103" w:author="gz y" w:date="2016-11-17T16:04:00Z"/>
        </w:rPr>
      </w:pPr>
      <w:del w:id="3104" w:author="gz y" w:date="2016-11-17T16:04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Del="002C3980">
          <w:delText>meetingroms</w:delText>
        </w:r>
        <w:r w:rsidDel="002C3980">
          <w:rPr>
            <w:rFonts w:hint="eastAsia"/>
          </w:rPr>
          <w:delText>/</w:delText>
        </w:r>
        <w:r w:rsidR="00067814" w:rsidDel="002C3980">
          <w:delText>update</w:delText>
        </w:r>
        <w:r w:rsidDel="002C3980">
          <w:delText>”, “state”: “ok”</w:delText>
        </w:r>
        <w:r w:rsidDel="002C3980">
          <w:rPr>
            <w:rFonts w:hint="eastAsia"/>
          </w:rPr>
          <w:delText>}</w:delText>
        </w:r>
      </w:del>
    </w:p>
    <w:p w:rsidR="008B550C" w:rsidRPr="008B550C" w:rsidRDefault="008B550C" w:rsidP="0051633C"/>
    <w:p w:rsidR="00BF1902" w:rsidRDefault="00BF1902" w:rsidP="00ED2835">
      <w:pPr>
        <w:pStyle w:val="3"/>
        <w:numPr>
          <w:ilvl w:val="2"/>
          <w:numId w:val="2"/>
        </w:numPr>
      </w:pPr>
      <w:bookmarkStart w:id="3105" w:name="_Toc471397858"/>
      <w:r>
        <w:rPr>
          <w:rFonts w:hint="eastAsia"/>
        </w:rPr>
        <w:t>删除会议室</w:t>
      </w:r>
      <w:bookmarkEnd w:id="3105"/>
    </w:p>
    <w:p w:rsidR="00EE0970" w:rsidRDefault="00EE0970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meetingro</w:t>
      </w:r>
      <w:ins w:id="3106" w:author="gz y" w:date="2016-11-30T10:07:00Z">
        <w:r w:rsidR="00FB29B0">
          <w:t>o</w:t>
        </w:r>
      </w:ins>
      <w:r>
        <w:t>ms</w:t>
      </w:r>
      <w:r>
        <w:rPr>
          <w:rFonts w:hint="eastAsia"/>
        </w:rPr>
        <w:t>/</w:t>
      </w:r>
      <w:r>
        <w:t>delete</w:t>
      </w:r>
    </w:p>
    <w:p w:rsidR="007B3378" w:rsidRDefault="007B3378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EE0970" w:rsidRDefault="00EE0970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 w:rsidR="00E728C3">
        <w:rPr>
          <w:rFonts w:hint="eastAsia"/>
        </w:rPr>
        <w:t>L</w:t>
      </w:r>
      <w:r w:rsidR="00E728C3">
        <w:t>ist&lt;String&gt;</w:t>
      </w:r>
    </w:p>
    <w:p w:rsidR="00EE0970" w:rsidRDefault="00EE0970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[</w:t>
      </w:r>
      <w:r>
        <w:t>“</w:t>
      </w:r>
      <w:r w:rsidR="009744EF">
        <w:t>room</w:t>
      </w:r>
      <w:r>
        <w:t>1”, “</w:t>
      </w:r>
      <w:r w:rsidR="009744EF">
        <w:t>room</w:t>
      </w:r>
      <w:r>
        <w:t>2”, …</w:t>
      </w:r>
      <w:r>
        <w:rPr>
          <w:rFonts w:hint="eastAsia"/>
        </w:rPr>
        <w:t>]</w:t>
      </w:r>
    </w:p>
    <w:p w:rsidR="00EE0970" w:rsidRDefault="00EE0970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107" w:author="gz y" w:date="2016-11-17T16:04:00Z">
        <w:r w:rsidR="002C3980">
          <w:rPr>
            <w:rFonts w:hint="eastAsia"/>
          </w:rPr>
          <w:t>A</w:t>
        </w:r>
        <w:r w:rsidR="002C3980">
          <w:t>PI.State</w:t>
        </w:r>
      </w:ins>
      <w:del w:id="3108" w:author="gz y" w:date="2016-11-17T16:04:00Z">
        <w:r w:rsidR="00E7388D" w:rsidDel="002C3980">
          <w:rPr>
            <w:rFonts w:hint="eastAsia"/>
          </w:rPr>
          <w:delText>Object</w:delText>
        </w:r>
      </w:del>
    </w:p>
    <w:p w:rsidR="00EE0970" w:rsidDel="002C3980" w:rsidRDefault="00EE0970" w:rsidP="00EE0970">
      <w:pPr>
        <w:rPr>
          <w:del w:id="3109" w:author="gz y" w:date="2016-11-17T16:04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3110" w:author="gz y" w:date="2016-11-17T16:04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111" w:author="gz y" w:date="2016-11-17T16:04:00Z"/>
              </w:rPr>
            </w:pPr>
            <w:del w:id="3112" w:author="gz y" w:date="2016-11-17T16:04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113" w:author="gz y" w:date="2016-11-17T16:04:00Z"/>
              </w:rPr>
            </w:pPr>
            <w:del w:id="3114" w:author="gz y" w:date="2016-11-17T16:04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115" w:author="gz y" w:date="2016-11-17T16:04:00Z"/>
              </w:rPr>
            </w:pPr>
            <w:del w:id="3116" w:author="gz y" w:date="2016-11-17T16:04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117" w:author="gz y" w:date="2016-11-17T16:04:00Z"/>
              </w:rPr>
            </w:pPr>
            <w:del w:id="3118" w:author="gz y" w:date="2016-11-17T16:04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3119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120" w:author="gz y" w:date="2016-11-17T16:04:00Z"/>
              </w:rPr>
            </w:pPr>
            <w:del w:id="3121" w:author="gz y" w:date="2016-11-17T16:04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122" w:author="gz y" w:date="2016-11-17T16:04:00Z"/>
              </w:rPr>
            </w:pPr>
            <w:del w:id="3123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124" w:author="gz y" w:date="2016-11-17T16:04:00Z"/>
              </w:rPr>
            </w:pPr>
            <w:del w:id="3125" w:author="gz y" w:date="2016-11-17T16:04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126" w:author="gz y" w:date="2016-11-17T16:04:00Z"/>
              </w:rPr>
            </w:pPr>
            <w:del w:id="3127" w:author="gz y" w:date="2016-11-17T16:04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3128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129" w:author="gz y" w:date="2016-11-17T16:04:00Z"/>
              </w:rPr>
            </w:pPr>
            <w:del w:id="3130" w:author="gz y" w:date="2016-11-17T16:04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131" w:author="gz y" w:date="2016-11-17T16:04:00Z"/>
              </w:rPr>
            </w:pPr>
            <w:del w:id="3132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133" w:author="gz y" w:date="2016-11-17T16:04:00Z"/>
              </w:rPr>
            </w:pPr>
            <w:del w:id="3134" w:author="gz y" w:date="2016-11-17T16:04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135" w:author="gz y" w:date="2016-11-17T16:04:00Z"/>
              </w:rPr>
            </w:pPr>
            <w:del w:id="3136" w:author="gz y" w:date="2016-11-17T16:04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3137" w:author="gz y" w:date="2016-11-17T16:04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138" w:author="gz y" w:date="2016-11-17T16:04:00Z"/>
              </w:rPr>
            </w:pPr>
            <w:del w:id="3139" w:author="gz y" w:date="2016-11-17T16:04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140" w:author="gz y" w:date="2016-11-17T16:04:00Z"/>
              </w:rPr>
            </w:pPr>
            <w:del w:id="3141" w:author="gz y" w:date="2016-11-17T16:04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142" w:author="gz y" w:date="2016-11-17T16:04:00Z"/>
              </w:rPr>
            </w:pPr>
            <w:del w:id="3143" w:author="gz y" w:date="2016-11-17T16:04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144" w:author="gz y" w:date="2016-11-17T16:04:00Z"/>
              </w:rPr>
            </w:pPr>
            <w:del w:id="3145" w:author="gz y" w:date="2016-11-17T16:04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EE0970" w:rsidRPr="002402E2" w:rsidDel="002C3980" w:rsidRDefault="00EE0970" w:rsidP="00EE0970">
      <w:pPr>
        <w:rPr>
          <w:del w:id="3146" w:author="gz y" w:date="2016-11-17T16:04:00Z"/>
        </w:rPr>
      </w:pPr>
    </w:p>
    <w:p w:rsidR="00EE0970" w:rsidDel="002C3980" w:rsidRDefault="00EE0970" w:rsidP="00ED2835">
      <w:pPr>
        <w:pStyle w:val="aa"/>
        <w:numPr>
          <w:ilvl w:val="0"/>
          <w:numId w:val="11"/>
        </w:numPr>
        <w:ind w:firstLineChars="0"/>
        <w:rPr>
          <w:del w:id="3147" w:author="gz y" w:date="2016-11-17T16:04:00Z"/>
        </w:rPr>
      </w:pPr>
      <w:del w:id="3148" w:author="gz y" w:date="2016-11-17T16:04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R="005D07D3" w:rsidDel="002C3980">
          <w:delText>meetingroms</w:delText>
        </w:r>
        <w:r w:rsidDel="002C3980">
          <w:rPr>
            <w:rFonts w:hint="eastAsia"/>
          </w:rPr>
          <w:delText>/</w:delText>
        </w:r>
        <w:r w:rsidDel="002C3980">
          <w:delText>delete”, “state”: “ok”</w:delText>
        </w:r>
        <w:r w:rsidDel="002C3980">
          <w:rPr>
            <w:rFonts w:hint="eastAsia"/>
          </w:rPr>
          <w:delText>}</w:delText>
        </w:r>
      </w:del>
    </w:p>
    <w:p w:rsidR="002B395F" w:rsidRDefault="002B395F" w:rsidP="002B395F"/>
    <w:p w:rsidR="002B395F" w:rsidRDefault="002B395F" w:rsidP="00ED2835">
      <w:pPr>
        <w:pStyle w:val="2"/>
        <w:numPr>
          <w:ilvl w:val="1"/>
          <w:numId w:val="2"/>
        </w:numPr>
      </w:pPr>
      <w:bookmarkStart w:id="3149" w:name="_Toc471397859"/>
      <w:r>
        <w:rPr>
          <w:rFonts w:hint="eastAsia"/>
        </w:rPr>
        <w:t>语音信箱</w:t>
      </w:r>
      <w:bookmarkEnd w:id="3149"/>
    </w:p>
    <w:p w:rsidR="002B395F" w:rsidRDefault="002B395F" w:rsidP="00ED2835">
      <w:pPr>
        <w:pStyle w:val="3"/>
        <w:numPr>
          <w:ilvl w:val="2"/>
          <w:numId w:val="2"/>
        </w:numPr>
      </w:pPr>
      <w:bookmarkStart w:id="3150" w:name="_Toc471397860"/>
      <w:r>
        <w:rPr>
          <w:rFonts w:hint="eastAsia"/>
        </w:rPr>
        <w:t>获取语音信箱配置信息</w:t>
      </w:r>
      <w:bookmarkEnd w:id="3150"/>
    </w:p>
    <w:p w:rsidR="00197D8F" w:rsidRDefault="00197D8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044BAD">
        <w:t>voicemail/conf</w:t>
      </w:r>
    </w:p>
    <w:p w:rsidR="002A277F" w:rsidRDefault="002A277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权限：</w:t>
      </w:r>
      <w:r>
        <w:rPr>
          <w:rFonts w:hint="eastAsia"/>
        </w:rPr>
        <w:t>gui</w:t>
      </w:r>
      <w:r>
        <w:t>, api</w:t>
      </w:r>
    </w:p>
    <w:p w:rsidR="00197D8F" w:rsidRDefault="00197D8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 w:rsidR="005261F8">
        <w:rPr>
          <w:rFonts w:hint="eastAsia"/>
        </w:rPr>
        <w:t>Object</w:t>
      </w:r>
    </w:p>
    <w:p w:rsidR="00197D8F" w:rsidRDefault="00197D8F" w:rsidP="00197D8F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197D8F" w:rsidTr="002B7C0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197D8F" w:rsidRDefault="00197D8F" w:rsidP="002B7C0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97D8F" w:rsidRDefault="00197D8F" w:rsidP="002B7C0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97D8F" w:rsidRDefault="00197D8F" w:rsidP="002B7C0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7D8F" w:rsidRDefault="00197D8F" w:rsidP="002B7C03">
            <w:r>
              <w:rPr>
                <w:rFonts w:hint="eastAsia"/>
              </w:rPr>
              <w:t>说明</w:t>
            </w:r>
          </w:p>
        </w:tc>
      </w:tr>
      <w:tr w:rsidR="00197D8F" w:rsidTr="002B7C03">
        <w:trPr>
          <w:jc w:val="center"/>
        </w:trPr>
        <w:tc>
          <w:tcPr>
            <w:tcW w:w="1838" w:type="dxa"/>
            <w:vAlign w:val="center"/>
          </w:tcPr>
          <w:p w:rsidR="00197D8F" w:rsidRPr="0013548B" w:rsidRDefault="00197D8F" w:rsidP="002B7C03">
            <w:r w:rsidRPr="004A38CC">
              <w:t>extension</w:t>
            </w:r>
          </w:p>
        </w:tc>
        <w:tc>
          <w:tcPr>
            <w:tcW w:w="1843" w:type="dxa"/>
            <w:vAlign w:val="center"/>
          </w:tcPr>
          <w:p w:rsidR="00197D8F" w:rsidRDefault="00F77686" w:rsidP="002B7C03">
            <w:r>
              <w:t>String</w:t>
            </w:r>
          </w:p>
        </w:tc>
        <w:tc>
          <w:tcPr>
            <w:tcW w:w="1417" w:type="dxa"/>
            <w:vAlign w:val="center"/>
          </w:tcPr>
          <w:p w:rsidR="00197D8F" w:rsidRDefault="00197D8F" w:rsidP="002B7C03">
            <w:r>
              <w:t>20</w:t>
            </w:r>
          </w:p>
        </w:tc>
        <w:tc>
          <w:tcPr>
            <w:tcW w:w="2410" w:type="dxa"/>
            <w:vAlign w:val="center"/>
          </w:tcPr>
          <w:p w:rsidR="00197D8F" w:rsidRDefault="00197D8F" w:rsidP="002B7C03">
            <w:r>
              <w:rPr>
                <w:rFonts w:hint="eastAsia"/>
              </w:rPr>
              <w:t>分机号</w:t>
            </w:r>
          </w:p>
        </w:tc>
      </w:tr>
      <w:tr w:rsidR="00197D8F" w:rsidTr="002B7C03">
        <w:trPr>
          <w:jc w:val="center"/>
        </w:trPr>
        <w:tc>
          <w:tcPr>
            <w:tcW w:w="1838" w:type="dxa"/>
            <w:vAlign w:val="center"/>
          </w:tcPr>
          <w:p w:rsidR="00197D8F" w:rsidRPr="004A38CC" w:rsidRDefault="00044BAD" w:rsidP="002B7C03">
            <w:r>
              <w:t>dial_voicemail</w:t>
            </w:r>
            <w:r w:rsidR="0000087B">
              <w:t xml:space="preserve"> </w:t>
            </w:r>
            <w:r w:rsidR="0000087B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97D8F" w:rsidRDefault="00F77686" w:rsidP="002B7C03">
            <w:r>
              <w:t>Boolean</w:t>
            </w:r>
          </w:p>
        </w:tc>
        <w:tc>
          <w:tcPr>
            <w:tcW w:w="1417" w:type="dxa"/>
            <w:vAlign w:val="center"/>
          </w:tcPr>
          <w:p w:rsidR="00197D8F" w:rsidRDefault="00477C24" w:rsidP="002B7C0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197D8F" w:rsidRDefault="00044BAD" w:rsidP="002B7C03">
            <w:r>
              <w:rPr>
                <w:rFonts w:hint="eastAsia"/>
              </w:rPr>
              <w:t>拨号留言</w:t>
            </w:r>
          </w:p>
        </w:tc>
      </w:tr>
      <w:tr w:rsidR="00197D8F" w:rsidRPr="00D904D9" w:rsidTr="002B7C03">
        <w:trPr>
          <w:jc w:val="center"/>
        </w:trPr>
        <w:tc>
          <w:tcPr>
            <w:tcW w:w="1838" w:type="dxa"/>
            <w:vAlign w:val="center"/>
          </w:tcPr>
          <w:p w:rsidR="00197D8F" w:rsidRDefault="00D904D9" w:rsidP="002B7C03">
            <w:r>
              <w:rPr>
                <w:rFonts w:hint="eastAsia"/>
              </w:rPr>
              <w:t>max</w:t>
            </w:r>
            <w:r>
              <w:t>message</w:t>
            </w:r>
            <w:r w:rsidR="001253CD">
              <w:t xml:space="preserve"> </w:t>
            </w:r>
            <w:r w:rsidR="001253C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97D8F" w:rsidRDefault="0078755F" w:rsidP="002B7C03">
            <w:r>
              <w:t>Integer</w:t>
            </w:r>
          </w:p>
        </w:tc>
        <w:tc>
          <w:tcPr>
            <w:tcW w:w="1417" w:type="dxa"/>
            <w:vAlign w:val="center"/>
          </w:tcPr>
          <w:p w:rsidR="00197D8F" w:rsidRDefault="0078755F" w:rsidP="002B7C03">
            <w:r>
              <w:t>1</w:t>
            </w:r>
          </w:p>
        </w:tc>
        <w:tc>
          <w:tcPr>
            <w:tcW w:w="2410" w:type="dxa"/>
            <w:vAlign w:val="center"/>
          </w:tcPr>
          <w:p w:rsidR="00197D8F" w:rsidRDefault="00D904D9" w:rsidP="002B7C03">
            <w:r>
              <w:rPr>
                <w:rFonts w:hint="eastAsia"/>
              </w:rPr>
              <w:t>语音信箱容量（每个邮箱）</w:t>
            </w:r>
          </w:p>
        </w:tc>
      </w:tr>
      <w:tr w:rsidR="00D904D9" w:rsidRPr="00D904D9" w:rsidTr="002B7C03">
        <w:trPr>
          <w:jc w:val="center"/>
        </w:trPr>
        <w:tc>
          <w:tcPr>
            <w:tcW w:w="1838" w:type="dxa"/>
            <w:vAlign w:val="center"/>
          </w:tcPr>
          <w:p w:rsidR="00D904D9" w:rsidRDefault="00D904D9" w:rsidP="002B7C03">
            <w:r>
              <w:rPr>
                <w:rFonts w:hint="eastAsia"/>
              </w:rPr>
              <w:t>max</w:t>
            </w:r>
            <w:r>
              <w:t>sec</w:t>
            </w:r>
            <w:r w:rsidR="001253CD">
              <w:t xml:space="preserve"> </w:t>
            </w:r>
            <w:r w:rsidR="001253C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D904D9" w:rsidRDefault="00CF34C8" w:rsidP="002B7C03">
            <w:r>
              <w:t>Integer</w:t>
            </w:r>
          </w:p>
        </w:tc>
        <w:tc>
          <w:tcPr>
            <w:tcW w:w="1417" w:type="dxa"/>
            <w:vAlign w:val="center"/>
          </w:tcPr>
          <w:p w:rsidR="00D904D9" w:rsidRDefault="004C28FD" w:rsidP="002B7C0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D904D9" w:rsidRDefault="00D904D9" w:rsidP="002B7C03">
            <w:r>
              <w:rPr>
                <w:rFonts w:hint="eastAsia"/>
              </w:rPr>
              <w:t>最长限时</w:t>
            </w:r>
          </w:p>
        </w:tc>
      </w:tr>
      <w:tr w:rsidR="00D904D9" w:rsidRPr="00D904D9" w:rsidTr="002B7C03">
        <w:trPr>
          <w:jc w:val="center"/>
        </w:trPr>
        <w:tc>
          <w:tcPr>
            <w:tcW w:w="1838" w:type="dxa"/>
            <w:vAlign w:val="center"/>
          </w:tcPr>
          <w:p w:rsidR="00D904D9" w:rsidRDefault="00D904D9" w:rsidP="002B7C03">
            <w:r>
              <w:rPr>
                <w:rFonts w:hint="eastAsia"/>
              </w:rPr>
              <w:t>minsec</w:t>
            </w:r>
            <w:r w:rsidR="001253CD">
              <w:t xml:space="preserve"> </w:t>
            </w:r>
            <w:r w:rsidR="001253C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D904D9" w:rsidRDefault="003B05F0" w:rsidP="002B7C03">
            <w:r>
              <w:t>Integer</w:t>
            </w:r>
          </w:p>
        </w:tc>
        <w:tc>
          <w:tcPr>
            <w:tcW w:w="1417" w:type="dxa"/>
            <w:vAlign w:val="center"/>
          </w:tcPr>
          <w:p w:rsidR="00D904D9" w:rsidRDefault="004C28FD" w:rsidP="002B7C0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D904D9" w:rsidRDefault="00D904D9" w:rsidP="002B7C03">
            <w:r>
              <w:rPr>
                <w:rFonts w:hint="eastAsia"/>
              </w:rPr>
              <w:t>最短限时</w:t>
            </w:r>
          </w:p>
        </w:tc>
      </w:tr>
      <w:tr w:rsidR="007B0D6F" w:rsidRPr="00D904D9" w:rsidTr="002B7C03">
        <w:trPr>
          <w:jc w:val="center"/>
        </w:trPr>
        <w:tc>
          <w:tcPr>
            <w:tcW w:w="1838" w:type="dxa"/>
            <w:vAlign w:val="center"/>
          </w:tcPr>
          <w:p w:rsidR="007B0D6F" w:rsidRPr="0000087B" w:rsidRDefault="007B0D6F" w:rsidP="002B7C03">
            <w:pPr>
              <w:rPr>
                <w:b/>
              </w:rPr>
            </w:pPr>
            <w:r>
              <w:rPr>
                <w:rFonts w:hint="eastAsia"/>
              </w:rPr>
              <w:t>greating</w:t>
            </w:r>
            <w:r w:rsidR="0000087B">
              <w:t xml:space="preserve"> </w:t>
            </w:r>
            <w:r w:rsidR="0000087B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B0D6F" w:rsidRDefault="003B05F0" w:rsidP="002B7C03">
            <w:r>
              <w:t>Boolean</w:t>
            </w:r>
          </w:p>
        </w:tc>
        <w:tc>
          <w:tcPr>
            <w:tcW w:w="1417" w:type="dxa"/>
            <w:vAlign w:val="center"/>
          </w:tcPr>
          <w:p w:rsidR="007B0D6F" w:rsidRDefault="004C28FD" w:rsidP="002B7C0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7B0D6F" w:rsidRDefault="007B0D6F" w:rsidP="002B7C03">
            <w:r>
              <w:rPr>
                <w:rFonts w:hint="eastAsia"/>
              </w:rPr>
              <w:t>播放留言摘要</w:t>
            </w:r>
          </w:p>
        </w:tc>
      </w:tr>
    </w:tbl>
    <w:p w:rsidR="00197D8F" w:rsidRDefault="00197D8F" w:rsidP="00197D8F"/>
    <w:p w:rsidR="00197D8F" w:rsidRDefault="00197D8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</w:t>
      </w:r>
      <w:r w:rsidRPr="004A38CC">
        <w:t>extension</w:t>
      </w:r>
      <w:r>
        <w:t>”: “</w:t>
      </w:r>
      <w:r w:rsidR="006B0E9B">
        <w:rPr>
          <w:rFonts w:hint="eastAsia"/>
        </w:rPr>
        <w:t>10000</w:t>
      </w:r>
      <w:r>
        <w:t>”, “</w:t>
      </w:r>
      <w:r w:rsidR="006B0E9B">
        <w:t>dial_voicemail</w:t>
      </w:r>
      <w:r w:rsidR="00555CAA">
        <w:t xml:space="preserve">”: </w:t>
      </w:r>
      <w:r w:rsidR="006B0E9B">
        <w:rPr>
          <w:rFonts w:hint="eastAsia"/>
        </w:rPr>
        <w:t>true</w:t>
      </w:r>
      <w:r>
        <w:t>, “</w:t>
      </w:r>
      <w:r w:rsidR="00263BA0">
        <w:rPr>
          <w:rFonts w:hint="eastAsia"/>
        </w:rPr>
        <w:t>max</w:t>
      </w:r>
      <w:r w:rsidR="00263BA0">
        <w:t>message</w:t>
      </w:r>
      <w:r>
        <w:t xml:space="preserve">”: </w:t>
      </w:r>
      <w:r w:rsidR="00263BA0">
        <w:t>20, “</w:t>
      </w:r>
      <w:r w:rsidR="00263BA0">
        <w:rPr>
          <w:rFonts w:hint="eastAsia"/>
        </w:rPr>
        <w:t>max</w:t>
      </w:r>
      <w:r w:rsidR="00263BA0">
        <w:t>sec”:</w:t>
      </w:r>
      <w:r w:rsidR="00555CAA">
        <w:t xml:space="preserve"> 20, “minsec”: 10, “greating”: false</w:t>
      </w:r>
      <w:r w:rsidR="00263BA0">
        <w:t>}</w:t>
      </w:r>
    </w:p>
    <w:p w:rsidR="00197D8F" w:rsidRPr="00197D8F" w:rsidRDefault="00197D8F" w:rsidP="00197D8F"/>
    <w:p w:rsidR="002B395F" w:rsidRDefault="002B395F" w:rsidP="00ED2835">
      <w:pPr>
        <w:pStyle w:val="3"/>
        <w:numPr>
          <w:ilvl w:val="2"/>
          <w:numId w:val="2"/>
        </w:numPr>
      </w:pPr>
      <w:bookmarkStart w:id="3151" w:name="_Toc471397861"/>
      <w:r>
        <w:rPr>
          <w:rFonts w:hint="eastAsia"/>
        </w:rPr>
        <w:t>配置语音信箱参数</w:t>
      </w:r>
      <w:bookmarkEnd w:id="3151"/>
    </w:p>
    <w:p w:rsidR="001C6AE2" w:rsidRDefault="001C6AE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74CAF">
        <w:rPr>
          <w:rFonts w:hint="eastAsia"/>
        </w:rPr>
        <w:t>POST</w:t>
      </w:r>
      <w:r>
        <w:rPr>
          <w:rFonts w:hint="eastAsia"/>
        </w:rPr>
        <w:t xml:space="preserve"> /api/</w:t>
      </w:r>
      <w:r>
        <w:t>voicemail/conf</w:t>
      </w:r>
      <w:r>
        <w:rPr>
          <w:rFonts w:hint="eastAsia"/>
        </w:rPr>
        <w:t>/update</w:t>
      </w:r>
    </w:p>
    <w:p w:rsidR="00A51FA2" w:rsidRDefault="00A51FA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1C6AE2" w:rsidRDefault="002C0174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1C6AE2">
        <w:rPr>
          <w:rFonts w:hint="eastAsia"/>
        </w:rPr>
        <w:t>：</w:t>
      </w:r>
      <w:r w:rsidR="00AD328A">
        <w:rPr>
          <w:rFonts w:hint="eastAsia"/>
        </w:rPr>
        <w:t>Object</w:t>
      </w:r>
    </w:p>
    <w:p w:rsidR="001C6AE2" w:rsidRDefault="001C6AE2" w:rsidP="001C6AE2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1C6AE2" w:rsidTr="002B7C0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1C6AE2" w:rsidRDefault="001C6AE2" w:rsidP="002B7C0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C6AE2" w:rsidRDefault="001C6AE2" w:rsidP="002B7C0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C6AE2" w:rsidRDefault="001C6AE2" w:rsidP="002B7C0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C6AE2" w:rsidRDefault="001C6AE2" w:rsidP="002B7C03">
            <w:r>
              <w:rPr>
                <w:rFonts w:hint="eastAsia"/>
              </w:rPr>
              <w:t>说明</w:t>
            </w:r>
          </w:p>
        </w:tc>
      </w:tr>
      <w:tr w:rsidR="001C6AE2" w:rsidTr="002B7C03">
        <w:trPr>
          <w:jc w:val="center"/>
        </w:trPr>
        <w:tc>
          <w:tcPr>
            <w:tcW w:w="1838" w:type="dxa"/>
            <w:vAlign w:val="center"/>
          </w:tcPr>
          <w:p w:rsidR="001C6AE2" w:rsidRPr="0013548B" w:rsidRDefault="001C6AE2" w:rsidP="002B7C03">
            <w:r w:rsidRPr="004A38CC">
              <w:t>extension</w:t>
            </w:r>
          </w:p>
        </w:tc>
        <w:tc>
          <w:tcPr>
            <w:tcW w:w="1843" w:type="dxa"/>
            <w:vAlign w:val="center"/>
          </w:tcPr>
          <w:p w:rsidR="001C6AE2" w:rsidRDefault="00554388" w:rsidP="002B7C03">
            <w:r>
              <w:t>Integer</w:t>
            </w:r>
          </w:p>
        </w:tc>
        <w:tc>
          <w:tcPr>
            <w:tcW w:w="1417" w:type="dxa"/>
            <w:vAlign w:val="center"/>
          </w:tcPr>
          <w:p w:rsidR="001C6AE2" w:rsidRDefault="001C6AE2" w:rsidP="002B7C03">
            <w:r>
              <w:t>20</w:t>
            </w:r>
          </w:p>
        </w:tc>
        <w:tc>
          <w:tcPr>
            <w:tcW w:w="2410" w:type="dxa"/>
            <w:vAlign w:val="center"/>
          </w:tcPr>
          <w:p w:rsidR="001C6AE2" w:rsidRDefault="001C6AE2" w:rsidP="002B7C03">
            <w:r>
              <w:rPr>
                <w:rFonts w:hint="eastAsia"/>
              </w:rPr>
              <w:t>分机号</w:t>
            </w:r>
          </w:p>
        </w:tc>
      </w:tr>
      <w:tr w:rsidR="001C6AE2" w:rsidTr="002B7C03">
        <w:trPr>
          <w:jc w:val="center"/>
        </w:trPr>
        <w:tc>
          <w:tcPr>
            <w:tcW w:w="1838" w:type="dxa"/>
            <w:vAlign w:val="center"/>
          </w:tcPr>
          <w:p w:rsidR="001C6AE2" w:rsidRPr="004A38CC" w:rsidRDefault="001C6AE2" w:rsidP="002B7C03">
            <w:r>
              <w:t>dial_voicemail</w:t>
            </w:r>
            <w:r w:rsidR="00F8022F">
              <w:t xml:space="preserve"> </w:t>
            </w:r>
            <w:r w:rsidR="00F8022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C6AE2" w:rsidRDefault="00554388" w:rsidP="002B7C03">
            <w:r>
              <w:rPr>
                <w:rFonts w:hint="eastAsia"/>
              </w:rPr>
              <w:t>Boolean</w:t>
            </w:r>
          </w:p>
        </w:tc>
        <w:tc>
          <w:tcPr>
            <w:tcW w:w="1417" w:type="dxa"/>
            <w:vAlign w:val="center"/>
          </w:tcPr>
          <w:p w:rsidR="001C6AE2" w:rsidRDefault="0077687B" w:rsidP="002B7C0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1C6AE2" w:rsidRDefault="001C6AE2" w:rsidP="002B7C03">
            <w:r>
              <w:rPr>
                <w:rFonts w:hint="eastAsia"/>
              </w:rPr>
              <w:t>拨号留言</w:t>
            </w:r>
          </w:p>
        </w:tc>
      </w:tr>
      <w:tr w:rsidR="001C6AE2" w:rsidRPr="00D904D9" w:rsidTr="002B7C03">
        <w:trPr>
          <w:jc w:val="center"/>
        </w:trPr>
        <w:tc>
          <w:tcPr>
            <w:tcW w:w="1838" w:type="dxa"/>
            <w:vAlign w:val="center"/>
          </w:tcPr>
          <w:p w:rsidR="001C6AE2" w:rsidRDefault="001C6AE2" w:rsidP="002B7C03">
            <w:r>
              <w:rPr>
                <w:rFonts w:hint="eastAsia"/>
              </w:rPr>
              <w:t>max</w:t>
            </w:r>
            <w:r>
              <w:t>message</w:t>
            </w:r>
            <w:r w:rsidR="00F8022F">
              <w:t xml:space="preserve"> </w:t>
            </w:r>
            <w:r w:rsidR="00F8022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C6AE2" w:rsidRDefault="0077687B" w:rsidP="002B7C03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1C6AE2" w:rsidRDefault="003E688C" w:rsidP="002B7C0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1C6AE2" w:rsidRDefault="001C6AE2" w:rsidP="002B7C03">
            <w:r>
              <w:rPr>
                <w:rFonts w:hint="eastAsia"/>
              </w:rPr>
              <w:t>语音信箱容量（每个邮箱）</w:t>
            </w:r>
          </w:p>
        </w:tc>
      </w:tr>
      <w:tr w:rsidR="001C6AE2" w:rsidRPr="00D904D9" w:rsidTr="002B7C03">
        <w:trPr>
          <w:jc w:val="center"/>
        </w:trPr>
        <w:tc>
          <w:tcPr>
            <w:tcW w:w="1838" w:type="dxa"/>
            <w:vAlign w:val="center"/>
          </w:tcPr>
          <w:p w:rsidR="001C6AE2" w:rsidRDefault="001C6AE2" w:rsidP="002B7C03">
            <w:r>
              <w:rPr>
                <w:rFonts w:hint="eastAsia"/>
              </w:rPr>
              <w:t>max</w:t>
            </w:r>
            <w:r>
              <w:t>sec</w:t>
            </w:r>
            <w:r w:rsidR="00F8022F">
              <w:t xml:space="preserve"> </w:t>
            </w:r>
            <w:r w:rsidR="00F8022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C6AE2" w:rsidRDefault="0077687B" w:rsidP="002B7C03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1C6AE2" w:rsidRDefault="003E688C" w:rsidP="002B7C0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1C6AE2" w:rsidRDefault="001C6AE2" w:rsidP="002B7C03">
            <w:r>
              <w:rPr>
                <w:rFonts w:hint="eastAsia"/>
              </w:rPr>
              <w:t>最长限时</w:t>
            </w:r>
          </w:p>
        </w:tc>
      </w:tr>
      <w:tr w:rsidR="001C6AE2" w:rsidRPr="00D904D9" w:rsidTr="002B7C03">
        <w:trPr>
          <w:jc w:val="center"/>
        </w:trPr>
        <w:tc>
          <w:tcPr>
            <w:tcW w:w="1838" w:type="dxa"/>
            <w:vAlign w:val="center"/>
          </w:tcPr>
          <w:p w:rsidR="001C6AE2" w:rsidRDefault="001C6AE2" w:rsidP="002B7C03">
            <w:r>
              <w:rPr>
                <w:rFonts w:hint="eastAsia"/>
              </w:rPr>
              <w:t>minsec</w:t>
            </w:r>
            <w:r w:rsidR="00F8022F">
              <w:t xml:space="preserve"> </w:t>
            </w:r>
            <w:r w:rsidR="00F8022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C6AE2" w:rsidRDefault="0077687B" w:rsidP="002B7C03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1C6AE2" w:rsidRDefault="003E688C" w:rsidP="002B7C0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1C6AE2" w:rsidRDefault="001C6AE2" w:rsidP="002B7C03">
            <w:r>
              <w:rPr>
                <w:rFonts w:hint="eastAsia"/>
              </w:rPr>
              <w:t>最短限时</w:t>
            </w:r>
          </w:p>
        </w:tc>
      </w:tr>
      <w:tr w:rsidR="001C6AE2" w:rsidRPr="00D904D9" w:rsidTr="002B7C03">
        <w:trPr>
          <w:jc w:val="center"/>
        </w:trPr>
        <w:tc>
          <w:tcPr>
            <w:tcW w:w="1838" w:type="dxa"/>
            <w:vAlign w:val="center"/>
          </w:tcPr>
          <w:p w:rsidR="001C6AE2" w:rsidRDefault="001C6AE2" w:rsidP="002B7C03">
            <w:r>
              <w:rPr>
                <w:rFonts w:hint="eastAsia"/>
              </w:rPr>
              <w:t>greating</w:t>
            </w:r>
            <w:r w:rsidR="00F8022F">
              <w:t xml:space="preserve"> </w:t>
            </w:r>
            <w:r w:rsidR="00F8022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C6AE2" w:rsidRDefault="0077687B" w:rsidP="002B7C03">
            <w:r>
              <w:rPr>
                <w:rFonts w:hint="eastAsia"/>
              </w:rPr>
              <w:t>Boolean</w:t>
            </w:r>
          </w:p>
        </w:tc>
        <w:tc>
          <w:tcPr>
            <w:tcW w:w="1417" w:type="dxa"/>
            <w:vAlign w:val="center"/>
          </w:tcPr>
          <w:p w:rsidR="001C6AE2" w:rsidRDefault="003E688C" w:rsidP="002B7C0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1C6AE2" w:rsidRDefault="001C6AE2" w:rsidP="002B7C03">
            <w:r>
              <w:rPr>
                <w:rFonts w:hint="eastAsia"/>
              </w:rPr>
              <w:t>播放留言摘要</w:t>
            </w:r>
          </w:p>
        </w:tc>
      </w:tr>
    </w:tbl>
    <w:p w:rsidR="001C6AE2" w:rsidRDefault="001C6AE2" w:rsidP="001C6AE2"/>
    <w:p w:rsidR="001C6AE2" w:rsidRDefault="001C6AE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</w:t>
      </w:r>
      <w:r w:rsidRPr="004A38CC">
        <w:t>extension</w:t>
      </w:r>
      <w:r>
        <w:t>”: “</w:t>
      </w:r>
      <w:r>
        <w:rPr>
          <w:rFonts w:hint="eastAsia"/>
        </w:rPr>
        <w:t>10000</w:t>
      </w:r>
      <w:r>
        <w:t xml:space="preserve">”, </w:t>
      </w:r>
      <w:r w:rsidR="00320643">
        <w:t xml:space="preserve">“dial_voicemail”: </w:t>
      </w:r>
      <w:r>
        <w:rPr>
          <w:rFonts w:hint="eastAsia"/>
        </w:rPr>
        <w:t>true</w:t>
      </w:r>
      <w:r>
        <w:t>, “</w:t>
      </w:r>
      <w:r>
        <w:rPr>
          <w:rFonts w:hint="eastAsia"/>
        </w:rPr>
        <w:t>max</w:t>
      </w:r>
      <w:r>
        <w:t>message”: 20, “</w:t>
      </w:r>
      <w:r>
        <w:rPr>
          <w:rFonts w:hint="eastAsia"/>
        </w:rPr>
        <w:t>max</w:t>
      </w:r>
      <w:r>
        <w:t>sec”:</w:t>
      </w:r>
      <w:r w:rsidR="00320643">
        <w:t xml:space="preserve"> 20, “minsec”: 10, “greating”: false</w:t>
      </w:r>
      <w:r>
        <w:t>}</w:t>
      </w:r>
    </w:p>
    <w:p w:rsidR="00984CFA" w:rsidRDefault="00984CFA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152" w:author="gz y" w:date="2016-11-17T16:05:00Z">
        <w:r w:rsidR="002C3980">
          <w:rPr>
            <w:rFonts w:hint="eastAsia"/>
          </w:rPr>
          <w:t>A</w:t>
        </w:r>
        <w:r w:rsidR="002C3980">
          <w:t>PI.State</w:t>
        </w:r>
      </w:ins>
      <w:del w:id="3153" w:author="gz y" w:date="2016-11-17T16:05:00Z">
        <w:r w:rsidR="00E7388D" w:rsidDel="002C3980">
          <w:rPr>
            <w:rFonts w:hint="eastAsia"/>
          </w:rPr>
          <w:delText>Object</w:delText>
        </w:r>
      </w:del>
    </w:p>
    <w:p w:rsidR="00984CFA" w:rsidDel="002C3980" w:rsidRDefault="00984CFA" w:rsidP="00984CFA">
      <w:pPr>
        <w:rPr>
          <w:del w:id="3154" w:author="gz y" w:date="2016-11-17T16:05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3155" w:author="gz y" w:date="2016-11-17T16:05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156" w:author="gz y" w:date="2016-11-17T16:05:00Z"/>
              </w:rPr>
            </w:pPr>
            <w:del w:id="3157" w:author="gz y" w:date="2016-11-17T16:05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158" w:author="gz y" w:date="2016-11-17T16:05:00Z"/>
              </w:rPr>
            </w:pPr>
            <w:del w:id="3159" w:author="gz y" w:date="2016-11-17T16:05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160" w:author="gz y" w:date="2016-11-17T16:05:00Z"/>
              </w:rPr>
            </w:pPr>
            <w:del w:id="3161" w:author="gz y" w:date="2016-11-17T16:05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162" w:author="gz y" w:date="2016-11-17T16:05:00Z"/>
              </w:rPr>
            </w:pPr>
            <w:del w:id="3163" w:author="gz y" w:date="2016-11-17T16:05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3164" w:author="gz y" w:date="2016-11-17T16:05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165" w:author="gz y" w:date="2016-11-17T16:05:00Z"/>
              </w:rPr>
            </w:pPr>
            <w:del w:id="3166" w:author="gz y" w:date="2016-11-17T16:05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167" w:author="gz y" w:date="2016-11-17T16:05:00Z"/>
              </w:rPr>
            </w:pPr>
            <w:del w:id="3168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169" w:author="gz y" w:date="2016-11-17T16:05:00Z"/>
              </w:rPr>
            </w:pPr>
            <w:del w:id="3170" w:author="gz y" w:date="2016-11-17T16:05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171" w:author="gz y" w:date="2016-11-17T16:05:00Z"/>
              </w:rPr>
            </w:pPr>
            <w:del w:id="3172" w:author="gz y" w:date="2016-11-17T16:05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3173" w:author="gz y" w:date="2016-11-17T16:05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174" w:author="gz y" w:date="2016-11-17T16:05:00Z"/>
              </w:rPr>
            </w:pPr>
            <w:del w:id="3175" w:author="gz y" w:date="2016-11-17T16:05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176" w:author="gz y" w:date="2016-11-17T16:05:00Z"/>
              </w:rPr>
            </w:pPr>
            <w:del w:id="3177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178" w:author="gz y" w:date="2016-11-17T16:05:00Z"/>
              </w:rPr>
            </w:pPr>
            <w:del w:id="3179" w:author="gz y" w:date="2016-11-17T16:05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180" w:author="gz y" w:date="2016-11-17T16:05:00Z"/>
              </w:rPr>
            </w:pPr>
            <w:del w:id="3181" w:author="gz y" w:date="2016-11-17T16:05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3182" w:author="gz y" w:date="2016-11-17T16:05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183" w:author="gz y" w:date="2016-11-17T16:05:00Z"/>
              </w:rPr>
            </w:pPr>
            <w:del w:id="3184" w:author="gz y" w:date="2016-11-17T16:05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185" w:author="gz y" w:date="2016-11-17T16:05:00Z"/>
              </w:rPr>
            </w:pPr>
            <w:del w:id="3186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187" w:author="gz y" w:date="2016-11-17T16:05:00Z"/>
              </w:rPr>
            </w:pPr>
            <w:del w:id="3188" w:author="gz y" w:date="2016-11-17T16:05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189" w:author="gz y" w:date="2016-11-17T16:05:00Z"/>
              </w:rPr>
            </w:pPr>
            <w:del w:id="3190" w:author="gz y" w:date="2016-11-17T16:05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984CFA" w:rsidRPr="002402E2" w:rsidDel="002C3980" w:rsidRDefault="00984CFA" w:rsidP="00984CFA">
      <w:pPr>
        <w:rPr>
          <w:del w:id="3191" w:author="gz y" w:date="2016-11-17T16:05:00Z"/>
        </w:rPr>
      </w:pPr>
    </w:p>
    <w:p w:rsidR="00984CFA" w:rsidDel="002C3980" w:rsidRDefault="00984CFA" w:rsidP="00ED2835">
      <w:pPr>
        <w:pStyle w:val="aa"/>
        <w:numPr>
          <w:ilvl w:val="0"/>
          <w:numId w:val="11"/>
        </w:numPr>
        <w:ind w:firstLineChars="0"/>
        <w:rPr>
          <w:del w:id="3192" w:author="gz y" w:date="2016-11-17T16:05:00Z"/>
        </w:rPr>
      </w:pPr>
      <w:del w:id="3193" w:author="gz y" w:date="2016-11-17T16:05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Del="002C3980">
          <w:delText>voicemail/conf</w:delText>
        </w:r>
        <w:r w:rsidR="005A6DE6" w:rsidDel="002C3980">
          <w:delText>/update</w:delText>
        </w:r>
        <w:r w:rsidDel="002C3980">
          <w:delText>”, “state”: “ok”</w:delText>
        </w:r>
        <w:r w:rsidDel="002C3980">
          <w:rPr>
            <w:rFonts w:hint="eastAsia"/>
          </w:rPr>
          <w:delText>}</w:delText>
        </w:r>
      </w:del>
    </w:p>
    <w:p w:rsidR="00F15EE0" w:rsidRPr="001C6AE2" w:rsidRDefault="00F15EE0" w:rsidP="00F15EE0"/>
    <w:p w:rsidR="00EE0970" w:rsidRDefault="002B7C03" w:rsidP="00ED2835">
      <w:pPr>
        <w:pStyle w:val="2"/>
        <w:numPr>
          <w:ilvl w:val="1"/>
          <w:numId w:val="2"/>
        </w:numPr>
      </w:pPr>
      <w:bookmarkStart w:id="3194" w:name="_Toc471397862"/>
      <w:r>
        <w:rPr>
          <w:rFonts w:hint="eastAsia"/>
        </w:rPr>
        <w:t>呼叫特征</w:t>
      </w:r>
      <w:bookmarkEnd w:id="3194"/>
    </w:p>
    <w:p w:rsidR="002B7C03" w:rsidRDefault="002B7C03" w:rsidP="00ED2835">
      <w:pPr>
        <w:pStyle w:val="3"/>
        <w:numPr>
          <w:ilvl w:val="2"/>
          <w:numId w:val="2"/>
        </w:numPr>
      </w:pPr>
      <w:bookmarkStart w:id="3195" w:name="_Toc471397863"/>
      <w:r>
        <w:rPr>
          <w:rFonts w:hint="eastAsia"/>
        </w:rPr>
        <w:t>获取呼叫特征信息</w:t>
      </w:r>
      <w:bookmarkEnd w:id="3195"/>
    </w:p>
    <w:p w:rsidR="00AF4F29" w:rsidRDefault="00AF4F29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AC464B">
        <w:t>call/</w:t>
      </w:r>
      <w:r w:rsidR="00AC464B">
        <w:rPr>
          <w:rFonts w:hint="eastAsia"/>
        </w:rPr>
        <w:t>feature</w:t>
      </w:r>
      <w:r>
        <w:t>/conf</w:t>
      </w:r>
    </w:p>
    <w:p w:rsidR="00990A3B" w:rsidRDefault="00990A3B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AF4F29" w:rsidRDefault="0020065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AF4F29" w:rsidRDefault="00AF4F29" w:rsidP="00AF4F29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F4F29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F4F29" w:rsidRDefault="00AF4F29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F4F29" w:rsidRDefault="00AF4F29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F4F29" w:rsidRDefault="00AF4F29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F4F29" w:rsidRDefault="00AF4F29" w:rsidP="00933B0B">
            <w:r>
              <w:rPr>
                <w:rFonts w:hint="eastAsia"/>
              </w:rPr>
              <w:t>说明</w:t>
            </w:r>
          </w:p>
        </w:tc>
      </w:tr>
      <w:tr w:rsidR="00AF4F29" w:rsidTr="00933B0B">
        <w:trPr>
          <w:jc w:val="center"/>
        </w:trPr>
        <w:tc>
          <w:tcPr>
            <w:tcW w:w="1838" w:type="dxa"/>
            <w:vAlign w:val="center"/>
          </w:tcPr>
          <w:p w:rsidR="00AF4F29" w:rsidRPr="0013548B" w:rsidRDefault="00E27389" w:rsidP="00933B0B">
            <w:r>
              <w:rPr>
                <w:rFonts w:hint="eastAsia"/>
              </w:rPr>
              <w:t>digit</w:t>
            </w:r>
            <w:r>
              <w:t>_timeout</w:t>
            </w:r>
          </w:p>
        </w:tc>
        <w:tc>
          <w:tcPr>
            <w:tcW w:w="1843" w:type="dxa"/>
            <w:vAlign w:val="center"/>
          </w:tcPr>
          <w:p w:rsidR="00AF4F29" w:rsidRDefault="005D291E" w:rsidP="00933B0B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AF4F29" w:rsidRDefault="00575DEC" w:rsidP="00933B0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AF4F29" w:rsidRDefault="00321449" w:rsidP="00933B0B">
            <w:r>
              <w:rPr>
                <w:rFonts w:hint="eastAsia"/>
              </w:rPr>
              <w:t>按键超时（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</w:tr>
      <w:tr w:rsidR="00AF4F29" w:rsidTr="00933B0B">
        <w:trPr>
          <w:jc w:val="center"/>
        </w:trPr>
        <w:tc>
          <w:tcPr>
            <w:tcW w:w="1838" w:type="dxa"/>
            <w:vAlign w:val="center"/>
          </w:tcPr>
          <w:p w:rsidR="00AF4F29" w:rsidRPr="004A38CC" w:rsidRDefault="00E27389" w:rsidP="00933B0B">
            <w:r>
              <w:t>parking</w:t>
            </w:r>
            <w:ins w:id="3196" w:author="gz y" w:date="2017-01-05T16:34:00Z">
              <w:r w:rsidR="00DB643B">
                <w:rPr>
                  <w:rFonts w:hint="eastAsia"/>
                </w:rPr>
                <w:t>_</w:t>
              </w:r>
              <w:r w:rsidR="00DB643B">
                <w:t>res</w:t>
              </w:r>
            </w:ins>
          </w:p>
        </w:tc>
        <w:tc>
          <w:tcPr>
            <w:tcW w:w="1843" w:type="dxa"/>
            <w:vAlign w:val="center"/>
          </w:tcPr>
          <w:p w:rsidR="00AF4F29" w:rsidRDefault="00E41384" w:rsidP="00933B0B">
            <w:r>
              <w:rPr>
                <w:rFonts w:hint="eastAsia"/>
              </w:rPr>
              <w:t>Object</w:t>
            </w:r>
          </w:p>
        </w:tc>
        <w:tc>
          <w:tcPr>
            <w:tcW w:w="1417" w:type="dxa"/>
            <w:vAlign w:val="center"/>
          </w:tcPr>
          <w:p w:rsidR="00AF4F29" w:rsidRDefault="00321449" w:rsidP="00933B0B">
            <w:r>
              <w:rPr>
                <w:rFonts w:hint="eastAsia"/>
              </w:rPr>
              <w:t>Object*1</w:t>
            </w:r>
          </w:p>
        </w:tc>
        <w:tc>
          <w:tcPr>
            <w:tcW w:w="2410" w:type="dxa"/>
            <w:vAlign w:val="center"/>
          </w:tcPr>
          <w:p w:rsidR="00AF4F29" w:rsidRDefault="00425808" w:rsidP="00933B0B">
            <w:r>
              <w:rPr>
                <w:rFonts w:hint="eastAsia"/>
              </w:rPr>
              <w:t>呼叫停泊</w:t>
            </w:r>
          </w:p>
        </w:tc>
      </w:tr>
      <w:tr w:rsidR="00AF4F29" w:rsidRPr="00D904D9" w:rsidTr="00933B0B">
        <w:trPr>
          <w:jc w:val="center"/>
        </w:trPr>
        <w:tc>
          <w:tcPr>
            <w:tcW w:w="1838" w:type="dxa"/>
            <w:vAlign w:val="center"/>
          </w:tcPr>
          <w:p w:rsidR="00AF4F29" w:rsidRDefault="00E27389" w:rsidP="00933B0B">
            <w:r>
              <w:t>feature_map</w:t>
            </w:r>
          </w:p>
        </w:tc>
        <w:tc>
          <w:tcPr>
            <w:tcW w:w="1843" w:type="dxa"/>
            <w:vAlign w:val="center"/>
          </w:tcPr>
          <w:p w:rsidR="00AF4F29" w:rsidRDefault="009B5D8E" w:rsidP="00933B0B">
            <w:r>
              <w:t>Object</w:t>
            </w:r>
          </w:p>
        </w:tc>
        <w:tc>
          <w:tcPr>
            <w:tcW w:w="1417" w:type="dxa"/>
            <w:vAlign w:val="center"/>
          </w:tcPr>
          <w:p w:rsidR="00AF4F29" w:rsidRDefault="009B5D8E" w:rsidP="00933B0B">
            <w:r>
              <w:rPr>
                <w:rFonts w:hint="eastAsia"/>
              </w:rPr>
              <w:t>Object*1</w:t>
            </w:r>
          </w:p>
        </w:tc>
        <w:tc>
          <w:tcPr>
            <w:tcW w:w="2410" w:type="dxa"/>
            <w:vAlign w:val="center"/>
          </w:tcPr>
          <w:p w:rsidR="00AF4F29" w:rsidRDefault="00E27389" w:rsidP="00933B0B">
            <w:r>
              <w:rPr>
                <w:rFonts w:hint="eastAsia"/>
              </w:rPr>
              <w:t>特征映射</w:t>
            </w:r>
          </w:p>
        </w:tc>
      </w:tr>
      <w:tr w:rsidR="00AF4F29" w:rsidRPr="00D904D9" w:rsidTr="00933B0B">
        <w:trPr>
          <w:jc w:val="center"/>
        </w:trPr>
        <w:tc>
          <w:tcPr>
            <w:tcW w:w="1838" w:type="dxa"/>
            <w:vAlign w:val="center"/>
          </w:tcPr>
          <w:p w:rsidR="00AF4F29" w:rsidRDefault="00E27389" w:rsidP="00933B0B">
            <w:r>
              <w:t>app_map</w:t>
            </w:r>
          </w:p>
        </w:tc>
        <w:tc>
          <w:tcPr>
            <w:tcW w:w="1843" w:type="dxa"/>
            <w:vAlign w:val="center"/>
          </w:tcPr>
          <w:p w:rsidR="00AF4F29" w:rsidRDefault="00CE0E06" w:rsidP="00933B0B">
            <w:r>
              <w:t>List</w:t>
            </w:r>
            <w:r w:rsidR="009B5D8E">
              <w:t>&lt;Item&gt;</w:t>
            </w:r>
          </w:p>
        </w:tc>
        <w:tc>
          <w:tcPr>
            <w:tcW w:w="1417" w:type="dxa"/>
            <w:vAlign w:val="center"/>
          </w:tcPr>
          <w:p w:rsidR="00AF4F29" w:rsidRDefault="005B64B9" w:rsidP="00933B0B">
            <w:r>
              <w:rPr>
                <w:rFonts w:hint="eastAsia"/>
              </w:rPr>
              <w:t>Item*20</w:t>
            </w:r>
          </w:p>
        </w:tc>
        <w:tc>
          <w:tcPr>
            <w:tcW w:w="2410" w:type="dxa"/>
            <w:vAlign w:val="center"/>
          </w:tcPr>
          <w:p w:rsidR="00AF4F29" w:rsidRDefault="00E27389" w:rsidP="00933B0B">
            <w:r>
              <w:rPr>
                <w:rFonts w:hint="eastAsia"/>
              </w:rPr>
              <w:t>应用映射</w:t>
            </w:r>
          </w:p>
        </w:tc>
      </w:tr>
    </w:tbl>
    <w:p w:rsidR="00AF4F29" w:rsidRDefault="00AF4F29" w:rsidP="00AF4F29"/>
    <w:p w:rsidR="00425808" w:rsidRDefault="00425808" w:rsidP="00722F4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呼叫停泊</w:t>
      </w:r>
    </w:p>
    <w:p w:rsidR="00425808" w:rsidRDefault="00425808" w:rsidP="00425808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25808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25808" w:rsidRDefault="00425808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25808" w:rsidRDefault="00425808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25808" w:rsidRDefault="00425808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25808" w:rsidRDefault="00425808" w:rsidP="00933B0B">
            <w:r>
              <w:rPr>
                <w:rFonts w:hint="eastAsia"/>
              </w:rPr>
              <w:t>说明</w:t>
            </w:r>
          </w:p>
        </w:tc>
      </w:tr>
      <w:tr w:rsidR="00425808" w:rsidTr="00933B0B">
        <w:trPr>
          <w:jc w:val="center"/>
        </w:trPr>
        <w:tc>
          <w:tcPr>
            <w:tcW w:w="1838" w:type="dxa"/>
            <w:vAlign w:val="center"/>
          </w:tcPr>
          <w:p w:rsidR="00425808" w:rsidRPr="0013548B" w:rsidRDefault="00425808" w:rsidP="00933B0B">
            <w:r>
              <w:t>extension</w:t>
            </w:r>
            <w:r w:rsidR="003314E1">
              <w:t xml:space="preserve"> </w:t>
            </w:r>
            <w:r w:rsidR="003314E1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25808" w:rsidRDefault="00851FDF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425808" w:rsidRDefault="00425808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425808" w:rsidRDefault="00425808" w:rsidP="00933B0B">
            <w:r>
              <w:rPr>
                <w:rFonts w:hint="eastAsia"/>
              </w:rPr>
              <w:t>分机号</w:t>
            </w:r>
          </w:p>
        </w:tc>
      </w:tr>
      <w:tr w:rsidR="00425808" w:rsidTr="00933B0B">
        <w:trPr>
          <w:jc w:val="center"/>
        </w:trPr>
        <w:tc>
          <w:tcPr>
            <w:tcW w:w="1838" w:type="dxa"/>
            <w:vAlign w:val="center"/>
          </w:tcPr>
          <w:p w:rsidR="00425808" w:rsidRPr="004A38CC" w:rsidRDefault="004E362D" w:rsidP="00933B0B">
            <w:r>
              <w:t>space</w:t>
            </w:r>
            <w:r w:rsidR="003314E1">
              <w:t xml:space="preserve"> </w:t>
            </w:r>
            <w:r w:rsidR="003314E1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25808" w:rsidRDefault="004E362D" w:rsidP="00933B0B">
            <w:r>
              <w:t>List</w:t>
            </w:r>
            <w:r w:rsidR="00851FDF">
              <w:t>&lt;String&gt;</w:t>
            </w:r>
          </w:p>
        </w:tc>
        <w:tc>
          <w:tcPr>
            <w:tcW w:w="1417" w:type="dxa"/>
            <w:vAlign w:val="center"/>
          </w:tcPr>
          <w:p w:rsidR="00425808" w:rsidRDefault="00727B43" w:rsidP="00933B0B">
            <w:r>
              <w:rPr>
                <w:rFonts w:hint="eastAsia"/>
              </w:rPr>
              <w:t>String*2</w:t>
            </w:r>
          </w:p>
        </w:tc>
        <w:tc>
          <w:tcPr>
            <w:tcW w:w="2410" w:type="dxa"/>
            <w:vAlign w:val="center"/>
          </w:tcPr>
          <w:p w:rsidR="00425808" w:rsidRDefault="00F37908" w:rsidP="00933B0B">
            <w:r>
              <w:rPr>
                <w:rFonts w:hint="eastAsia"/>
              </w:rPr>
              <w:t>停泊区域</w:t>
            </w:r>
          </w:p>
        </w:tc>
      </w:tr>
      <w:tr w:rsidR="00425808" w:rsidRPr="00D904D9" w:rsidTr="00933B0B">
        <w:trPr>
          <w:jc w:val="center"/>
        </w:trPr>
        <w:tc>
          <w:tcPr>
            <w:tcW w:w="1838" w:type="dxa"/>
            <w:vAlign w:val="center"/>
          </w:tcPr>
          <w:p w:rsidR="00425808" w:rsidRDefault="004E362D" w:rsidP="00933B0B">
            <w:r>
              <w:t>timeout</w:t>
            </w:r>
            <w:r w:rsidR="003314E1">
              <w:t xml:space="preserve"> </w:t>
            </w:r>
            <w:r w:rsidR="003314E1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25808" w:rsidRDefault="00F61367" w:rsidP="00933B0B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425808" w:rsidRDefault="00727B43" w:rsidP="00933B0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425808" w:rsidRDefault="00A772A7" w:rsidP="00933B0B">
            <w:r>
              <w:rPr>
                <w:rFonts w:hint="eastAsia"/>
              </w:rPr>
              <w:t>停泊超时</w:t>
            </w:r>
            <w:r w:rsidR="00074E27">
              <w:rPr>
                <w:rFonts w:hint="eastAsia"/>
              </w:rPr>
              <w:t>（</w:t>
            </w:r>
            <w:r w:rsidR="00074E27">
              <w:rPr>
                <w:rFonts w:hint="eastAsia"/>
              </w:rPr>
              <w:t>s</w:t>
            </w:r>
            <w:r w:rsidR="00074E27">
              <w:rPr>
                <w:rFonts w:hint="eastAsia"/>
              </w:rPr>
              <w:t>）</w:t>
            </w:r>
          </w:p>
        </w:tc>
      </w:tr>
    </w:tbl>
    <w:p w:rsidR="00425808" w:rsidRDefault="00425808" w:rsidP="00425808"/>
    <w:p w:rsidR="0066752C" w:rsidRDefault="0066752C" w:rsidP="00722F4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特征映射</w:t>
      </w:r>
    </w:p>
    <w:p w:rsidR="0066752C" w:rsidRDefault="0066752C" w:rsidP="004E362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6752C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6752C" w:rsidRDefault="0066752C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6752C" w:rsidRDefault="0066752C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6752C" w:rsidRDefault="0066752C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6752C" w:rsidRDefault="0066752C" w:rsidP="00933B0B">
            <w:r>
              <w:rPr>
                <w:rFonts w:hint="eastAsia"/>
              </w:rPr>
              <w:t>说明</w:t>
            </w:r>
          </w:p>
        </w:tc>
      </w:tr>
      <w:tr w:rsidR="0066752C" w:rsidTr="00933B0B">
        <w:trPr>
          <w:jc w:val="center"/>
        </w:trPr>
        <w:tc>
          <w:tcPr>
            <w:tcW w:w="1838" w:type="dxa"/>
            <w:vAlign w:val="center"/>
          </w:tcPr>
          <w:p w:rsidR="0066752C" w:rsidRPr="0013548B" w:rsidRDefault="001742B6" w:rsidP="00933B0B">
            <w:r>
              <w:rPr>
                <w:rFonts w:hint="eastAsia"/>
              </w:rPr>
              <w:t>blind</w:t>
            </w:r>
          </w:p>
        </w:tc>
        <w:tc>
          <w:tcPr>
            <w:tcW w:w="1843" w:type="dxa"/>
            <w:vAlign w:val="center"/>
          </w:tcPr>
          <w:p w:rsidR="0066752C" w:rsidRDefault="00BE61D9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66752C" w:rsidRDefault="00AB07B5" w:rsidP="00933B0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66752C" w:rsidRDefault="001742B6" w:rsidP="00933B0B">
            <w:proofErr w:type="gramStart"/>
            <w:r>
              <w:rPr>
                <w:rFonts w:hint="eastAsia"/>
              </w:rPr>
              <w:t>盲</w:t>
            </w:r>
            <w:proofErr w:type="gramEnd"/>
            <w:r>
              <w:rPr>
                <w:rFonts w:hint="eastAsia"/>
              </w:rPr>
              <w:t>转接</w:t>
            </w:r>
          </w:p>
        </w:tc>
      </w:tr>
      <w:tr w:rsidR="0066752C" w:rsidTr="00933B0B">
        <w:trPr>
          <w:jc w:val="center"/>
        </w:trPr>
        <w:tc>
          <w:tcPr>
            <w:tcW w:w="1838" w:type="dxa"/>
            <w:vAlign w:val="center"/>
          </w:tcPr>
          <w:p w:rsidR="0066752C" w:rsidRPr="004A38CC" w:rsidRDefault="001742B6" w:rsidP="00933B0B">
            <w:r>
              <w:rPr>
                <w:rFonts w:hint="eastAsia"/>
              </w:rPr>
              <w:t>hungup</w:t>
            </w:r>
          </w:p>
        </w:tc>
        <w:tc>
          <w:tcPr>
            <w:tcW w:w="1843" w:type="dxa"/>
            <w:vAlign w:val="center"/>
          </w:tcPr>
          <w:p w:rsidR="0066752C" w:rsidRDefault="00BE61D9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66752C" w:rsidRDefault="0066752C" w:rsidP="00933B0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66752C" w:rsidRDefault="001742B6" w:rsidP="00933B0B">
            <w:r>
              <w:rPr>
                <w:rFonts w:hint="eastAsia"/>
              </w:rPr>
              <w:t>挂断</w:t>
            </w:r>
          </w:p>
        </w:tc>
      </w:tr>
      <w:tr w:rsidR="0066752C" w:rsidRPr="00D904D9" w:rsidTr="00933B0B">
        <w:trPr>
          <w:jc w:val="center"/>
        </w:trPr>
        <w:tc>
          <w:tcPr>
            <w:tcW w:w="1838" w:type="dxa"/>
            <w:vAlign w:val="center"/>
          </w:tcPr>
          <w:p w:rsidR="0066752C" w:rsidRDefault="001742B6" w:rsidP="00933B0B">
            <w:r>
              <w:t>transfer</w:t>
            </w:r>
          </w:p>
        </w:tc>
        <w:tc>
          <w:tcPr>
            <w:tcW w:w="1843" w:type="dxa"/>
            <w:vAlign w:val="center"/>
          </w:tcPr>
          <w:p w:rsidR="0066752C" w:rsidRDefault="00BE61D9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66752C" w:rsidRDefault="00233D5F" w:rsidP="00933B0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66752C" w:rsidRDefault="001742B6" w:rsidP="00933B0B">
            <w:r>
              <w:rPr>
                <w:rFonts w:hint="eastAsia"/>
              </w:rPr>
              <w:t>呼叫转接</w:t>
            </w:r>
          </w:p>
        </w:tc>
      </w:tr>
      <w:tr w:rsidR="0066752C" w:rsidRPr="00D904D9" w:rsidTr="00933B0B">
        <w:trPr>
          <w:jc w:val="center"/>
        </w:trPr>
        <w:tc>
          <w:tcPr>
            <w:tcW w:w="1838" w:type="dxa"/>
            <w:vAlign w:val="center"/>
          </w:tcPr>
          <w:p w:rsidR="0066752C" w:rsidRDefault="001742B6" w:rsidP="00933B0B">
            <w:r>
              <w:t>parking</w:t>
            </w:r>
          </w:p>
        </w:tc>
        <w:tc>
          <w:tcPr>
            <w:tcW w:w="1843" w:type="dxa"/>
            <w:vAlign w:val="center"/>
          </w:tcPr>
          <w:p w:rsidR="0066752C" w:rsidRDefault="00BE61D9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66752C" w:rsidRDefault="00233D5F" w:rsidP="00933B0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66752C" w:rsidRDefault="001742B6" w:rsidP="00933B0B">
            <w:r>
              <w:rPr>
                <w:rFonts w:hint="eastAsia"/>
              </w:rPr>
              <w:t>呼叫停泊</w:t>
            </w:r>
          </w:p>
        </w:tc>
      </w:tr>
    </w:tbl>
    <w:p w:rsidR="0066752C" w:rsidRDefault="0066752C" w:rsidP="00AF4F29"/>
    <w:p w:rsidR="004E362D" w:rsidRDefault="004E362D" w:rsidP="00722F4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应用映射</w:t>
      </w:r>
    </w:p>
    <w:p w:rsidR="004E362D" w:rsidRDefault="004E362D" w:rsidP="00AF4F2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1A5B69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1A5B69" w:rsidRDefault="001A5B69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A5B69" w:rsidRDefault="001A5B69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A5B69" w:rsidRDefault="001A5B69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5B69" w:rsidRDefault="001A5B69" w:rsidP="00933B0B">
            <w:r>
              <w:rPr>
                <w:rFonts w:hint="eastAsia"/>
              </w:rPr>
              <w:t>说明</w:t>
            </w:r>
          </w:p>
        </w:tc>
      </w:tr>
      <w:tr w:rsidR="001A5B69" w:rsidTr="00933B0B">
        <w:trPr>
          <w:jc w:val="center"/>
        </w:trPr>
        <w:tc>
          <w:tcPr>
            <w:tcW w:w="1838" w:type="dxa"/>
            <w:vAlign w:val="center"/>
          </w:tcPr>
          <w:p w:rsidR="001A5B69" w:rsidRPr="0013548B" w:rsidRDefault="001A5B69" w:rsidP="00933B0B">
            <w:r>
              <w:rPr>
                <w:rFonts w:hint="eastAsia"/>
              </w:rPr>
              <w:t>name</w:t>
            </w:r>
            <w:r w:rsidR="00443AD0">
              <w:t xml:space="preserve"> </w:t>
            </w:r>
            <w:r w:rsidR="00443AD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A5B69" w:rsidRDefault="00440EC4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1A5B69" w:rsidRDefault="001A5B69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1A5B69" w:rsidRDefault="009024A2" w:rsidP="00933B0B">
            <w:r>
              <w:rPr>
                <w:rFonts w:hint="eastAsia"/>
              </w:rPr>
              <w:t>名称</w:t>
            </w:r>
          </w:p>
        </w:tc>
      </w:tr>
      <w:tr w:rsidR="001A5B69" w:rsidTr="00933B0B">
        <w:trPr>
          <w:jc w:val="center"/>
        </w:trPr>
        <w:tc>
          <w:tcPr>
            <w:tcW w:w="1838" w:type="dxa"/>
            <w:vAlign w:val="center"/>
          </w:tcPr>
          <w:p w:rsidR="001A5B69" w:rsidRPr="004A38CC" w:rsidRDefault="001A5B69" w:rsidP="00933B0B">
            <w:r>
              <w:t>digit</w:t>
            </w:r>
            <w:r w:rsidR="00443AD0">
              <w:t xml:space="preserve"> </w:t>
            </w:r>
            <w:r w:rsidR="00443AD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A5B69" w:rsidRDefault="00440EC4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1A5B69" w:rsidRDefault="001A5B69" w:rsidP="00933B0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1A5B69" w:rsidRDefault="0053060F" w:rsidP="00933B0B">
            <w:r>
              <w:rPr>
                <w:rFonts w:hint="eastAsia"/>
              </w:rPr>
              <w:t>按键</w:t>
            </w:r>
          </w:p>
        </w:tc>
      </w:tr>
      <w:tr w:rsidR="001A5B69" w:rsidRPr="00D904D9" w:rsidTr="00933B0B">
        <w:trPr>
          <w:jc w:val="center"/>
        </w:trPr>
        <w:tc>
          <w:tcPr>
            <w:tcW w:w="1838" w:type="dxa"/>
            <w:vAlign w:val="center"/>
          </w:tcPr>
          <w:p w:rsidR="001A5B69" w:rsidRDefault="001A5B69" w:rsidP="00933B0B">
            <w:r>
              <w:t>channel</w:t>
            </w:r>
            <w:r w:rsidR="00443AD0">
              <w:t xml:space="preserve"> </w:t>
            </w:r>
            <w:r w:rsidR="00443AD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A5B69" w:rsidRDefault="00440EC4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1A5B69" w:rsidRDefault="00B436E0" w:rsidP="00933B0B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1A5B69" w:rsidRDefault="001A5B69" w:rsidP="00933B0B">
            <w:r>
              <w:rPr>
                <w:rFonts w:hint="eastAsia"/>
              </w:rPr>
              <w:t>通道：</w:t>
            </w:r>
            <w:r>
              <w:rPr>
                <w:rFonts w:hint="eastAsia"/>
              </w:rPr>
              <w:t>self</w:t>
            </w:r>
            <w:r>
              <w:t>, peer</w:t>
            </w:r>
          </w:p>
        </w:tc>
      </w:tr>
      <w:tr w:rsidR="001A5B69" w:rsidRPr="00D904D9" w:rsidTr="00933B0B">
        <w:trPr>
          <w:jc w:val="center"/>
        </w:trPr>
        <w:tc>
          <w:tcPr>
            <w:tcW w:w="1838" w:type="dxa"/>
            <w:vAlign w:val="center"/>
          </w:tcPr>
          <w:p w:rsidR="001A5B69" w:rsidRDefault="001A5B69" w:rsidP="00933B0B">
            <w:r>
              <w:t>application</w:t>
            </w:r>
            <w:r w:rsidR="00443AD0">
              <w:t xml:space="preserve"> </w:t>
            </w:r>
            <w:r w:rsidR="00443AD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1A5B69" w:rsidRDefault="00440EC4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1A5B69" w:rsidRDefault="00B436E0" w:rsidP="00933B0B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1A5B69" w:rsidRDefault="001A5B69" w:rsidP="00933B0B">
            <w:r>
              <w:rPr>
                <w:rFonts w:hint="eastAsia"/>
              </w:rPr>
              <w:t>应用</w:t>
            </w:r>
          </w:p>
        </w:tc>
      </w:tr>
      <w:tr w:rsidR="001A5B69" w:rsidRPr="00D904D9" w:rsidTr="00933B0B">
        <w:trPr>
          <w:jc w:val="center"/>
        </w:trPr>
        <w:tc>
          <w:tcPr>
            <w:tcW w:w="1838" w:type="dxa"/>
            <w:vAlign w:val="center"/>
          </w:tcPr>
          <w:p w:rsidR="001A5B69" w:rsidRDefault="001A5B69" w:rsidP="00933B0B">
            <w:r>
              <w:rPr>
                <w:rFonts w:hint="eastAsia"/>
              </w:rPr>
              <w:t>args</w:t>
            </w:r>
          </w:p>
        </w:tc>
        <w:tc>
          <w:tcPr>
            <w:tcW w:w="1843" w:type="dxa"/>
            <w:vAlign w:val="center"/>
          </w:tcPr>
          <w:p w:rsidR="001A5B69" w:rsidRDefault="00440EC4" w:rsidP="00933B0B">
            <w:r>
              <w:rPr>
                <w:rFonts w:hint="eastAsia"/>
              </w:rPr>
              <w:t>List</w:t>
            </w:r>
            <w:r>
              <w:t>&lt;Object&gt;</w:t>
            </w:r>
          </w:p>
        </w:tc>
        <w:tc>
          <w:tcPr>
            <w:tcW w:w="1417" w:type="dxa"/>
            <w:vAlign w:val="center"/>
          </w:tcPr>
          <w:p w:rsidR="001A5B69" w:rsidRDefault="00B436E0" w:rsidP="00933B0B">
            <w:r>
              <w:rPr>
                <w:rFonts w:hint="eastAsia"/>
              </w:rPr>
              <w:t>Object*10</w:t>
            </w:r>
          </w:p>
        </w:tc>
        <w:tc>
          <w:tcPr>
            <w:tcW w:w="2410" w:type="dxa"/>
            <w:vAlign w:val="center"/>
          </w:tcPr>
          <w:p w:rsidR="001A5B69" w:rsidRDefault="001A5B69" w:rsidP="00933B0B">
            <w:r>
              <w:rPr>
                <w:rFonts w:hint="eastAsia"/>
              </w:rPr>
              <w:t>参数</w:t>
            </w:r>
          </w:p>
        </w:tc>
      </w:tr>
    </w:tbl>
    <w:p w:rsidR="004E362D" w:rsidRDefault="004E362D" w:rsidP="00AF4F29"/>
    <w:p w:rsidR="00AF4F29" w:rsidRDefault="00AF4F29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</w:t>
      </w:r>
      <w:r w:rsidR="00E974FA">
        <w:rPr>
          <w:rFonts w:hint="eastAsia"/>
        </w:rPr>
        <w:t>digit</w:t>
      </w:r>
      <w:r w:rsidR="00E974FA">
        <w:t>_timeout</w:t>
      </w:r>
      <w:r>
        <w:t>”: “</w:t>
      </w:r>
      <w:r w:rsidR="00E974FA">
        <w:rPr>
          <w:rFonts w:hint="eastAsia"/>
        </w:rPr>
        <w:t>10</w:t>
      </w:r>
      <w:r>
        <w:rPr>
          <w:rFonts w:hint="eastAsia"/>
        </w:rPr>
        <w:t>0</w:t>
      </w:r>
      <w:r w:rsidR="00E974FA">
        <w:rPr>
          <w:rFonts w:hint="eastAsia"/>
        </w:rPr>
        <w:t>ms</w:t>
      </w:r>
      <w:r>
        <w:t>”, “</w:t>
      </w:r>
      <w:r w:rsidR="00094D4D">
        <w:t>parking</w:t>
      </w:r>
      <w:ins w:id="3197" w:author="gz y" w:date="2017-01-05T16:34:00Z">
        <w:r w:rsidR="00DB643B">
          <w:t>_res</w:t>
        </w:r>
      </w:ins>
      <w:r>
        <w:t xml:space="preserve">”: </w:t>
      </w:r>
      <w:r w:rsidR="00094D4D">
        <w:t>{“</w:t>
      </w:r>
      <w:r w:rsidR="00E70966">
        <w:t>extension</w:t>
      </w:r>
      <w:r w:rsidR="00094D4D">
        <w:t>”: “</w:t>
      </w:r>
      <w:r w:rsidR="00E70966">
        <w:t>700</w:t>
      </w:r>
      <w:r w:rsidR="00094D4D">
        <w:t>”</w:t>
      </w:r>
      <w:r w:rsidR="00E70966">
        <w:t xml:space="preserve">, “space”: [700, 720], “timeout”: “10s”}, </w:t>
      </w:r>
      <w:r>
        <w:t>“</w:t>
      </w:r>
      <w:r w:rsidR="00FB06CD">
        <w:rPr>
          <w:rFonts w:hint="eastAsia"/>
        </w:rPr>
        <w:t>blind</w:t>
      </w:r>
      <w:r>
        <w:t>”</w:t>
      </w:r>
      <w:r w:rsidR="00FB06CD">
        <w:rPr>
          <w:rFonts w:hint="eastAsia"/>
        </w:rPr>
        <w:t xml:space="preserve">: </w:t>
      </w:r>
      <w:r w:rsidR="00FB06CD">
        <w:t>“*”, “hungup”: “#”, “transfer”: “1”, “parking”: “2”, “app_map”: [{“name”: “office”, “digit”: “*”, “channel”: “self”, “application”: “Dial”, “</w:t>
      </w:r>
      <w:r w:rsidR="000E0B3F">
        <w:t>args</w:t>
      </w:r>
      <w:r w:rsidR="00FB06CD">
        <w:t>”</w:t>
      </w:r>
      <w:r w:rsidR="000E0B3F">
        <w:t>: [“SIP/6002”]</w:t>
      </w:r>
      <w:r w:rsidR="00FB06CD">
        <w:t>}, …]</w:t>
      </w:r>
      <w:r>
        <w:t>}</w:t>
      </w:r>
    </w:p>
    <w:p w:rsidR="00F15EE0" w:rsidRPr="00AF4F29" w:rsidRDefault="00F15EE0" w:rsidP="00F15EE0"/>
    <w:p w:rsidR="002B7C03" w:rsidRDefault="002B7C03" w:rsidP="00ED2835">
      <w:pPr>
        <w:pStyle w:val="3"/>
        <w:numPr>
          <w:ilvl w:val="2"/>
          <w:numId w:val="2"/>
        </w:numPr>
      </w:pPr>
      <w:bookmarkStart w:id="3198" w:name="_Toc471397864"/>
      <w:r>
        <w:rPr>
          <w:rFonts w:hint="eastAsia"/>
        </w:rPr>
        <w:t>设置呼叫特征信息</w:t>
      </w:r>
      <w:bookmarkEnd w:id="3198"/>
    </w:p>
    <w:p w:rsidR="007614F5" w:rsidRDefault="007614F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204E9">
        <w:rPr>
          <w:rFonts w:hint="eastAsia"/>
        </w:rPr>
        <w:t>POST</w:t>
      </w:r>
      <w:r>
        <w:rPr>
          <w:rFonts w:hint="eastAsia"/>
        </w:rPr>
        <w:t xml:space="preserve"> /api/</w:t>
      </w:r>
      <w:r>
        <w:t>call/</w:t>
      </w:r>
      <w:r>
        <w:rPr>
          <w:rFonts w:hint="eastAsia"/>
        </w:rPr>
        <w:t>feature</w:t>
      </w:r>
      <w:r>
        <w:t>/conf</w:t>
      </w:r>
      <w:r w:rsidR="00D56106">
        <w:rPr>
          <w:rFonts w:hint="eastAsia"/>
        </w:rPr>
        <w:t>/update</w:t>
      </w:r>
    </w:p>
    <w:p w:rsidR="007614F5" w:rsidRDefault="00D56106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 w:rsidR="00C73CEE">
        <w:rPr>
          <w:rFonts w:hint="eastAsia"/>
        </w:rPr>
        <w:t>Object</w:t>
      </w:r>
    </w:p>
    <w:p w:rsidR="007614F5" w:rsidRDefault="007614F5" w:rsidP="007614F5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7614F5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说明</w:t>
            </w:r>
          </w:p>
        </w:tc>
      </w:tr>
      <w:tr w:rsidR="007614F5" w:rsidTr="00933B0B">
        <w:trPr>
          <w:jc w:val="center"/>
        </w:trPr>
        <w:tc>
          <w:tcPr>
            <w:tcW w:w="1838" w:type="dxa"/>
            <w:vAlign w:val="center"/>
          </w:tcPr>
          <w:p w:rsidR="007614F5" w:rsidRPr="0013548B" w:rsidRDefault="007614F5" w:rsidP="00933B0B">
            <w:r>
              <w:rPr>
                <w:rFonts w:hint="eastAsia"/>
              </w:rPr>
              <w:t>digit</w:t>
            </w:r>
            <w:r>
              <w:t>_timeout</w:t>
            </w:r>
          </w:p>
        </w:tc>
        <w:tc>
          <w:tcPr>
            <w:tcW w:w="1843" w:type="dxa"/>
            <w:vAlign w:val="center"/>
          </w:tcPr>
          <w:p w:rsidR="007614F5" w:rsidRDefault="0008656D" w:rsidP="00933B0B">
            <w:r>
              <w:t>Integer</w:t>
            </w:r>
          </w:p>
        </w:tc>
        <w:tc>
          <w:tcPr>
            <w:tcW w:w="1417" w:type="dxa"/>
            <w:vAlign w:val="center"/>
          </w:tcPr>
          <w:p w:rsidR="007614F5" w:rsidRDefault="0088201C" w:rsidP="00933B0B">
            <w:r>
              <w:t>2</w:t>
            </w:r>
          </w:p>
        </w:tc>
        <w:tc>
          <w:tcPr>
            <w:tcW w:w="2410" w:type="dxa"/>
            <w:vAlign w:val="center"/>
          </w:tcPr>
          <w:p w:rsidR="007614F5" w:rsidRDefault="0088201C" w:rsidP="00933B0B">
            <w:r>
              <w:rPr>
                <w:rFonts w:hint="eastAsia"/>
              </w:rPr>
              <w:t>按键超时</w:t>
            </w:r>
          </w:p>
        </w:tc>
      </w:tr>
      <w:tr w:rsidR="007614F5" w:rsidTr="00933B0B">
        <w:trPr>
          <w:jc w:val="center"/>
        </w:trPr>
        <w:tc>
          <w:tcPr>
            <w:tcW w:w="1838" w:type="dxa"/>
            <w:vAlign w:val="center"/>
          </w:tcPr>
          <w:p w:rsidR="007614F5" w:rsidRPr="004A38CC" w:rsidRDefault="007614F5" w:rsidP="00933B0B">
            <w:r>
              <w:t>parking</w:t>
            </w:r>
          </w:p>
        </w:tc>
        <w:tc>
          <w:tcPr>
            <w:tcW w:w="1843" w:type="dxa"/>
            <w:vAlign w:val="center"/>
          </w:tcPr>
          <w:p w:rsidR="007614F5" w:rsidRDefault="007614F5" w:rsidP="00933B0B">
            <w:r>
              <w:t>Object</w:t>
            </w:r>
          </w:p>
        </w:tc>
        <w:tc>
          <w:tcPr>
            <w:tcW w:w="1417" w:type="dxa"/>
            <w:vAlign w:val="center"/>
          </w:tcPr>
          <w:p w:rsidR="007614F5" w:rsidRDefault="00204731" w:rsidP="00933B0B">
            <w:r>
              <w:rPr>
                <w:rFonts w:hint="eastAsia"/>
              </w:rPr>
              <w:t>Object</w:t>
            </w:r>
            <w:r>
              <w:t>*1</w:t>
            </w:r>
          </w:p>
        </w:tc>
        <w:tc>
          <w:tcPr>
            <w:tcW w:w="2410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呼叫停泊</w:t>
            </w:r>
          </w:p>
        </w:tc>
      </w:tr>
      <w:tr w:rsidR="007614F5" w:rsidRPr="00D904D9" w:rsidTr="00933B0B">
        <w:trPr>
          <w:jc w:val="center"/>
        </w:trPr>
        <w:tc>
          <w:tcPr>
            <w:tcW w:w="1838" w:type="dxa"/>
            <w:vAlign w:val="center"/>
          </w:tcPr>
          <w:p w:rsidR="007614F5" w:rsidRDefault="007614F5" w:rsidP="00933B0B">
            <w:r>
              <w:t>feature_map</w:t>
            </w:r>
          </w:p>
        </w:tc>
        <w:tc>
          <w:tcPr>
            <w:tcW w:w="1843" w:type="dxa"/>
            <w:vAlign w:val="center"/>
          </w:tcPr>
          <w:p w:rsidR="007614F5" w:rsidRDefault="00FA5485" w:rsidP="00933B0B">
            <w:r>
              <w:t>Object</w:t>
            </w:r>
          </w:p>
        </w:tc>
        <w:tc>
          <w:tcPr>
            <w:tcW w:w="1417" w:type="dxa"/>
            <w:vAlign w:val="center"/>
          </w:tcPr>
          <w:p w:rsidR="007614F5" w:rsidRDefault="00FA5485" w:rsidP="00933B0B">
            <w:r>
              <w:rPr>
                <w:rFonts w:hint="eastAsia"/>
              </w:rPr>
              <w:t>Object</w:t>
            </w:r>
            <w:r>
              <w:t>*1</w:t>
            </w:r>
          </w:p>
        </w:tc>
        <w:tc>
          <w:tcPr>
            <w:tcW w:w="2410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特征映射</w:t>
            </w:r>
          </w:p>
        </w:tc>
      </w:tr>
      <w:tr w:rsidR="007614F5" w:rsidRPr="00D904D9" w:rsidTr="00933B0B">
        <w:trPr>
          <w:jc w:val="center"/>
        </w:trPr>
        <w:tc>
          <w:tcPr>
            <w:tcW w:w="1838" w:type="dxa"/>
            <w:vAlign w:val="center"/>
          </w:tcPr>
          <w:p w:rsidR="007614F5" w:rsidRDefault="007614F5" w:rsidP="00933B0B">
            <w:r>
              <w:t>app_map</w:t>
            </w:r>
          </w:p>
        </w:tc>
        <w:tc>
          <w:tcPr>
            <w:tcW w:w="1843" w:type="dxa"/>
            <w:vAlign w:val="center"/>
          </w:tcPr>
          <w:p w:rsidR="007614F5" w:rsidRDefault="007614F5" w:rsidP="00933B0B">
            <w:r>
              <w:t>List</w:t>
            </w:r>
            <w:r w:rsidR="00FA5485">
              <w:t>&lt;Item&gt;</w:t>
            </w:r>
          </w:p>
        </w:tc>
        <w:tc>
          <w:tcPr>
            <w:tcW w:w="1417" w:type="dxa"/>
            <w:vAlign w:val="center"/>
          </w:tcPr>
          <w:p w:rsidR="007614F5" w:rsidRDefault="00E37011" w:rsidP="00933B0B">
            <w:r>
              <w:rPr>
                <w:rFonts w:hint="eastAsia"/>
              </w:rPr>
              <w:t>Item*20</w:t>
            </w:r>
          </w:p>
        </w:tc>
        <w:tc>
          <w:tcPr>
            <w:tcW w:w="2410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应用映射</w:t>
            </w:r>
          </w:p>
        </w:tc>
      </w:tr>
    </w:tbl>
    <w:p w:rsidR="007614F5" w:rsidRDefault="007614F5" w:rsidP="007614F5"/>
    <w:p w:rsidR="007614F5" w:rsidRDefault="007614F5" w:rsidP="00722F4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呼叫停泊</w:t>
      </w:r>
    </w:p>
    <w:p w:rsidR="007614F5" w:rsidRDefault="007614F5" w:rsidP="007614F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7614F5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说明</w:t>
            </w:r>
          </w:p>
        </w:tc>
      </w:tr>
      <w:tr w:rsidR="007614F5" w:rsidTr="00933B0B">
        <w:trPr>
          <w:jc w:val="center"/>
        </w:trPr>
        <w:tc>
          <w:tcPr>
            <w:tcW w:w="1838" w:type="dxa"/>
            <w:vAlign w:val="center"/>
          </w:tcPr>
          <w:p w:rsidR="007614F5" w:rsidRPr="0013548B" w:rsidRDefault="007614F5" w:rsidP="00933B0B">
            <w:r>
              <w:t>extension</w:t>
            </w:r>
            <w:r w:rsidR="006C235B">
              <w:t xml:space="preserve"> </w:t>
            </w:r>
            <w:r w:rsidR="006C235B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614F5" w:rsidRDefault="00D611F0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7614F5" w:rsidRDefault="007614F5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分机号</w:t>
            </w:r>
          </w:p>
        </w:tc>
      </w:tr>
      <w:tr w:rsidR="007614F5" w:rsidTr="00933B0B">
        <w:trPr>
          <w:jc w:val="center"/>
        </w:trPr>
        <w:tc>
          <w:tcPr>
            <w:tcW w:w="1838" w:type="dxa"/>
            <w:vAlign w:val="center"/>
          </w:tcPr>
          <w:p w:rsidR="007614F5" w:rsidRPr="004A38CC" w:rsidRDefault="007614F5" w:rsidP="00933B0B">
            <w:r>
              <w:t>space</w:t>
            </w:r>
            <w:r w:rsidR="006C235B">
              <w:t xml:space="preserve"> </w:t>
            </w:r>
            <w:r w:rsidR="006C235B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614F5" w:rsidRDefault="007614F5" w:rsidP="00933B0B">
            <w:r>
              <w:t>List</w:t>
            </w:r>
            <w:r w:rsidR="00D611F0">
              <w:t>&lt;String&gt;</w:t>
            </w:r>
          </w:p>
        </w:tc>
        <w:tc>
          <w:tcPr>
            <w:tcW w:w="1417" w:type="dxa"/>
            <w:vAlign w:val="center"/>
          </w:tcPr>
          <w:p w:rsidR="007614F5" w:rsidRDefault="00D611F0" w:rsidP="00933B0B">
            <w:r>
              <w:rPr>
                <w:rFonts w:hint="eastAsia"/>
              </w:rPr>
              <w:t>String*2</w:t>
            </w:r>
          </w:p>
        </w:tc>
        <w:tc>
          <w:tcPr>
            <w:tcW w:w="2410" w:type="dxa"/>
            <w:vAlign w:val="center"/>
          </w:tcPr>
          <w:p w:rsidR="007614F5" w:rsidRDefault="00D611F0" w:rsidP="00933B0B">
            <w:r>
              <w:rPr>
                <w:rFonts w:hint="eastAsia"/>
              </w:rPr>
              <w:t>停泊区域</w:t>
            </w:r>
          </w:p>
        </w:tc>
      </w:tr>
      <w:tr w:rsidR="007614F5" w:rsidRPr="00D904D9" w:rsidTr="00933B0B">
        <w:trPr>
          <w:jc w:val="center"/>
        </w:trPr>
        <w:tc>
          <w:tcPr>
            <w:tcW w:w="1838" w:type="dxa"/>
            <w:vAlign w:val="center"/>
          </w:tcPr>
          <w:p w:rsidR="007614F5" w:rsidRDefault="007614F5" w:rsidP="00933B0B">
            <w:r>
              <w:t>timeout</w:t>
            </w:r>
            <w:r w:rsidR="006C235B">
              <w:t xml:space="preserve"> </w:t>
            </w:r>
            <w:r w:rsidR="006C235B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614F5" w:rsidRDefault="004143D3" w:rsidP="00933B0B">
            <w:r>
              <w:t>Integer</w:t>
            </w:r>
          </w:p>
        </w:tc>
        <w:tc>
          <w:tcPr>
            <w:tcW w:w="1417" w:type="dxa"/>
            <w:vAlign w:val="center"/>
          </w:tcPr>
          <w:p w:rsidR="007614F5" w:rsidRDefault="004143D3" w:rsidP="00933B0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7614F5" w:rsidRDefault="004143D3" w:rsidP="00933B0B">
            <w:r>
              <w:rPr>
                <w:rFonts w:hint="eastAsia"/>
              </w:rPr>
              <w:t>停泊超时</w:t>
            </w:r>
          </w:p>
        </w:tc>
      </w:tr>
    </w:tbl>
    <w:p w:rsidR="007614F5" w:rsidRDefault="007614F5" w:rsidP="007614F5"/>
    <w:p w:rsidR="007614F5" w:rsidRDefault="007614F5" w:rsidP="00722F4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特征映射</w:t>
      </w:r>
    </w:p>
    <w:p w:rsidR="007614F5" w:rsidRDefault="007614F5" w:rsidP="007614F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7614F5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说明</w:t>
            </w:r>
          </w:p>
        </w:tc>
      </w:tr>
      <w:tr w:rsidR="007614F5" w:rsidTr="00933B0B">
        <w:trPr>
          <w:jc w:val="center"/>
        </w:trPr>
        <w:tc>
          <w:tcPr>
            <w:tcW w:w="1838" w:type="dxa"/>
            <w:vAlign w:val="center"/>
          </w:tcPr>
          <w:p w:rsidR="007614F5" w:rsidRPr="0013548B" w:rsidRDefault="007614F5" w:rsidP="00933B0B">
            <w:r>
              <w:rPr>
                <w:rFonts w:hint="eastAsia"/>
              </w:rPr>
              <w:lastRenderedPageBreak/>
              <w:t>blind</w:t>
            </w:r>
          </w:p>
        </w:tc>
        <w:tc>
          <w:tcPr>
            <w:tcW w:w="1843" w:type="dxa"/>
            <w:vAlign w:val="center"/>
          </w:tcPr>
          <w:p w:rsidR="007614F5" w:rsidRDefault="003C634C" w:rsidP="00933B0B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7614F5" w:rsidRDefault="003C634C" w:rsidP="00933B0B">
            <w:r>
              <w:t>5</w:t>
            </w:r>
          </w:p>
        </w:tc>
        <w:tc>
          <w:tcPr>
            <w:tcW w:w="2410" w:type="dxa"/>
            <w:vAlign w:val="center"/>
          </w:tcPr>
          <w:p w:rsidR="007614F5" w:rsidRDefault="007614F5" w:rsidP="00933B0B">
            <w:proofErr w:type="gramStart"/>
            <w:r>
              <w:rPr>
                <w:rFonts w:hint="eastAsia"/>
              </w:rPr>
              <w:t>盲</w:t>
            </w:r>
            <w:proofErr w:type="gramEnd"/>
            <w:r>
              <w:rPr>
                <w:rFonts w:hint="eastAsia"/>
              </w:rPr>
              <w:t>转接</w:t>
            </w:r>
          </w:p>
        </w:tc>
      </w:tr>
      <w:tr w:rsidR="007614F5" w:rsidTr="00933B0B">
        <w:trPr>
          <w:jc w:val="center"/>
        </w:trPr>
        <w:tc>
          <w:tcPr>
            <w:tcW w:w="1838" w:type="dxa"/>
            <w:vAlign w:val="center"/>
          </w:tcPr>
          <w:p w:rsidR="007614F5" w:rsidRPr="004A38CC" w:rsidRDefault="007614F5" w:rsidP="00933B0B">
            <w:r>
              <w:rPr>
                <w:rFonts w:hint="eastAsia"/>
              </w:rPr>
              <w:t>hungup</w:t>
            </w:r>
          </w:p>
        </w:tc>
        <w:tc>
          <w:tcPr>
            <w:tcW w:w="1843" w:type="dxa"/>
            <w:vAlign w:val="center"/>
          </w:tcPr>
          <w:p w:rsidR="007614F5" w:rsidRDefault="003C634C" w:rsidP="00933B0B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挂断</w:t>
            </w:r>
          </w:p>
        </w:tc>
      </w:tr>
      <w:tr w:rsidR="007614F5" w:rsidRPr="00D904D9" w:rsidTr="00933B0B">
        <w:trPr>
          <w:jc w:val="center"/>
        </w:trPr>
        <w:tc>
          <w:tcPr>
            <w:tcW w:w="1838" w:type="dxa"/>
            <w:vAlign w:val="center"/>
          </w:tcPr>
          <w:p w:rsidR="007614F5" w:rsidRDefault="007614F5" w:rsidP="00933B0B">
            <w:r>
              <w:t>transfer</w:t>
            </w:r>
          </w:p>
        </w:tc>
        <w:tc>
          <w:tcPr>
            <w:tcW w:w="1843" w:type="dxa"/>
            <w:vAlign w:val="center"/>
          </w:tcPr>
          <w:p w:rsidR="007614F5" w:rsidRDefault="003C634C" w:rsidP="00933B0B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7614F5" w:rsidRDefault="003C634C" w:rsidP="00933B0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呼叫转接</w:t>
            </w:r>
          </w:p>
        </w:tc>
      </w:tr>
      <w:tr w:rsidR="007614F5" w:rsidRPr="00D904D9" w:rsidTr="00933B0B">
        <w:trPr>
          <w:jc w:val="center"/>
        </w:trPr>
        <w:tc>
          <w:tcPr>
            <w:tcW w:w="1838" w:type="dxa"/>
            <w:vAlign w:val="center"/>
          </w:tcPr>
          <w:p w:rsidR="007614F5" w:rsidRDefault="007614F5" w:rsidP="00933B0B">
            <w:r>
              <w:t>parking</w:t>
            </w:r>
          </w:p>
        </w:tc>
        <w:tc>
          <w:tcPr>
            <w:tcW w:w="1843" w:type="dxa"/>
            <w:vAlign w:val="center"/>
          </w:tcPr>
          <w:p w:rsidR="007614F5" w:rsidRDefault="003C634C" w:rsidP="00933B0B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7614F5" w:rsidRDefault="003C634C" w:rsidP="00933B0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呼叫停泊</w:t>
            </w:r>
          </w:p>
        </w:tc>
      </w:tr>
    </w:tbl>
    <w:p w:rsidR="007614F5" w:rsidRDefault="007614F5" w:rsidP="007614F5"/>
    <w:p w:rsidR="007614F5" w:rsidRDefault="007614F5" w:rsidP="00722F4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应用映射</w:t>
      </w:r>
    </w:p>
    <w:p w:rsidR="007614F5" w:rsidRDefault="007614F5" w:rsidP="007614F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7614F5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7614F5" w:rsidRDefault="007614F5" w:rsidP="00933B0B">
            <w:r>
              <w:rPr>
                <w:rFonts w:hint="eastAsia"/>
              </w:rPr>
              <w:t>说明</w:t>
            </w:r>
          </w:p>
        </w:tc>
      </w:tr>
      <w:tr w:rsidR="007614F5" w:rsidTr="00933B0B">
        <w:trPr>
          <w:jc w:val="center"/>
        </w:trPr>
        <w:tc>
          <w:tcPr>
            <w:tcW w:w="1838" w:type="dxa"/>
            <w:vAlign w:val="center"/>
          </w:tcPr>
          <w:p w:rsidR="007614F5" w:rsidRPr="0013548B" w:rsidRDefault="007614F5" w:rsidP="00933B0B">
            <w:r>
              <w:rPr>
                <w:rFonts w:hint="eastAsia"/>
              </w:rPr>
              <w:t>name</w:t>
            </w:r>
            <w:r w:rsidR="006C235B">
              <w:t xml:space="preserve"> </w:t>
            </w:r>
            <w:r w:rsidR="006C235B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614F5" w:rsidRDefault="00E36773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7614F5" w:rsidRDefault="007614F5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7614F5" w:rsidRDefault="00E36773" w:rsidP="00933B0B">
            <w:r>
              <w:rPr>
                <w:rFonts w:hint="eastAsia"/>
              </w:rPr>
              <w:t>名称</w:t>
            </w:r>
          </w:p>
        </w:tc>
      </w:tr>
      <w:tr w:rsidR="007614F5" w:rsidTr="00933B0B">
        <w:trPr>
          <w:jc w:val="center"/>
        </w:trPr>
        <w:tc>
          <w:tcPr>
            <w:tcW w:w="1838" w:type="dxa"/>
            <w:vAlign w:val="center"/>
          </w:tcPr>
          <w:p w:rsidR="007614F5" w:rsidRPr="004A38CC" w:rsidRDefault="007614F5" w:rsidP="00933B0B">
            <w:r>
              <w:t>digit</w:t>
            </w:r>
            <w:r w:rsidR="006C235B">
              <w:t xml:space="preserve"> </w:t>
            </w:r>
            <w:r w:rsidR="006C235B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614F5" w:rsidRDefault="00E36773" w:rsidP="00933B0B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7614F5" w:rsidRDefault="00E36773" w:rsidP="00933B0B">
            <w:r>
              <w:rPr>
                <w:rFonts w:hint="eastAsia"/>
              </w:rPr>
              <w:t>按键</w:t>
            </w:r>
          </w:p>
        </w:tc>
      </w:tr>
      <w:tr w:rsidR="007614F5" w:rsidRPr="00D904D9" w:rsidTr="00933B0B">
        <w:trPr>
          <w:jc w:val="center"/>
        </w:trPr>
        <w:tc>
          <w:tcPr>
            <w:tcW w:w="1838" w:type="dxa"/>
            <w:vAlign w:val="center"/>
          </w:tcPr>
          <w:p w:rsidR="007614F5" w:rsidRDefault="007614F5" w:rsidP="00933B0B">
            <w:r>
              <w:t>channel</w:t>
            </w:r>
            <w:r w:rsidR="006C235B">
              <w:t xml:space="preserve"> </w:t>
            </w:r>
            <w:r w:rsidR="006C235B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614F5" w:rsidRDefault="003A6326" w:rsidP="00933B0B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7614F5" w:rsidRDefault="003A6326" w:rsidP="00933B0B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通道：</w:t>
            </w:r>
            <w:r>
              <w:rPr>
                <w:rFonts w:hint="eastAsia"/>
              </w:rPr>
              <w:t>self</w:t>
            </w:r>
            <w:r>
              <w:t>, peer</w:t>
            </w:r>
          </w:p>
        </w:tc>
      </w:tr>
      <w:tr w:rsidR="007614F5" w:rsidRPr="00D904D9" w:rsidTr="00933B0B">
        <w:trPr>
          <w:jc w:val="center"/>
        </w:trPr>
        <w:tc>
          <w:tcPr>
            <w:tcW w:w="1838" w:type="dxa"/>
            <w:vAlign w:val="center"/>
          </w:tcPr>
          <w:p w:rsidR="007614F5" w:rsidRDefault="007614F5" w:rsidP="00933B0B">
            <w:r>
              <w:t>application</w:t>
            </w:r>
            <w:r w:rsidR="006C235B">
              <w:t xml:space="preserve"> </w:t>
            </w:r>
            <w:r w:rsidR="006C235B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614F5" w:rsidRDefault="003A6326" w:rsidP="00933B0B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7614F5" w:rsidRDefault="00604EDA" w:rsidP="00933B0B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应用</w:t>
            </w:r>
          </w:p>
        </w:tc>
      </w:tr>
      <w:tr w:rsidR="007614F5" w:rsidRPr="00D904D9" w:rsidTr="00933B0B">
        <w:trPr>
          <w:jc w:val="center"/>
        </w:trPr>
        <w:tc>
          <w:tcPr>
            <w:tcW w:w="1838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args</w:t>
            </w:r>
          </w:p>
        </w:tc>
        <w:tc>
          <w:tcPr>
            <w:tcW w:w="1843" w:type="dxa"/>
            <w:vAlign w:val="center"/>
          </w:tcPr>
          <w:p w:rsidR="007614F5" w:rsidRDefault="003A6326" w:rsidP="00933B0B">
            <w:r>
              <w:rPr>
                <w:rFonts w:hint="eastAsia"/>
              </w:rPr>
              <w:t>List</w:t>
            </w:r>
            <w:r>
              <w:t>&lt;Object&gt;</w:t>
            </w:r>
          </w:p>
        </w:tc>
        <w:tc>
          <w:tcPr>
            <w:tcW w:w="1417" w:type="dxa"/>
            <w:vAlign w:val="center"/>
          </w:tcPr>
          <w:p w:rsidR="007614F5" w:rsidRDefault="00E60AC7" w:rsidP="00933B0B">
            <w:r>
              <w:rPr>
                <w:rFonts w:hint="eastAsia"/>
              </w:rPr>
              <w:t>Object*10</w:t>
            </w:r>
          </w:p>
        </w:tc>
        <w:tc>
          <w:tcPr>
            <w:tcW w:w="2410" w:type="dxa"/>
            <w:vAlign w:val="center"/>
          </w:tcPr>
          <w:p w:rsidR="007614F5" w:rsidRDefault="007614F5" w:rsidP="00933B0B">
            <w:r>
              <w:rPr>
                <w:rFonts w:hint="eastAsia"/>
              </w:rPr>
              <w:t>参数</w:t>
            </w:r>
          </w:p>
        </w:tc>
      </w:tr>
    </w:tbl>
    <w:p w:rsidR="007614F5" w:rsidRDefault="007614F5" w:rsidP="007614F5"/>
    <w:p w:rsidR="007614F5" w:rsidRDefault="007614F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</w:t>
      </w:r>
      <w:r>
        <w:rPr>
          <w:rFonts w:hint="eastAsia"/>
        </w:rPr>
        <w:t>digit</w:t>
      </w:r>
      <w:r>
        <w:t>_timeout”: “</w:t>
      </w:r>
      <w:r>
        <w:rPr>
          <w:rFonts w:hint="eastAsia"/>
        </w:rPr>
        <w:t>100ms</w:t>
      </w:r>
      <w:r>
        <w:t>”, “parking”: {“extension”: “700”, “space”: [700, 720], “timeout”: “10s”}, “</w:t>
      </w:r>
      <w:r>
        <w:rPr>
          <w:rFonts w:hint="eastAsia"/>
        </w:rPr>
        <w:t>blind</w:t>
      </w:r>
      <w:r>
        <w:t>”</w:t>
      </w:r>
      <w:r>
        <w:rPr>
          <w:rFonts w:hint="eastAsia"/>
        </w:rPr>
        <w:t xml:space="preserve">: </w:t>
      </w:r>
      <w:r>
        <w:t>“*”, “hungup”: “#”, “transfer”: “1”, “parking”: “2”, “app_map”: [{“name”: “office”, “digit”: “*”, “channel”: “self”, “application”: “Dial”, “args”: [“SIP/6002”]}, …]}</w:t>
      </w:r>
    </w:p>
    <w:p w:rsidR="00E31C61" w:rsidRDefault="00E31C6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199" w:author="gz y" w:date="2016-11-17T16:05:00Z">
        <w:r w:rsidR="002C3980">
          <w:rPr>
            <w:rFonts w:hint="eastAsia"/>
          </w:rPr>
          <w:t>A</w:t>
        </w:r>
        <w:r w:rsidR="002C3980">
          <w:t>PI.State</w:t>
        </w:r>
      </w:ins>
      <w:del w:id="3200" w:author="gz y" w:date="2016-11-17T16:05:00Z">
        <w:r w:rsidR="00E7388D" w:rsidDel="002C3980">
          <w:rPr>
            <w:rFonts w:hint="eastAsia"/>
          </w:rPr>
          <w:delText>Object</w:delText>
        </w:r>
      </w:del>
    </w:p>
    <w:p w:rsidR="00E31C61" w:rsidDel="002C3980" w:rsidRDefault="00E31C61" w:rsidP="00E31C61">
      <w:pPr>
        <w:rPr>
          <w:del w:id="3201" w:author="gz y" w:date="2016-11-17T16:05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402E2" w:rsidDel="002C3980" w:rsidTr="007244C6">
        <w:trPr>
          <w:jc w:val="center"/>
          <w:del w:id="3202" w:author="gz y" w:date="2016-11-17T16:05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203" w:author="gz y" w:date="2016-11-17T16:05:00Z"/>
              </w:rPr>
            </w:pPr>
            <w:del w:id="3204" w:author="gz y" w:date="2016-11-17T16:05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205" w:author="gz y" w:date="2016-11-17T16:05:00Z"/>
              </w:rPr>
            </w:pPr>
            <w:del w:id="3206" w:author="gz y" w:date="2016-11-17T16:05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207" w:author="gz y" w:date="2016-11-17T16:05:00Z"/>
              </w:rPr>
            </w:pPr>
            <w:del w:id="3208" w:author="gz y" w:date="2016-11-17T16:05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402E2" w:rsidDel="002C3980" w:rsidRDefault="002402E2" w:rsidP="007244C6">
            <w:pPr>
              <w:rPr>
                <w:del w:id="3209" w:author="gz y" w:date="2016-11-17T16:05:00Z"/>
              </w:rPr>
            </w:pPr>
            <w:del w:id="3210" w:author="gz y" w:date="2016-11-17T16:05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2402E2" w:rsidDel="002C3980" w:rsidTr="007244C6">
        <w:trPr>
          <w:jc w:val="center"/>
          <w:del w:id="3211" w:author="gz y" w:date="2016-11-17T16:05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212" w:author="gz y" w:date="2016-11-17T16:05:00Z"/>
              </w:rPr>
            </w:pPr>
            <w:del w:id="3213" w:author="gz y" w:date="2016-11-17T16:05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214" w:author="gz y" w:date="2016-11-17T16:05:00Z"/>
              </w:rPr>
            </w:pPr>
            <w:del w:id="3215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216" w:author="gz y" w:date="2016-11-17T16:05:00Z"/>
              </w:rPr>
            </w:pPr>
            <w:del w:id="3217" w:author="gz y" w:date="2016-11-17T16:05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218" w:author="gz y" w:date="2016-11-17T16:05:00Z"/>
              </w:rPr>
            </w:pPr>
            <w:del w:id="3219" w:author="gz y" w:date="2016-11-17T16:05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2402E2" w:rsidDel="002C3980" w:rsidTr="007244C6">
        <w:trPr>
          <w:jc w:val="center"/>
          <w:del w:id="3220" w:author="gz y" w:date="2016-11-17T16:05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221" w:author="gz y" w:date="2016-11-17T16:05:00Z"/>
              </w:rPr>
            </w:pPr>
            <w:del w:id="3222" w:author="gz y" w:date="2016-11-17T16:05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223" w:author="gz y" w:date="2016-11-17T16:05:00Z"/>
              </w:rPr>
            </w:pPr>
            <w:del w:id="3224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225" w:author="gz y" w:date="2016-11-17T16:05:00Z"/>
              </w:rPr>
            </w:pPr>
            <w:del w:id="3226" w:author="gz y" w:date="2016-11-17T16:05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227" w:author="gz y" w:date="2016-11-17T16:05:00Z"/>
              </w:rPr>
            </w:pPr>
            <w:del w:id="3228" w:author="gz y" w:date="2016-11-17T16:05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2402E2" w:rsidDel="002C3980" w:rsidTr="007244C6">
        <w:trPr>
          <w:jc w:val="center"/>
          <w:del w:id="3229" w:author="gz y" w:date="2016-11-17T16:05:00Z"/>
        </w:trPr>
        <w:tc>
          <w:tcPr>
            <w:tcW w:w="1838" w:type="dxa"/>
            <w:vAlign w:val="center"/>
          </w:tcPr>
          <w:p w:rsidR="002402E2" w:rsidDel="002C3980" w:rsidRDefault="002402E2" w:rsidP="007244C6">
            <w:pPr>
              <w:rPr>
                <w:del w:id="3230" w:author="gz y" w:date="2016-11-17T16:05:00Z"/>
              </w:rPr>
            </w:pPr>
            <w:del w:id="3231" w:author="gz y" w:date="2016-11-17T16:05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2402E2" w:rsidDel="002C3980" w:rsidRDefault="002402E2" w:rsidP="007244C6">
            <w:pPr>
              <w:rPr>
                <w:del w:id="3232" w:author="gz y" w:date="2016-11-17T16:05:00Z"/>
              </w:rPr>
            </w:pPr>
            <w:del w:id="3233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2402E2" w:rsidDel="002C3980" w:rsidRDefault="002402E2" w:rsidP="007244C6">
            <w:pPr>
              <w:rPr>
                <w:del w:id="3234" w:author="gz y" w:date="2016-11-17T16:05:00Z"/>
              </w:rPr>
            </w:pPr>
            <w:del w:id="3235" w:author="gz y" w:date="2016-11-17T16:05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2402E2" w:rsidDel="002C3980" w:rsidRDefault="002402E2" w:rsidP="007244C6">
            <w:pPr>
              <w:rPr>
                <w:del w:id="3236" w:author="gz y" w:date="2016-11-17T16:05:00Z"/>
              </w:rPr>
            </w:pPr>
            <w:del w:id="3237" w:author="gz y" w:date="2016-11-17T16:05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E31C61" w:rsidRPr="002402E2" w:rsidDel="002C3980" w:rsidRDefault="00E31C61" w:rsidP="00E31C61">
      <w:pPr>
        <w:rPr>
          <w:del w:id="3238" w:author="gz y" w:date="2016-11-17T16:05:00Z"/>
        </w:rPr>
      </w:pPr>
    </w:p>
    <w:p w:rsidR="00E31C61" w:rsidDel="002C3980" w:rsidRDefault="00E31C61" w:rsidP="00ED2835">
      <w:pPr>
        <w:pStyle w:val="aa"/>
        <w:numPr>
          <w:ilvl w:val="0"/>
          <w:numId w:val="11"/>
        </w:numPr>
        <w:ind w:firstLineChars="0"/>
        <w:rPr>
          <w:del w:id="3239" w:author="gz y" w:date="2016-11-17T16:05:00Z"/>
        </w:rPr>
      </w:pPr>
      <w:del w:id="3240" w:author="gz y" w:date="2016-11-17T16:05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R="00CF2822" w:rsidDel="002C3980">
          <w:delText>call/</w:delText>
        </w:r>
        <w:r w:rsidR="00CF2822" w:rsidDel="002C3980">
          <w:rPr>
            <w:rFonts w:hint="eastAsia"/>
          </w:rPr>
          <w:delText>feature</w:delText>
        </w:r>
        <w:r w:rsidR="00CF2822" w:rsidDel="002C3980">
          <w:delText>/</w:delText>
        </w:r>
        <w:r w:rsidDel="002C3980">
          <w:delText>conf/update”, “state”: “ok”</w:delText>
        </w:r>
        <w:r w:rsidDel="002C3980">
          <w:rPr>
            <w:rFonts w:hint="eastAsia"/>
          </w:rPr>
          <w:delText>}</w:delText>
        </w:r>
      </w:del>
    </w:p>
    <w:p w:rsidR="00F15EE0" w:rsidRDefault="00F15EE0" w:rsidP="00F15EE0"/>
    <w:p w:rsidR="00255E31" w:rsidRDefault="00A34A8E" w:rsidP="00ED2835">
      <w:pPr>
        <w:pStyle w:val="2"/>
        <w:numPr>
          <w:ilvl w:val="1"/>
          <w:numId w:val="2"/>
        </w:numPr>
      </w:pPr>
      <w:bookmarkStart w:id="3241" w:name="_Toc471397865"/>
      <w:r>
        <w:rPr>
          <w:rFonts w:hint="eastAsia"/>
        </w:rPr>
        <w:t>MOH</w:t>
      </w:r>
      <w:r>
        <w:rPr>
          <w:rFonts w:hint="eastAsia"/>
        </w:rPr>
        <w:t>设置</w:t>
      </w:r>
      <w:bookmarkEnd w:id="3241"/>
    </w:p>
    <w:p w:rsidR="00A34A8E" w:rsidRDefault="00A34A8E" w:rsidP="00ED2835">
      <w:pPr>
        <w:pStyle w:val="3"/>
        <w:numPr>
          <w:ilvl w:val="2"/>
          <w:numId w:val="2"/>
        </w:numPr>
      </w:pPr>
      <w:bookmarkStart w:id="3242" w:name="_Toc471397866"/>
      <w:r>
        <w:rPr>
          <w:rFonts w:hint="eastAsia"/>
        </w:rPr>
        <w:t>获取</w:t>
      </w:r>
      <w:r>
        <w:rPr>
          <w:rFonts w:hint="eastAsia"/>
        </w:rPr>
        <w:t>MOH</w:t>
      </w:r>
      <w:r>
        <w:rPr>
          <w:rFonts w:hint="eastAsia"/>
        </w:rPr>
        <w:t>设置信息</w:t>
      </w:r>
      <w:bookmarkEnd w:id="3242"/>
    </w:p>
    <w:p w:rsidR="00A34A8E" w:rsidRDefault="00A34A8E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1A677A">
        <w:t>mohs</w:t>
      </w:r>
      <w:r w:rsidR="00EA29EE">
        <w:rPr>
          <w:rFonts w:hint="eastAsia"/>
        </w:rPr>
        <w:t>[</w:t>
      </w:r>
      <w:r w:rsidR="00EA29EE">
        <w:t>/@page/@page_size</w:t>
      </w:r>
      <w:ins w:id="3243" w:author="gz y" w:date="2016-12-16T13:56:00Z">
        <w:r w:rsidR="001B07C1">
          <w:t xml:space="preserve"> </w:t>
        </w:r>
        <w:r w:rsidR="001B07C1">
          <w:rPr>
            <w:rFonts w:hint="eastAsia"/>
          </w:rPr>
          <w:t>|</w:t>
        </w:r>
        <w:r w:rsidR="001B07C1">
          <w:t xml:space="preserve"> </w:t>
        </w:r>
        <w:r w:rsidR="001B07C1">
          <w:rPr>
            <w:rFonts w:hint="eastAsia"/>
          </w:rPr>
          <w:t>@name</w:t>
        </w:r>
      </w:ins>
      <w:r w:rsidR="00EA29EE">
        <w:rPr>
          <w:rFonts w:hint="eastAsia"/>
        </w:rPr>
        <w:t>]</w:t>
      </w:r>
    </w:p>
    <w:p w:rsidR="00EA29EE" w:rsidRDefault="00EA29EE" w:rsidP="00EA29E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EA29EE" w:rsidRDefault="00EA29EE" w:rsidP="00EA29E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ins w:id="3244" w:author="gz y" w:date="2016-12-16T13:57:00Z">
        <w:r w:rsidR="001B07C1">
          <w:rPr>
            <w:rFonts w:hint="eastAsia"/>
          </w:rPr>
          <w:t>1</w:t>
        </w:r>
      </w:ins>
      <w:r>
        <w:rPr>
          <w:rFonts w:hint="eastAsia"/>
        </w:rPr>
        <w:t>：无参数时将获取全部列表</w:t>
      </w:r>
    </w:p>
    <w:p w:rsidR="00EA29EE" w:rsidRDefault="00EA29EE" w:rsidP="00EA29EE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A29EE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A29EE" w:rsidRDefault="00EA29EE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A29EE" w:rsidRDefault="00EA29EE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A29EE" w:rsidRDefault="00EA29EE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A29EE" w:rsidRDefault="00EA29EE" w:rsidP="007244C6">
            <w:r>
              <w:rPr>
                <w:rFonts w:hint="eastAsia"/>
              </w:rPr>
              <w:t>说明</w:t>
            </w:r>
          </w:p>
        </w:tc>
      </w:tr>
      <w:tr w:rsidR="00EA29EE" w:rsidTr="007244C6">
        <w:trPr>
          <w:jc w:val="center"/>
        </w:trPr>
        <w:tc>
          <w:tcPr>
            <w:tcW w:w="1838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EA29EE" w:rsidRDefault="00EA29EE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当前页码</w:t>
            </w:r>
          </w:p>
        </w:tc>
      </w:tr>
      <w:tr w:rsidR="00EA29EE" w:rsidTr="007244C6">
        <w:trPr>
          <w:jc w:val="center"/>
        </w:trPr>
        <w:tc>
          <w:tcPr>
            <w:tcW w:w="1838" w:type="dxa"/>
            <w:vAlign w:val="center"/>
          </w:tcPr>
          <w:p w:rsidR="00EA29EE" w:rsidRDefault="00EA29EE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EA29EE" w:rsidRDefault="00EA29EE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EA29EE" w:rsidRDefault="00EA29EE" w:rsidP="00EA29EE">
      <w:pPr>
        <w:rPr>
          <w:ins w:id="3245" w:author="gz y" w:date="2016-12-16T13:57:00Z"/>
        </w:rPr>
      </w:pPr>
    </w:p>
    <w:p w:rsidR="001B07C1" w:rsidRDefault="001B07C1" w:rsidP="001B07C1">
      <w:pPr>
        <w:pStyle w:val="aa"/>
        <w:numPr>
          <w:ilvl w:val="0"/>
          <w:numId w:val="11"/>
        </w:numPr>
        <w:ind w:firstLineChars="0"/>
        <w:rPr>
          <w:ins w:id="3246" w:author="gz y" w:date="2016-12-16T13:57:00Z"/>
        </w:rPr>
      </w:pPr>
      <w:ins w:id="3247" w:author="gz y" w:date="2016-12-16T13:57:00Z">
        <w:r>
          <w:rPr>
            <w:rFonts w:hint="eastAsia"/>
          </w:rPr>
          <w:t>参数</w:t>
        </w:r>
        <w:r>
          <w:rPr>
            <w:rFonts w:hint="eastAsia"/>
          </w:rPr>
          <w:t>2</w:t>
        </w:r>
        <w:r>
          <w:rPr>
            <w:rFonts w:hint="eastAsia"/>
          </w:rPr>
          <w:t>：无参数时将获取全部列表</w:t>
        </w:r>
      </w:ins>
    </w:p>
    <w:p w:rsidR="001B07C1" w:rsidRDefault="001B07C1" w:rsidP="001B07C1">
      <w:pPr>
        <w:rPr>
          <w:ins w:id="3248" w:author="gz y" w:date="2016-12-16T13:5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1B07C1" w:rsidTr="00B83BC8">
        <w:trPr>
          <w:jc w:val="center"/>
          <w:ins w:id="3249" w:author="gz y" w:date="2016-12-16T13:5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1B07C1" w:rsidRDefault="001B07C1" w:rsidP="00B83BC8">
            <w:pPr>
              <w:rPr>
                <w:ins w:id="3250" w:author="gz y" w:date="2016-12-16T13:57:00Z"/>
              </w:rPr>
            </w:pPr>
            <w:ins w:id="3251" w:author="gz y" w:date="2016-12-16T13:57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B07C1" w:rsidRDefault="001B07C1" w:rsidP="00B83BC8">
            <w:pPr>
              <w:rPr>
                <w:ins w:id="3252" w:author="gz y" w:date="2016-12-16T13:57:00Z"/>
              </w:rPr>
            </w:pPr>
            <w:ins w:id="3253" w:author="gz y" w:date="2016-12-16T13:57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B07C1" w:rsidRDefault="001B07C1" w:rsidP="00B83BC8">
            <w:pPr>
              <w:rPr>
                <w:ins w:id="3254" w:author="gz y" w:date="2016-12-16T13:57:00Z"/>
              </w:rPr>
            </w:pPr>
            <w:ins w:id="3255" w:author="gz y" w:date="2016-12-16T13:57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B07C1" w:rsidRDefault="001B07C1" w:rsidP="00B83BC8">
            <w:pPr>
              <w:rPr>
                <w:ins w:id="3256" w:author="gz y" w:date="2016-12-16T13:57:00Z"/>
              </w:rPr>
            </w:pPr>
            <w:ins w:id="3257" w:author="gz y" w:date="2016-12-16T13:57:00Z">
              <w:r>
                <w:rPr>
                  <w:rFonts w:hint="eastAsia"/>
                </w:rPr>
                <w:t>说明</w:t>
              </w:r>
            </w:ins>
          </w:p>
        </w:tc>
      </w:tr>
      <w:tr w:rsidR="001B07C1" w:rsidTr="00B83BC8">
        <w:trPr>
          <w:jc w:val="center"/>
          <w:ins w:id="3258" w:author="gz y" w:date="2016-12-16T13:57:00Z"/>
        </w:trPr>
        <w:tc>
          <w:tcPr>
            <w:tcW w:w="1838" w:type="dxa"/>
            <w:vAlign w:val="center"/>
          </w:tcPr>
          <w:p w:rsidR="001B07C1" w:rsidRDefault="001B07C1" w:rsidP="00B83BC8">
            <w:pPr>
              <w:rPr>
                <w:ins w:id="3259" w:author="gz y" w:date="2016-12-16T13:57:00Z"/>
              </w:rPr>
            </w:pPr>
            <w:ins w:id="3260" w:author="gz y" w:date="2016-12-16T13:57:00Z">
              <w:r>
                <w:rPr>
                  <w:rFonts w:hint="eastAsia"/>
                </w:rPr>
                <w:t>name</w:t>
              </w:r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1B07C1" w:rsidRDefault="001B07C1" w:rsidP="00B83BC8">
            <w:pPr>
              <w:rPr>
                <w:ins w:id="3261" w:author="gz y" w:date="2016-12-16T13:57:00Z"/>
              </w:rPr>
            </w:pPr>
            <w:ins w:id="3262" w:author="gz y" w:date="2016-12-16T13:57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1B07C1" w:rsidRDefault="001B07C1" w:rsidP="00B83BC8">
            <w:pPr>
              <w:rPr>
                <w:ins w:id="3263" w:author="gz y" w:date="2016-12-16T13:57:00Z"/>
              </w:rPr>
            </w:pPr>
            <w:ins w:id="3264" w:author="gz y" w:date="2016-12-16T13:57:00Z">
              <w:r>
                <w:t>20</w:t>
              </w:r>
            </w:ins>
          </w:p>
        </w:tc>
        <w:tc>
          <w:tcPr>
            <w:tcW w:w="2410" w:type="dxa"/>
            <w:vAlign w:val="center"/>
          </w:tcPr>
          <w:p w:rsidR="001B07C1" w:rsidRDefault="001B07C1" w:rsidP="00B83BC8">
            <w:pPr>
              <w:rPr>
                <w:ins w:id="3265" w:author="gz y" w:date="2016-12-16T13:57:00Z"/>
              </w:rPr>
            </w:pPr>
            <w:ins w:id="3266" w:author="gz y" w:date="2016-12-16T13:57:00Z">
              <w:r>
                <w:rPr>
                  <w:rFonts w:hint="eastAsia"/>
                </w:rPr>
                <w:t>MOH</w:t>
              </w:r>
              <w:r>
                <w:rPr>
                  <w:rFonts w:hint="eastAsia"/>
                </w:rPr>
                <w:t>名称</w:t>
              </w:r>
            </w:ins>
          </w:p>
        </w:tc>
      </w:tr>
    </w:tbl>
    <w:p w:rsidR="001B07C1" w:rsidRDefault="001B07C1" w:rsidP="00EA29EE"/>
    <w:p w:rsidR="001B07C1" w:rsidRDefault="00EA29EE" w:rsidP="00EA29EE">
      <w:pPr>
        <w:pStyle w:val="aa"/>
        <w:numPr>
          <w:ilvl w:val="0"/>
          <w:numId w:val="11"/>
        </w:numPr>
        <w:ind w:firstLineChars="0"/>
        <w:rPr>
          <w:ins w:id="3267" w:author="gz y" w:date="2016-12-16T13:57:00Z"/>
        </w:rPr>
      </w:pPr>
      <w:r>
        <w:rPr>
          <w:rFonts w:hint="eastAsia"/>
        </w:rPr>
        <w:t>示例：</w:t>
      </w:r>
    </w:p>
    <w:p w:rsidR="001B07C1" w:rsidRDefault="001B07C1">
      <w:pPr>
        <w:rPr>
          <w:ins w:id="3268" w:author="gz y" w:date="2016-12-16T13:57:00Z"/>
        </w:rPr>
        <w:pPrChange w:id="3269" w:author="gz y" w:date="2016-12-16T13:57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EA29EE" w:rsidRDefault="00EA29EE">
      <w:pPr>
        <w:rPr>
          <w:ins w:id="3270" w:author="gz y" w:date="2016-12-16T13:57:00Z"/>
        </w:rPr>
        <w:pPrChange w:id="3271" w:author="gz y" w:date="2016-12-16T13:57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t>http://www.systec-pbx.net</w:t>
      </w:r>
      <w:r>
        <w:rPr>
          <w:rFonts w:hint="eastAsia"/>
        </w:rPr>
        <w:t>/api/</w:t>
      </w:r>
      <w:r>
        <w:t>mohs/1/20</w:t>
      </w:r>
    </w:p>
    <w:p w:rsidR="001B07C1" w:rsidRDefault="001B07C1" w:rsidP="001B07C1">
      <w:pPr>
        <w:rPr>
          <w:ins w:id="3272" w:author="gz y" w:date="2016-12-16T13:57:00Z"/>
        </w:rPr>
      </w:pPr>
      <w:ins w:id="3273" w:author="gz y" w:date="2016-12-16T13:57:00Z">
        <w:r>
          <w:t>http://www.systec-pbx.net</w:t>
        </w:r>
        <w:r>
          <w:rPr>
            <w:rFonts w:hint="eastAsia"/>
          </w:rPr>
          <w:t>/api/</w:t>
        </w:r>
        <w:r>
          <w:t>mohs/systec</w:t>
        </w:r>
      </w:ins>
    </w:p>
    <w:p w:rsidR="001B07C1" w:rsidRPr="00302F4E" w:rsidRDefault="001B07C1">
      <w:pPr>
        <w:pPrChange w:id="3274" w:author="gz y" w:date="2016-12-16T13:57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EA29EE" w:rsidRDefault="00EA29EE" w:rsidP="00EA29E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EA29EE" w:rsidRDefault="00EA29EE" w:rsidP="00EA29EE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A29EE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A29EE" w:rsidRDefault="00EA29EE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A29EE" w:rsidRDefault="00EA29EE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A29EE" w:rsidRDefault="00EA29EE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A29EE" w:rsidRDefault="00EA29EE" w:rsidP="007244C6">
            <w:r>
              <w:rPr>
                <w:rFonts w:hint="eastAsia"/>
              </w:rPr>
              <w:t>说明</w:t>
            </w:r>
          </w:p>
        </w:tc>
      </w:tr>
      <w:tr w:rsidR="00EA29EE" w:rsidTr="007244C6">
        <w:trPr>
          <w:jc w:val="center"/>
        </w:trPr>
        <w:tc>
          <w:tcPr>
            <w:tcW w:w="1838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EA29EE" w:rsidRDefault="00EA29EE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当前页码</w:t>
            </w:r>
          </w:p>
        </w:tc>
      </w:tr>
      <w:tr w:rsidR="00EA29EE" w:rsidTr="007244C6">
        <w:trPr>
          <w:jc w:val="center"/>
        </w:trPr>
        <w:tc>
          <w:tcPr>
            <w:tcW w:w="1838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EA29EE" w:rsidRDefault="00EA29EE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总条数</w:t>
            </w:r>
          </w:p>
        </w:tc>
      </w:tr>
      <w:tr w:rsidR="00EA29EE" w:rsidTr="007244C6">
        <w:trPr>
          <w:jc w:val="center"/>
        </w:trPr>
        <w:tc>
          <w:tcPr>
            <w:tcW w:w="1838" w:type="dxa"/>
            <w:vAlign w:val="center"/>
          </w:tcPr>
          <w:p w:rsidR="00EA29EE" w:rsidRDefault="00362902" w:rsidP="007244C6">
            <w:r>
              <w:t>mohs</w:t>
            </w:r>
            <w:r w:rsidR="00EA29EE">
              <w:t xml:space="preserve"> </w:t>
            </w:r>
            <w:r w:rsidR="00EA29EE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EA29EE" w:rsidRDefault="00EA29EE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EA29EE" w:rsidRDefault="00362902" w:rsidP="007244C6">
            <w:r>
              <w:rPr>
                <w:rFonts w:hint="eastAsia"/>
              </w:rPr>
              <w:t>M</w:t>
            </w:r>
            <w:r>
              <w:t>OH</w:t>
            </w:r>
            <w:r w:rsidR="00EA29EE">
              <w:rPr>
                <w:rFonts w:hint="eastAsia"/>
              </w:rPr>
              <w:t>列表</w:t>
            </w:r>
          </w:p>
        </w:tc>
      </w:tr>
    </w:tbl>
    <w:p w:rsidR="00EA29EE" w:rsidRDefault="00EA29EE" w:rsidP="00EA29EE"/>
    <w:p w:rsidR="00EA29EE" w:rsidRDefault="00F04194" w:rsidP="00EA29EE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M</w:t>
      </w:r>
      <w:r>
        <w:t>OH</w:t>
      </w:r>
      <w:r>
        <w:rPr>
          <w:rFonts w:hint="eastAsia"/>
        </w:rPr>
        <w:t>列表</w:t>
      </w:r>
      <w:r w:rsidR="00EA29EE">
        <w:rPr>
          <w:rFonts w:hint="eastAsia"/>
        </w:rPr>
        <w:t>：</w:t>
      </w:r>
      <w:r w:rsidR="00EA29EE">
        <w:rPr>
          <w:rFonts w:hint="eastAsia"/>
        </w:rPr>
        <w:t>List&lt;</w:t>
      </w:r>
      <w:r w:rsidR="00EA29EE">
        <w:t>Item</w:t>
      </w:r>
      <w:r w:rsidR="00EA29EE">
        <w:rPr>
          <w:rFonts w:hint="eastAsia"/>
        </w:rPr>
        <w:t>&gt;</w:t>
      </w:r>
    </w:p>
    <w:p w:rsidR="00A34A8E" w:rsidRDefault="00A34A8E" w:rsidP="00A34A8E">
      <w:pPr>
        <w:tabs>
          <w:tab w:val="left" w:pos="739"/>
        </w:tabs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34A8E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34A8E" w:rsidRDefault="00A34A8E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34A8E" w:rsidRDefault="00A34A8E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34A8E" w:rsidRDefault="00A34A8E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34A8E" w:rsidRDefault="00A34A8E" w:rsidP="00933B0B">
            <w:r>
              <w:rPr>
                <w:rFonts w:hint="eastAsia"/>
              </w:rPr>
              <w:t>说明</w:t>
            </w:r>
          </w:p>
        </w:tc>
      </w:tr>
      <w:tr w:rsidR="00A34A8E" w:rsidTr="00933B0B">
        <w:trPr>
          <w:jc w:val="center"/>
        </w:trPr>
        <w:tc>
          <w:tcPr>
            <w:tcW w:w="1838" w:type="dxa"/>
            <w:vAlign w:val="center"/>
          </w:tcPr>
          <w:p w:rsidR="00A34A8E" w:rsidRPr="0013548B" w:rsidRDefault="00D83653" w:rsidP="00933B0B">
            <w:r>
              <w:rPr>
                <w:rFonts w:hint="eastAsia"/>
              </w:rPr>
              <w:t>name</w:t>
            </w:r>
            <w:r w:rsidR="005F098D">
              <w:t xml:space="preserve"> </w:t>
            </w:r>
            <w:r w:rsidR="005F098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34A8E" w:rsidRDefault="001E2FB5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A34A8E" w:rsidRDefault="00A34A8E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A34A8E" w:rsidRDefault="00FE29EF" w:rsidP="00933B0B">
            <w:r>
              <w:rPr>
                <w:rFonts w:hint="eastAsia"/>
              </w:rPr>
              <w:t>名称</w:t>
            </w:r>
          </w:p>
        </w:tc>
      </w:tr>
      <w:tr w:rsidR="00A34A8E" w:rsidTr="00933B0B">
        <w:trPr>
          <w:jc w:val="center"/>
        </w:trPr>
        <w:tc>
          <w:tcPr>
            <w:tcW w:w="1838" w:type="dxa"/>
            <w:vAlign w:val="center"/>
          </w:tcPr>
          <w:p w:rsidR="00A34A8E" w:rsidRPr="004A38CC" w:rsidRDefault="00D83653" w:rsidP="00933B0B">
            <w:r>
              <w:t>mode</w:t>
            </w:r>
            <w:r w:rsidR="005F098D">
              <w:t xml:space="preserve"> </w:t>
            </w:r>
            <w:r w:rsidR="005F098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34A8E" w:rsidRDefault="001E2FB5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A34A8E" w:rsidRDefault="00A34A8E" w:rsidP="00933B0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A34A8E" w:rsidRDefault="00FE29EF" w:rsidP="00933B0B">
            <w:r>
              <w:rPr>
                <w:rFonts w:hint="eastAsia"/>
              </w:rPr>
              <w:t>类型</w:t>
            </w:r>
            <w:r w:rsidR="00075407">
              <w:rPr>
                <w:rFonts w:hint="eastAsia"/>
              </w:rPr>
              <w:t>：</w:t>
            </w:r>
            <w:r w:rsidR="00075407">
              <w:rPr>
                <w:rFonts w:hint="eastAsia"/>
              </w:rPr>
              <w:t>files</w:t>
            </w:r>
          </w:p>
        </w:tc>
      </w:tr>
      <w:tr w:rsidR="00A34A8E" w:rsidRPr="00D904D9" w:rsidTr="00933B0B">
        <w:trPr>
          <w:jc w:val="center"/>
        </w:trPr>
        <w:tc>
          <w:tcPr>
            <w:tcW w:w="1838" w:type="dxa"/>
            <w:vAlign w:val="center"/>
          </w:tcPr>
          <w:p w:rsidR="00A34A8E" w:rsidRDefault="00D83653" w:rsidP="00933B0B">
            <w:r>
              <w:t>sort</w:t>
            </w:r>
          </w:p>
        </w:tc>
        <w:tc>
          <w:tcPr>
            <w:tcW w:w="1843" w:type="dxa"/>
            <w:vAlign w:val="center"/>
          </w:tcPr>
          <w:p w:rsidR="00A34A8E" w:rsidRDefault="003824BF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A34A8E" w:rsidRDefault="00233B66" w:rsidP="00933B0B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A34A8E" w:rsidRDefault="00FE29EF" w:rsidP="00933B0B">
            <w:r>
              <w:rPr>
                <w:rFonts w:hint="eastAsia"/>
              </w:rPr>
              <w:t>排序</w:t>
            </w:r>
            <w:r w:rsidR="00662703">
              <w:rPr>
                <w:rFonts w:hint="eastAsia"/>
              </w:rPr>
              <w:t>：</w:t>
            </w:r>
            <w:r w:rsidR="002339D8" w:rsidRPr="002339D8">
              <w:t>random</w:t>
            </w:r>
          </w:p>
        </w:tc>
      </w:tr>
      <w:tr w:rsidR="00A34A8E" w:rsidRPr="00D904D9" w:rsidTr="00933B0B">
        <w:trPr>
          <w:jc w:val="center"/>
        </w:trPr>
        <w:tc>
          <w:tcPr>
            <w:tcW w:w="1838" w:type="dxa"/>
            <w:vAlign w:val="center"/>
          </w:tcPr>
          <w:p w:rsidR="00A34A8E" w:rsidRDefault="00D83653" w:rsidP="00933B0B">
            <w:r>
              <w:t>directory</w:t>
            </w:r>
            <w:r w:rsidR="005F098D">
              <w:t xml:space="preserve"> </w:t>
            </w:r>
            <w:r w:rsidR="005F098D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34A8E" w:rsidRDefault="000C1D64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A34A8E" w:rsidRDefault="000C1D64" w:rsidP="00933B0B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A34A8E" w:rsidRDefault="00FE29EF" w:rsidP="00933B0B">
            <w:r>
              <w:rPr>
                <w:rFonts w:hint="eastAsia"/>
              </w:rPr>
              <w:t>目录</w:t>
            </w:r>
          </w:p>
        </w:tc>
      </w:tr>
      <w:tr w:rsidR="00D83653" w:rsidRPr="00D904D9" w:rsidTr="00933B0B">
        <w:trPr>
          <w:jc w:val="center"/>
        </w:trPr>
        <w:tc>
          <w:tcPr>
            <w:tcW w:w="1838" w:type="dxa"/>
            <w:vAlign w:val="center"/>
          </w:tcPr>
          <w:p w:rsidR="00D83653" w:rsidRDefault="00D83653" w:rsidP="00933B0B">
            <w:r>
              <w:rPr>
                <w:rFonts w:hint="eastAsia"/>
              </w:rPr>
              <w:t>files</w:t>
            </w:r>
          </w:p>
        </w:tc>
        <w:tc>
          <w:tcPr>
            <w:tcW w:w="1843" w:type="dxa"/>
            <w:vAlign w:val="center"/>
          </w:tcPr>
          <w:p w:rsidR="00D83653" w:rsidRDefault="00D83653" w:rsidP="00933B0B">
            <w:r>
              <w:t>List</w:t>
            </w:r>
            <w:r w:rsidR="002A35F8">
              <w:rPr>
                <w:rFonts w:hint="eastAsia"/>
              </w:rPr>
              <w:t>&lt;</w:t>
            </w:r>
            <w:r w:rsidR="002A35F8">
              <w:t>String</w:t>
            </w:r>
            <w:r w:rsidR="002A35F8">
              <w:rPr>
                <w:rFonts w:hint="eastAsia"/>
              </w:rPr>
              <w:t>&gt;</w:t>
            </w:r>
          </w:p>
        </w:tc>
        <w:tc>
          <w:tcPr>
            <w:tcW w:w="1417" w:type="dxa"/>
            <w:vAlign w:val="center"/>
          </w:tcPr>
          <w:p w:rsidR="00D83653" w:rsidRDefault="004F0455" w:rsidP="00933B0B">
            <w:r>
              <w:rPr>
                <w:rFonts w:hint="eastAsia"/>
              </w:rPr>
              <w:t>String*10</w:t>
            </w:r>
          </w:p>
        </w:tc>
        <w:tc>
          <w:tcPr>
            <w:tcW w:w="2410" w:type="dxa"/>
            <w:vAlign w:val="center"/>
          </w:tcPr>
          <w:p w:rsidR="00D83653" w:rsidRDefault="00FE29EF" w:rsidP="00933B0B">
            <w:r>
              <w:rPr>
                <w:rFonts w:hint="eastAsia"/>
              </w:rPr>
              <w:t>音频文件</w:t>
            </w:r>
          </w:p>
        </w:tc>
      </w:tr>
    </w:tbl>
    <w:p w:rsidR="00A34A8E" w:rsidRDefault="00A34A8E" w:rsidP="00A34A8E"/>
    <w:p w:rsidR="001B07C1" w:rsidRDefault="00A34A8E" w:rsidP="00ED2835">
      <w:pPr>
        <w:pStyle w:val="aa"/>
        <w:numPr>
          <w:ilvl w:val="0"/>
          <w:numId w:val="11"/>
        </w:numPr>
        <w:ind w:firstLineChars="0"/>
        <w:rPr>
          <w:ins w:id="3275" w:author="gz y" w:date="2016-12-16T13:58:00Z"/>
        </w:rPr>
      </w:pPr>
      <w:r>
        <w:rPr>
          <w:rFonts w:hint="eastAsia"/>
        </w:rPr>
        <w:t>示例：</w:t>
      </w:r>
    </w:p>
    <w:p w:rsidR="001B07C1" w:rsidRDefault="001B07C1">
      <w:pPr>
        <w:rPr>
          <w:ins w:id="3276" w:author="gz y" w:date="2016-12-16T13:58:00Z"/>
        </w:rPr>
        <w:pPrChange w:id="3277" w:author="gz y" w:date="2016-12-16T13:58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A34A8E" w:rsidRDefault="00137E81">
      <w:pPr>
        <w:rPr>
          <w:ins w:id="3278" w:author="gz y" w:date="2016-12-16T13:58:00Z"/>
        </w:rPr>
        <w:pPrChange w:id="3279" w:author="gz y" w:date="2016-12-16T13:58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rPr>
          <w:rFonts w:hint="eastAsia"/>
        </w:rPr>
        <w:t>{</w:t>
      </w:r>
      <w:r>
        <w:t>“page”: 1, “</w:t>
      </w:r>
      <w:r>
        <w:rPr>
          <w:rFonts w:hint="eastAsia"/>
        </w:rPr>
        <w:t>total</w:t>
      </w:r>
      <w:r>
        <w:t xml:space="preserve">_count”: 100, “mohs”: </w:t>
      </w:r>
      <w:r w:rsidR="0021331F">
        <w:rPr>
          <w:rFonts w:hint="eastAsia"/>
        </w:rPr>
        <w:t>[</w:t>
      </w:r>
      <w:r w:rsidR="0021331F">
        <w:t>{“name</w:t>
      </w:r>
      <w:r w:rsidR="00A34A8E">
        <w:t>”: “</w:t>
      </w:r>
      <w:r w:rsidR="0021331F">
        <w:t>systec</w:t>
      </w:r>
      <w:r w:rsidR="00A34A8E">
        <w:t>”</w:t>
      </w:r>
      <w:r w:rsidR="0021331F">
        <w:t>, “mode”: “files”, “sort”: “</w:t>
      </w:r>
      <w:r w:rsidR="00595FA9">
        <w:rPr>
          <w:rFonts w:hint="eastAsia"/>
        </w:rPr>
        <w:t>random</w:t>
      </w:r>
      <w:r w:rsidR="0021331F">
        <w:t>”, “directory”: “/var/lib/asterisk/moh”, “files”: [“file1.wav”, “file2.wav</w:t>
      </w:r>
      <w:proofErr w:type="gramStart"/>
      <w:r w:rsidR="0021331F">
        <w:t>”, …]</w:t>
      </w:r>
      <w:proofErr w:type="gramEnd"/>
      <w:r w:rsidR="00A34A8E">
        <w:t>}</w:t>
      </w:r>
      <w:ins w:id="3280" w:author="gz y" w:date="2016-12-16T13:58:00Z">
        <w:r w:rsidR="001B07C1">
          <w:rPr>
            <w:rFonts w:hint="eastAsia"/>
          </w:rPr>
          <w:t>,</w:t>
        </w:r>
        <w:r w:rsidR="001B07C1">
          <w:t xml:space="preserve"> …</w:t>
        </w:r>
      </w:ins>
      <w:r w:rsidR="0021331F">
        <w:rPr>
          <w:rFonts w:hint="eastAsia"/>
        </w:rPr>
        <w:t>]</w:t>
      </w:r>
      <w:r>
        <w:t>}</w:t>
      </w:r>
    </w:p>
    <w:p w:rsidR="001B07C1" w:rsidRDefault="001B07C1">
      <w:pPr>
        <w:rPr>
          <w:ins w:id="3281" w:author="gz y" w:date="2016-12-16T13:58:00Z"/>
        </w:rPr>
        <w:pPrChange w:id="3282" w:author="gz y" w:date="2016-12-16T13:58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1B07C1" w:rsidRDefault="001B07C1">
      <w:pPr>
        <w:pPrChange w:id="3283" w:author="gz y" w:date="2016-12-16T13:58:00Z">
          <w:pPr>
            <w:pStyle w:val="aa"/>
            <w:numPr>
              <w:numId w:val="11"/>
            </w:numPr>
            <w:ind w:left="420" w:firstLineChars="0" w:hanging="420"/>
          </w:pPr>
        </w:pPrChange>
      </w:pPr>
      <w:ins w:id="3284" w:author="gz y" w:date="2016-12-16T13:58:00Z">
        <w:r>
          <w:t>{“name”: “systec”, “mode”: “files”, “sort”: “</w:t>
        </w:r>
        <w:r>
          <w:rPr>
            <w:rFonts w:hint="eastAsia"/>
          </w:rPr>
          <w:t>random</w:t>
        </w:r>
        <w:r>
          <w:t>”, “directory”: “/var/lib/asterisk/moh”, “files”: [“file1.wav”, “file2.wav</w:t>
        </w:r>
        <w:proofErr w:type="gramStart"/>
        <w:r>
          <w:t>”, …]</w:t>
        </w:r>
        <w:proofErr w:type="gramEnd"/>
        <w:r>
          <w:t>}</w:t>
        </w:r>
      </w:ins>
    </w:p>
    <w:p w:rsidR="00F15EE0" w:rsidRPr="00A34A8E" w:rsidRDefault="00F15EE0" w:rsidP="00F15EE0"/>
    <w:p w:rsidR="00A34A8E" w:rsidRDefault="008B029A" w:rsidP="00ED2835">
      <w:pPr>
        <w:pStyle w:val="3"/>
        <w:numPr>
          <w:ilvl w:val="2"/>
          <w:numId w:val="2"/>
        </w:numPr>
      </w:pPr>
      <w:bookmarkStart w:id="3285" w:name="_Toc471397867"/>
      <w:r>
        <w:rPr>
          <w:rFonts w:hint="eastAsia"/>
        </w:rPr>
        <w:t>创建</w:t>
      </w:r>
      <w:r w:rsidR="00A34A8E">
        <w:rPr>
          <w:rFonts w:hint="eastAsia"/>
        </w:rPr>
        <w:t>MOH</w:t>
      </w:r>
      <w:r w:rsidR="00A34A8E">
        <w:rPr>
          <w:rFonts w:hint="eastAsia"/>
        </w:rPr>
        <w:t>信息</w:t>
      </w:r>
      <w:bookmarkEnd w:id="3285"/>
    </w:p>
    <w:p w:rsidR="00F11782" w:rsidRDefault="00F1178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>
        <w:t>mohs</w:t>
      </w:r>
      <w:r w:rsidR="00CE0F05">
        <w:t>/</w:t>
      </w:r>
      <w:r w:rsidR="001A44D2">
        <w:t>add</w:t>
      </w:r>
    </w:p>
    <w:p w:rsidR="002D0D7D" w:rsidRDefault="002D0D7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F11782" w:rsidRDefault="00E7388D" w:rsidP="002D0D7D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8109CE">
        <w:rPr>
          <w:rFonts w:hint="eastAsia"/>
        </w:rPr>
        <w:t>：</w:t>
      </w:r>
      <w:r w:rsidR="002D0D7D">
        <w:rPr>
          <w:rFonts w:hint="eastAsia"/>
        </w:rPr>
        <w:t>Object</w:t>
      </w:r>
    </w:p>
    <w:p w:rsidR="002D0D7D" w:rsidRDefault="002D0D7D" w:rsidP="002D0D7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F11782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F11782" w:rsidRDefault="00F11782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11782" w:rsidRDefault="00F11782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F11782" w:rsidRDefault="00F11782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F11782" w:rsidRDefault="00F11782" w:rsidP="00933B0B">
            <w:r>
              <w:rPr>
                <w:rFonts w:hint="eastAsia"/>
              </w:rPr>
              <w:t>说明</w:t>
            </w:r>
          </w:p>
        </w:tc>
      </w:tr>
      <w:tr w:rsidR="00F11782" w:rsidTr="00933B0B">
        <w:trPr>
          <w:jc w:val="center"/>
        </w:trPr>
        <w:tc>
          <w:tcPr>
            <w:tcW w:w="1838" w:type="dxa"/>
            <w:vAlign w:val="center"/>
          </w:tcPr>
          <w:p w:rsidR="00F11782" w:rsidRPr="0013548B" w:rsidRDefault="00F11782" w:rsidP="00933B0B">
            <w:r>
              <w:rPr>
                <w:rFonts w:hint="eastAsia"/>
              </w:rPr>
              <w:t>name</w:t>
            </w:r>
            <w:r w:rsidR="000A4722">
              <w:t xml:space="preserve"> </w:t>
            </w:r>
            <w:r w:rsidR="000A4722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F11782" w:rsidRDefault="003847D0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F11782" w:rsidRDefault="00F11782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F11782" w:rsidRDefault="00F11782" w:rsidP="00933B0B">
            <w:r>
              <w:rPr>
                <w:rFonts w:hint="eastAsia"/>
              </w:rPr>
              <w:t>名称</w:t>
            </w:r>
          </w:p>
        </w:tc>
      </w:tr>
      <w:tr w:rsidR="00F11782" w:rsidTr="00933B0B">
        <w:trPr>
          <w:jc w:val="center"/>
        </w:trPr>
        <w:tc>
          <w:tcPr>
            <w:tcW w:w="1838" w:type="dxa"/>
            <w:vAlign w:val="center"/>
          </w:tcPr>
          <w:p w:rsidR="00F11782" w:rsidRPr="004A38CC" w:rsidRDefault="00F11782" w:rsidP="00933B0B">
            <w:r>
              <w:t>mode</w:t>
            </w:r>
            <w:r w:rsidR="000A4722">
              <w:t xml:space="preserve"> </w:t>
            </w:r>
            <w:r w:rsidR="000A4722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F11782" w:rsidRDefault="003847D0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F11782" w:rsidRDefault="00F11782" w:rsidP="00933B0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F11782" w:rsidRDefault="00F11782" w:rsidP="00933B0B">
            <w:r>
              <w:rPr>
                <w:rFonts w:hint="eastAsia"/>
              </w:rPr>
              <w:t>类型</w:t>
            </w:r>
          </w:p>
        </w:tc>
      </w:tr>
      <w:tr w:rsidR="00F11782" w:rsidRPr="00D904D9" w:rsidTr="00933B0B">
        <w:trPr>
          <w:jc w:val="center"/>
        </w:trPr>
        <w:tc>
          <w:tcPr>
            <w:tcW w:w="1838" w:type="dxa"/>
            <w:vAlign w:val="center"/>
          </w:tcPr>
          <w:p w:rsidR="00F11782" w:rsidRDefault="00F11782" w:rsidP="00933B0B">
            <w:r>
              <w:t>sort</w:t>
            </w:r>
          </w:p>
        </w:tc>
        <w:tc>
          <w:tcPr>
            <w:tcW w:w="1843" w:type="dxa"/>
            <w:vAlign w:val="center"/>
          </w:tcPr>
          <w:p w:rsidR="00F11782" w:rsidRDefault="003847D0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F11782" w:rsidRDefault="003847D0" w:rsidP="00933B0B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F11782" w:rsidRDefault="00F11782" w:rsidP="00933B0B">
            <w:r>
              <w:rPr>
                <w:rFonts w:hint="eastAsia"/>
              </w:rPr>
              <w:t>排序</w:t>
            </w:r>
            <w:r w:rsidR="003847D0">
              <w:rPr>
                <w:rFonts w:hint="eastAsia"/>
              </w:rPr>
              <w:t>：</w:t>
            </w:r>
            <w:r w:rsidR="003847D0" w:rsidRPr="002339D8">
              <w:t>random</w:t>
            </w:r>
          </w:p>
        </w:tc>
      </w:tr>
      <w:tr w:rsidR="00F11782" w:rsidRPr="00D904D9" w:rsidTr="00933B0B">
        <w:trPr>
          <w:jc w:val="center"/>
        </w:trPr>
        <w:tc>
          <w:tcPr>
            <w:tcW w:w="1838" w:type="dxa"/>
            <w:vAlign w:val="center"/>
          </w:tcPr>
          <w:p w:rsidR="00F11782" w:rsidRDefault="00F11782" w:rsidP="00933B0B">
            <w:r>
              <w:t>directory</w:t>
            </w:r>
            <w:r w:rsidR="000A4722">
              <w:t xml:space="preserve"> </w:t>
            </w:r>
            <w:r w:rsidR="000A4722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F11782" w:rsidRDefault="003847D0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F11782" w:rsidRDefault="003847D0" w:rsidP="00933B0B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F11782" w:rsidRDefault="00F11782" w:rsidP="00933B0B">
            <w:r>
              <w:rPr>
                <w:rFonts w:hint="eastAsia"/>
              </w:rPr>
              <w:t>目录</w:t>
            </w:r>
          </w:p>
        </w:tc>
      </w:tr>
      <w:tr w:rsidR="00F11782" w:rsidRPr="00D904D9" w:rsidTr="00933B0B">
        <w:trPr>
          <w:jc w:val="center"/>
        </w:trPr>
        <w:tc>
          <w:tcPr>
            <w:tcW w:w="1838" w:type="dxa"/>
            <w:vAlign w:val="center"/>
          </w:tcPr>
          <w:p w:rsidR="00F11782" w:rsidRDefault="00F11782" w:rsidP="00933B0B">
            <w:r>
              <w:rPr>
                <w:rFonts w:hint="eastAsia"/>
              </w:rPr>
              <w:t>files</w:t>
            </w:r>
          </w:p>
        </w:tc>
        <w:tc>
          <w:tcPr>
            <w:tcW w:w="1843" w:type="dxa"/>
            <w:vAlign w:val="center"/>
          </w:tcPr>
          <w:p w:rsidR="00F11782" w:rsidRDefault="00F11782" w:rsidP="00933B0B">
            <w:r>
              <w:t>List</w:t>
            </w:r>
            <w:r w:rsidR="00C978E7">
              <w:rPr>
                <w:rFonts w:hint="eastAsia"/>
              </w:rPr>
              <w:t>&lt;</w:t>
            </w:r>
            <w:r w:rsidR="00C978E7">
              <w:t>File</w:t>
            </w:r>
            <w:r w:rsidR="00C978E7">
              <w:rPr>
                <w:rFonts w:hint="eastAsia"/>
              </w:rPr>
              <w:t>&gt;</w:t>
            </w:r>
          </w:p>
        </w:tc>
        <w:tc>
          <w:tcPr>
            <w:tcW w:w="1417" w:type="dxa"/>
            <w:vAlign w:val="center"/>
          </w:tcPr>
          <w:p w:rsidR="00F11782" w:rsidRDefault="007B4420" w:rsidP="00933B0B">
            <w:r>
              <w:rPr>
                <w:rFonts w:hint="eastAsia"/>
              </w:rPr>
              <w:t>File*10</w:t>
            </w:r>
          </w:p>
        </w:tc>
        <w:tc>
          <w:tcPr>
            <w:tcW w:w="2410" w:type="dxa"/>
            <w:vAlign w:val="center"/>
          </w:tcPr>
          <w:p w:rsidR="00F11782" w:rsidRDefault="00F11782" w:rsidP="00933B0B">
            <w:r>
              <w:rPr>
                <w:rFonts w:hint="eastAsia"/>
              </w:rPr>
              <w:t>音频文件</w:t>
            </w:r>
          </w:p>
        </w:tc>
      </w:tr>
    </w:tbl>
    <w:p w:rsidR="00F11782" w:rsidRDefault="00F11782" w:rsidP="00F11782"/>
    <w:p w:rsidR="00F11782" w:rsidRDefault="00F1178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{“name”: “systec”, “mode”: “files”, “sort”: “</w:t>
      </w:r>
      <w:r w:rsidR="007A2AB5">
        <w:rPr>
          <w:rFonts w:hint="eastAsia"/>
        </w:rPr>
        <w:t>random</w:t>
      </w:r>
      <w:r>
        <w:t>”, “directory”: “/var/lib/asterisk/moh”, “files”: [</w:t>
      </w:r>
      <w:r w:rsidR="000D7D4C">
        <w:t>File1</w:t>
      </w:r>
      <w:r>
        <w:t xml:space="preserve">, </w:t>
      </w:r>
      <w:proofErr w:type="gramStart"/>
      <w:r w:rsidR="000D7D4C">
        <w:t>File2</w:t>
      </w:r>
      <w:r>
        <w:t>, …]</w:t>
      </w:r>
      <w:proofErr w:type="gramEnd"/>
      <w:r>
        <w:t>}</w:t>
      </w:r>
    </w:p>
    <w:p w:rsidR="009240AC" w:rsidRDefault="009240AC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286" w:author="gz y" w:date="2016-11-17T16:05:00Z">
        <w:r w:rsidR="002C3980">
          <w:rPr>
            <w:rFonts w:hint="eastAsia"/>
          </w:rPr>
          <w:t>A</w:t>
        </w:r>
        <w:r w:rsidR="002C3980">
          <w:t>PI.State</w:t>
        </w:r>
      </w:ins>
      <w:del w:id="3287" w:author="gz y" w:date="2016-11-17T16:05:00Z">
        <w:r w:rsidR="00E7388D" w:rsidDel="002C3980">
          <w:rPr>
            <w:rFonts w:hint="eastAsia"/>
          </w:rPr>
          <w:delText>Object</w:delText>
        </w:r>
      </w:del>
    </w:p>
    <w:p w:rsidR="009240AC" w:rsidDel="002C3980" w:rsidRDefault="009240AC" w:rsidP="009240AC">
      <w:pPr>
        <w:rPr>
          <w:del w:id="3288" w:author="gz y" w:date="2016-11-17T16:05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B23311" w:rsidDel="002C3980" w:rsidTr="007244C6">
        <w:trPr>
          <w:jc w:val="center"/>
          <w:del w:id="3289" w:author="gz y" w:date="2016-11-17T16:05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B23311" w:rsidDel="002C3980" w:rsidRDefault="00B23311" w:rsidP="007244C6">
            <w:pPr>
              <w:rPr>
                <w:del w:id="3290" w:author="gz y" w:date="2016-11-17T16:05:00Z"/>
              </w:rPr>
            </w:pPr>
            <w:del w:id="3291" w:author="gz y" w:date="2016-11-17T16:05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23311" w:rsidDel="002C3980" w:rsidRDefault="00B23311" w:rsidP="007244C6">
            <w:pPr>
              <w:rPr>
                <w:del w:id="3292" w:author="gz y" w:date="2016-11-17T16:05:00Z"/>
              </w:rPr>
            </w:pPr>
            <w:del w:id="3293" w:author="gz y" w:date="2016-11-17T16:05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23311" w:rsidDel="002C3980" w:rsidRDefault="00B23311" w:rsidP="007244C6">
            <w:pPr>
              <w:rPr>
                <w:del w:id="3294" w:author="gz y" w:date="2016-11-17T16:05:00Z"/>
              </w:rPr>
            </w:pPr>
            <w:del w:id="3295" w:author="gz y" w:date="2016-11-17T16:05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23311" w:rsidDel="002C3980" w:rsidRDefault="00B23311" w:rsidP="007244C6">
            <w:pPr>
              <w:rPr>
                <w:del w:id="3296" w:author="gz y" w:date="2016-11-17T16:05:00Z"/>
              </w:rPr>
            </w:pPr>
            <w:del w:id="3297" w:author="gz y" w:date="2016-11-17T16:05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B23311" w:rsidDel="002C3980" w:rsidTr="007244C6">
        <w:trPr>
          <w:jc w:val="center"/>
          <w:del w:id="3298" w:author="gz y" w:date="2016-11-17T16:05:00Z"/>
        </w:trPr>
        <w:tc>
          <w:tcPr>
            <w:tcW w:w="1838" w:type="dxa"/>
            <w:vAlign w:val="center"/>
          </w:tcPr>
          <w:p w:rsidR="00B23311" w:rsidDel="002C3980" w:rsidRDefault="00B23311" w:rsidP="007244C6">
            <w:pPr>
              <w:rPr>
                <w:del w:id="3299" w:author="gz y" w:date="2016-11-17T16:05:00Z"/>
              </w:rPr>
            </w:pPr>
            <w:del w:id="3300" w:author="gz y" w:date="2016-11-17T16:05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B23311" w:rsidDel="002C3980" w:rsidRDefault="00B23311" w:rsidP="007244C6">
            <w:pPr>
              <w:rPr>
                <w:del w:id="3301" w:author="gz y" w:date="2016-11-17T16:05:00Z"/>
              </w:rPr>
            </w:pPr>
            <w:del w:id="3302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B23311" w:rsidDel="002C3980" w:rsidRDefault="00B23311" w:rsidP="007244C6">
            <w:pPr>
              <w:rPr>
                <w:del w:id="3303" w:author="gz y" w:date="2016-11-17T16:05:00Z"/>
              </w:rPr>
            </w:pPr>
            <w:del w:id="3304" w:author="gz y" w:date="2016-11-17T16:05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B23311" w:rsidDel="002C3980" w:rsidRDefault="00B23311" w:rsidP="007244C6">
            <w:pPr>
              <w:rPr>
                <w:del w:id="3305" w:author="gz y" w:date="2016-11-17T16:05:00Z"/>
              </w:rPr>
            </w:pPr>
            <w:del w:id="3306" w:author="gz y" w:date="2016-11-17T16:05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B23311" w:rsidDel="002C3980" w:rsidTr="007244C6">
        <w:trPr>
          <w:jc w:val="center"/>
          <w:del w:id="3307" w:author="gz y" w:date="2016-11-17T16:05:00Z"/>
        </w:trPr>
        <w:tc>
          <w:tcPr>
            <w:tcW w:w="1838" w:type="dxa"/>
            <w:vAlign w:val="center"/>
          </w:tcPr>
          <w:p w:rsidR="00B23311" w:rsidDel="002C3980" w:rsidRDefault="00B23311" w:rsidP="007244C6">
            <w:pPr>
              <w:rPr>
                <w:del w:id="3308" w:author="gz y" w:date="2016-11-17T16:05:00Z"/>
              </w:rPr>
            </w:pPr>
            <w:del w:id="3309" w:author="gz y" w:date="2016-11-17T16:05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B23311" w:rsidDel="002C3980" w:rsidRDefault="00B23311" w:rsidP="007244C6">
            <w:pPr>
              <w:rPr>
                <w:del w:id="3310" w:author="gz y" w:date="2016-11-17T16:05:00Z"/>
              </w:rPr>
            </w:pPr>
            <w:del w:id="3311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B23311" w:rsidDel="002C3980" w:rsidRDefault="00B23311" w:rsidP="007244C6">
            <w:pPr>
              <w:rPr>
                <w:del w:id="3312" w:author="gz y" w:date="2016-11-17T16:05:00Z"/>
              </w:rPr>
            </w:pPr>
            <w:del w:id="3313" w:author="gz y" w:date="2016-11-17T16:05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B23311" w:rsidDel="002C3980" w:rsidRDefault="00B23311" w:rsidP="007244C6">
            <w:pPr>
              <w:rPr>
                <w:del w:id="3314" w:author="gz y" w:date="2016-11-17T16:05:00Z"/>
              </w:rPr>
            </w:pPr>
            <w:del w:id="3315" w:author="gz y" w:date="2016-11-17T16:05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B23311" w:rsidDel="002C3980" w:rsidTr="007244C6">
        <w:trPr>
          <w:jc w:val="center"/>
          <w:del w:id="3316" w:author="gz y" w:date="2016-11-17T16:05:00Z"/>
        </w:trPr>
        <w:tc>
          <w:tcPr>
            <w:tcW w:w="1838" w:type="dxa"/>
            <w:vAlign w:val="center"/>
          </w:tcPr>
          <w:p w:rsidR="00B23311" w:rsidDel="002C3980" w:rsidRDefault="00B23311" w:rsidP="007244C6">
            <w:pPr>
              <w:rPr>
                <w:del w:id="3317" w:author="gz y" w:date="2016-11-17T16:05:00Z"/>
              </w:rPr>
            </w:pPr>
            <w:del w:id="3318" w:author="gz y" w:date="2016-11-17T16:05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B23311" w:rsidDel="002C3980" w:rsidRDefault="00B23311" w:rsidP="007244C6">
            <w:pPr>
              <w:rPr>
                <w:del w:id="3319" w:author="gz y" w:date="2016-11-17T16:05:00Z"/>
              </w:rPr>
            </w:pPr>
            <w:del w:id="3320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B23311" w:rsidDel="002C3980" w:rsidRDefault="00B23311" w:rsidP="007244C6">
            <w:pPr>
              <w:rPr>
                <w:del w:id="3321" w:author="gz y" w:date="2016-11-17T16:05:00Z"/>
              </w:rPr>
            </w:pPr>
            <w:del w:id="3322" w:author="gz y" w:date="2016-11-17T16:05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B23311" w:rsidDel="002C3980" w:rsidRDefault="00B23311" w:rsidP="007244C6">
            <w:pPr>
              <w:rPr>
                <w:del w:id="3323" w:author="gz y" w:date="2016-11-17T16:05:00Z"/>
              </w:rPr>
            </w:pPr>
            <w:del w:id="3324" w:author="gz y" w:date="2016-11-17T16:05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9240AC" w:rsidRPr="00B23311" w:rsidDel="002C3980" w:rsidRDefault="009240AC" w:rsidP="009240AC">
      <w:pPr>
        <w:rPr>
          <w:del w:id="3325" w:author="gz y" w:date="2016-11-17T16:05:00Z"/>
        </w:rPr>
      </w:pPr>
    </w:p>
    <w:p w:rsidR="009240AC" w:rsidDel="002C3980" w:rsidRDefault="009240AC" w:rsidP="00ED2835">
      <w:pPr>
        <w:pStyle w:val="aa"/>
        <w:numPr>
          <w:ilvl w:val="0"/>
          <w:numId w:val="11"/>
        </w:numPr>
        <w:ind w:firstLineChars="0"/>
        <w:rPr>
          <w:del w:id="3326" w:author="gz y" w:date="2016-11-17T16:05:00Z"/>
        </w:rPr>
      </w:pPr>
      <w:del w:id="3327" w:author="gz y" w:date="2016-11-17T16:05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R="00680382" w:rsidDel="002C3980">
          <w:rPr>
            <w:rFonts w:hint="eastAsia"/>
          </w:rPr>
          <w:delText>/api/</w:delText>
        </w:r>
        <w:r w:rsidR="00680382" w:rsidDel="002C3980">
          <w:delText>mohs/add</w:delText>
        </w:r>
        <w:r w:rsidDel="002C3980">
          <w:delText>”, “state”: “ok”</w:delText>
        </w:r>
        <w:r w:rsidDel="002C3980">
          <w:rPr>
            <w:rFonts w:hint="eastAsia"/>
          </w:rPr>
          <w:delText>}</w:delText>
        </w:r>
      </w:del>
    </w:p>
    <w:p w:rsidR="00F15EE0" w:rsidRDefault="00F15EE0" w:rsidP="00F15EE0"/>
    <w:p w:rsidR="00F753BA" w:rsidRDefault="00F753BA" w:rsidP="00ED2835">
      <w:pPr>
        <w:pStyle w:val="3"/>
        <w:numPr>
          <w:ilvl w:val="2"/>
          <w:numId w:val="2"/>
        </w:numPr>
      </w:pPr>
      <w:bookmarkStart w:id="3328" w:name="_Toc471397868"/>
      <w:r>
        <w:rPr>
          <w:rFonts w:hint="eastAsia"/>
        </w:rPr>
        <w:t>修改</w:t>
      </w:r>
      <w:r>
        <w:rPr>
          <w:rFonts w:hint="eastAsia"/>
        </w:rPr>
        <w:t>MOH</w:t>
      </w:r>
      <w:r>
        <w:rPr>
          <w:rFonts w:hint="eastAsia"/>
        </w:rPr>
        <w:t>信息</w:t>
      </w:r>
      <w:bookmarkEnd w:id="3328"/>
    </w:p>
    <w:p w:rsidR="003A3F9A" w:rsidRDefault="003A3F9A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>
        <w:t>mohs/</w:t>
      </w:r>
      <w:r w:rsidR="00372094">
        <w:t>update</w:t>
      </w:r>
    </w:p>
    <w:p w:rsidR="005B0B5F" w:rsidRDefault="005B0B5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3A3F9A" w:rsidRDefault="00C3002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CD3EE8">
        <w:rPr>
          <w:rFonts w:hint="eastAsia"/>
        </w:rPr>
        <w:t>：</w:t>
      </w:r>
      <w:r w:rsidR="005B0B5F">
        <w:t>Object</w:t>
      </w:r>
    </w:p>
    <w:p w:rsidR="003A3F9A" w:rsidRDefault="003A3F9A" w:rsidP="003A3F9A">
      <w:pPr>
        <w:tabs>
          <w:tab w:val="left" w:pos="739"/>
        </w:tabs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A3F9A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A3F9A" w:rsidRDefault="003A3F9A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A3F9A" w:rsidRDefault="003A3F9A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A3F9A" w:rsidRDefault="003A3F9A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A3F9A" w:rsidRDefault="003A3F9A" w:rsidP="00933B0B">
            <w:r>
              <w:rPr>
                <w:rFonts w:hint="eastAsia"/>
              </w:rPr>
              <w:t>说明</w:t>
            </w:r>
          </w:p>
        </w:tc>
      </w:tr>
      <w:tr w:rsidR="003A3F9A" w:rsidTr="00933B0B">
        <w:trPr>
          <w:jc w:val="center"/>
        </w:trPr>
        <w:tc>
          <w:tcPr>
            <w:tcW w:w="1838" w:type="dxa"/>
            <w:vAlign w:val="center"/>
          </w:tcPr>
          <w:p w:rsidR="003A3F9A" w:rsidRPr="0013548B" w:rsidRDefault="003A3F9A" w:rsidP="00933B0B">
            <w:r>
              <w:rPr>
                <w:rFonts w:hint="eastAsia"/>
              </w:rPr>
              <w:t>name</w:t>
            </w:r>
            <w:r w:rsidR="00153444">
              <w:t xml:space="preserve"> </w:t>
            </w:r>
            <w:r w:rsidR="00153444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A3F9A" w:rsidRDefault="00F144A2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3A3F9A" w:rsidRDefault="003A3F9A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3A3F9A" w:rsidRDefault="003A3F9A" w:rsidP="00933B0B">
            <w:r>
              <w:rPr>
                <w:rFonts w:hint="eastAsia"/>
              </w:rPr>
              <w:t>名称</w:t>
            </w:r>
          </w:p>
        </w:tc>
      </w:tr>
      <w:tr w:rsidR="003A3F9A" w:rsidTr="00933B0B">
        <w:trPr>
          <w:jc w:val="center"/>
        </w:trPr>
        <w:tc>
          <w:tcPr>
            <w:tcW w:w="1838" w:type="dxa"/>
            <w:vAlign w:val="center"/>
          </w:tcPr>
          <w:p w:rsidR="003A3F9A" w:rsidRPr="004A38CC" w:rsidRDefault="003A3F9A" w:rsidP="00933B0B">
            <w:r>
              <w:t>mode</w:t>
            </w:r>
            <w:r w:rsidR="00153444">
              <w:t xml:space="preserve"> </w:t>
            </w:r>
            <w:r w:rsidR="00153444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A3F9A" w:rsidRDefault="00F144A2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3A3F9A" w:rsidRDefault="003A3F9A" w:rsidP="00933B0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3A3F9A" w:rsidRDefault="003A3F9A" w:rsidP="00933B0B">
            <w:r>
              <w:rPr>
                <w:rFonts w:hint="eastAsia"/>
              </w:rPr>
              <w:t>类型</w:t>
            </w:r>
            <w:r w:rsidR="00D87F5E">
              <w:rPr>
                <w:rFonts w:hint="eastAsia"/>
              </w:rPr>
              <w:t>：</w:t>
            </w:r>
            <w:r w:rsidR="00D87F5E">
              <w:rPr>
                <w:rFonts w:hint="eastAsia"/>
              </w:rPr>
              <w:t>random</w:t>
            </w:r>
          </w:p>
        </w:tc>
      </w:tr>
      <w:tr w:rsidR="003A3F9A" w:rsidRPr="00D904D9" w:rsidTr="00933B0B">
        <w:trPr>
          <w:jc w:val="center"/>
        </w:trPr>
        <w:tc>
          <w:tcPr>
            <w:tcW w:w="1838" w:type="dxa"/>
            <w:vAlign w:val="center"/>
          </w:tcPr>
          <w:p w:rsidR="003A3F9A" w:rsidRDefault="003A3F9A" w:rsidP="00933B0B">
            <w:r>
              <w:t>sort</w:t>
            </w:r>
          </w:p>
        </w:tc>
        <w:tc>
          <w:tcPr>
            <w:tcW w:w="1843" w:type="dxa"/>
            <w:vAlign w:val="center"/>
          </w:tcPr>
          <w:p w:rsidR="003A3F9A" w:rsidRDefault="00F144A2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3A3F9A" w:rsidRDefault="00AE4102" w:rsidP="00933B0B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3A3F9A" w:rsidRDefault="003A3F9A" w:rsidP="00933B0B">
            <w:r>
              <w:rPr>
                <w:rFonts w:hint="eastAsia"/>
              </w:rPr>
              <w:t>排序</w:t>
            </w:r>
          </w:p>
        </w:tc>
      </w:tr>
      <w:tr w:rsidR="003A3F9A" w:rsidRPr="00D904D9" w:rsidTr="00933B0B">
        <w:trPr>
          <w:jc w:val="center"/>
        </w:trPr>
        <w:tc>
          <w:tcPr>
            <w:tcW w:w="1838" w:type="dxa"/>
            <w:vAlign w:val="center"/>
          </w:tcPr>
          <w:p w:rsidR="003A3F9A" w:rsidRDefault="003A3F9A" w:rsidP="00933B0B">
            <w:r>
              <w:t>directory</w:t>
            </w:r>
            <w:r w:rsidR="00153444">
              <w:t xml:space="preserve"> </w:t>
            </w:r>
            <w:r w:rsidR="00153444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A3F9A" w:rsidRDefault="00F144A2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3A3F9A" w:rsidRDefault="00AE4102" w:rsidP="00933B0B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3A3F9A" w:rsidRDefault="003A3F9A" w:rsidP="00933B0B">
            <w:r>
              <w:rPr>
                <w:rFonts w:hint="eastAsia"/>
              </w:rPr>
              <w:t>目录</w:t>
            </w:r>
          </w:p>
        </w:tc>
      </w:tr>
      <w:tr w:rsidR="003A3F9A" w:rsidRPr="00D904D9" w:rsidTr="00933B0B">
        <w:trPr>
          <w:jc w:val="center"/>
        </w:trPr>
        <w:tc>
          <w:tcPr>
            <w:tcW w:w="1838" w:type="dxa"/>
            <w:vAlign w:val="center"/>
          </w:tcPr>
          <w:p w:rsidR="003A3F9A" w:rsidRDefault="003A3F9A" w:rsidP="00933B0B">
            <w:r>
              <w:rPr>
                <w:rFonts w:hint="eastAsia"/>
              </w:rPr>
              <w:t>files</w:t>
            </w:r>
          </w:p>
        </w:tc>
        <w:tc>
          <w:tcPr>
            <w:tcW w:w="1843" w:type="dxa"/>
            <w:vAlign w:val="center"/>
          </w:tcPr>
          <w:p w:rsidR="003A3F9A" w:rsidRDefault="003A3F9A" w:rsidP="0017082A">
            <w:r>
              <w:t>List</w:t>
            </w:r>
            <w:r w:rsidR="00F144A2">
              <w:t>&lt;</w:t>
            </w:r>
            <w:r w:rsidR="0017082A">
              <w:t>File</w:t>
            </w:r>
            <w:r w:rsidR="00F144A2">
              <w:t>&gt;</w:t>
            </w:r>
          </w:p>
        </w:tc>
        <w:tc>
          <w:tcPr>
            <w:tcW w:w="1417" w:type="dxa"/>
            <w:vAlign w:val="center"/>
          </w:tcPr>
          <w:p w:rsidR="003A3F9A" w:rsidRDefault="0017082A" w:rsidP="00933B0B">
            <w:r>
              <w:t>File</w:t>
            </w:r>
            <w:r w:rsidR="0009584A">
              <w:rPr>
                <w:rFonts w:hint="eastAsia"/>
              </w:rPr>
              <w:t>*10</w:t>
            </w:r>
          </w:p>
        </w:tc>
        <w:tc>
          <w:tcPr>
            <w:tcW w:w="2410" w:type="dxa"/>
            <w:vAlign w:val="center"/>
          </w:tcPr>
          <w:p w:rsidR="003A3F9A" w:rsidRDefault="003A3F9A" w:rsidP="00933B0B">
            <w:r>
              <w:rPr>
                <w:rFonts w:hint="eastAsia"/>
              </w:rPr>
              <w:t>音频文件</w:t>
            </w:r>
          </w:p>
        </w:tc>
      </w:tr>
    </w:tbl>
    <w:p w:rsidR="003A3F9A" w:rsidRDefault="003A3F9A" w:rsidP="003A3F9A"/>
    <w:p w:rsidR="003A3F9A" w:rsidRDefault="003A3F9A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{“name”: “systec”, “mode”: “files”, “sort”: “</w:t>
      </w:r>
      <w:r w:rsidR="00D053D7">
        <w:rPr>
          <w:rFonts w:hint="eastAsia"/>
        </w:rPr>
        <w:t>random</w:t>
      </w:r>
      <w:r>
        <w:t>”, “directory”: “/var/lib/asterisk/moh”, “files”: [</w:t>
      </w:r>
      <w:r w:rsidR="00BA183B">
        <w:t>File1</w:t>
      </w:r>
      <w:r>
        <w:t xml:space="preserve">, </w:t>
      </w:r>
      <w:proofErr w:type="gramStart"/>
      <w:r w:rsidR="00BA183B">
        <w:t>File2</w:t>
      </w:r>
      <w:r>
        <w:t>, …]</w:t>
      </w:r>
      <w:proofErr w:type="gramEnd"/>
      <w:r>
        <w:t>}</w:t>
      </w:r>
    </w:p>
    <w:p w:rsidR="003A3F9A" w:rsidRDefault="003A3F9A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329" w:author="gz y" w:date="2016-11-17T16:05:00Z">
        <w:r w:rsidR="002C3980">
          <w:rPr>
            <w:rFonts w:hint="eastAsia"/>
          </w:rPr>
          <w:t>A</w:t>
        </w:r>
        <w:r w:rsidR="002C3980">
          <w:t>PI.State</w:t>
        </w:r>
      </w:ins>
      <w:del w:id="3330" w:author="gz y" w:date="2016-11-17T16:05:00Z">
        <w:r w:rsidR="00EF40AC" w:rsidDel="002C3980">
          <w:rPr>
            <w:rFonts w:hint="eastAsia"/>
          </w:rPr>
          <w:delText>Object</w:delText>
        </w:r>
      </w:del>
    </w:p>
    <w:p w:rsidR="003A3F9A" w:rsidDel="002C3980" w:rsidRDefault="003A3F9A" w:rsidP="003A3F9A">
      <w:pPr>
        <w:rPr>
          <w:del w:id="3331" w:author="gz y" w:date="2016-11-17T16:05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B23311" w:rsidDel="002C3980" w:rsidTr="007244C6">
        <w:trPr>
          <w:jc w:val="center"/>
          <w:del w:id="3332" w:author="gz y" w:date="2016-11-17T16:05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B23311" w:rsidDel="002C3980" w:rsidRDefault="00B23311" w:rsidP="007244C6">
            <w:pPr>
              <w:rPr>
                <w:del w:id="3333" w:author="gz y" w:date="2016-11-17T16:05:00Z"/>
              </w:rPr>
            </w:pPr>
            <w:del w:id="3334" w:author="gz y" w:date="2016-11-17T16:05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23311" w:rsidDel="002C3980" w:rsidRDefault="00B23311" w:rsidP="007244C6">
            <w:pPr>
              <w:rPr>
                <w:del w:id="3335" w:author="gz y" w:date="2016-11-17T16:05:00Z"/>
              </w:rPr>
            </w:pPr>
            <w:del w:id="3336" w:author="gz y" w:date="2016-11-17T16:05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23311" w:rsidDel="002C3980" w:rsidRDefault="00B23311" w:rsidP="007244C6">
            <w:pPr>
              <w:rPr>
                <w:del w:id="3337" w:author="gz y" w:date="2016-11-17T16:05:00Z"/>
              </w:rPr>
            </w:pPr>
            <w:del w:id="3338" w:author="gz y" w:date="2016-11-17T16:05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23311" w:rsidDel="002C3980" w:rsidRDefault="00B23311" w:rsidP="007244C6">
            <w:pPr>
              <w:rPr>
                <w:del w:id="3339" w:author="gz y" w:date="2016-11-17T16:05:00Z"/>
              </w:rPr>
            </w:pPr>
            <w:del w:id="3340" w:author="gz y" w:date="2016-11-17T16:05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B23311" w:rsidDel="002C3980" w:rsidTr="007244C6">
        <w:trPr>
          <w:jc w:val="center"/>
          <w:del w:id="3341" w:author="gz y" w:date="2016-11-17T16:05:00Z"/>
        </w:trPr>
        <w:tc>
          <w:tcPr>
            <w:tcW w:w="1838" w:type="dxa"/>
            <w:vAlign w:val="center"/>
          </w:tcPr>
          <w:p w:rsidR="00B23311" w:rsidDel="002C3980" w:rsidRDefault="00B23311" w:rsidP="007244C6">
            <w:pPr>
              <w:rPr>
                <w:del w:id="3342" w:author="gz y" w:date="2016-11-17T16:05:00Z"/>
              </w:rPr>
            </w:pPr>
            <w:del w:id="3343" w:author="gz y" w:date="2016-11-17T16:05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B23311" w:rsidDel="002C3980" w:rsidRDefault="00B23311" w:rsidP="007244C6">
            <w:pPr>
              <w:rPr>
                <w:del w:id="3344" w:author="gz y" w:date="2016-11-17T16:05:00Z"/>
              </w:rPr>
            </w:pPr>
            <w:del w:id="3345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B23311" w:rsidDel="002C3980" w:rsidRDefault="00B23311" w:rsidP="007244C6">
            <w:pPr>
              <w:rPr>
                <w:del w:id="3346" w:author="gz y" w:date="2016-11-17T16:05:00Z"/>
              </w:rPr>
            </w:pPr>
            <w:del w:id="3347" w:author="gz y" w:date="2016-11-17T16:05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B23311" w:rsidDel="002C3980" w:rsidRDefault="00B23311" w:rsidP="007244C6">
            <w:pPr>
              <w:rPr>
                <w:del w:id="3348" w:author="gz y" w:date="2016-11-17T16:05:00Z"/>
              </w:rPr>
            </w:pPr>
            <w:del w:id="3349" w:author="gz y" w:date="2016-11-17T16:05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B23311" w:rsidDel="002C3980" w:rsidTr="007244C6">
        <w:trPr>
          <w:jc w:val="center"/>
          <w:del w:id="3350" w:author="gz y" w:date="2016-11-17T16:05:00Z"/>
        </w:trPr>
        <w:tc>
          <w:tcPr>
            <w:tcW w:w="1838" w:type="dxa"/>
            <w:vAlign w:val="center"/>
          </w:tcPr>
          <w:p w:rsidR="00B23311" w:rsidDel="002C3980" w:rsidRDefault="00B23311" w:rsidP="007244C6">
            <w:pPr>
              <w:rPr>
                <w:del w:id="3351" w:author="gz y" w:date="2016-11-17T16:05:00Z"/>
              </w:rPr>
            </w:pPr>
            <w:del w:id="3352" w:author="gz y" w:date="2016-11-17T16:05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B23311" w:rsidDel="002C3980" w:rsidRDefault="00B23311" w:rsidP="007244C6">
            <w:pPr>
              <w:rPr>
                <w:del w:id="3353" w:author="gz y" w:date="2016-11-17T16:05:00Z"/>
              </w:rPr>
            </w:pPr>
            <w:del w:id="3354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B23311" w:rsidDel="002C3980" w:rsidRDefault="00B23311" w:rsidP="007244C6">
            <w:pPr>
              <w:rPr>
                <w:del w:id="3355" w:author="gz y" w:date="2016-11-17T16:05:00Z"/>
              </w:rPr>
            </w:pPr>
            <w:del w:id="3356" w:author="gz y" w:date="2016-11-17T16:05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B23311" w:rsidDel="002C3980" w:rsidRDefault="00B23311" w:rsidP="007244C6">
            <w:pPr>
              <w:rPr>
                <w:del w:id="3357" w:author="gz y" w:date="2016-11-17T16:05:00Z"/>
              </w:rPr>
            </w:pPr>
            <w:del w:id="3358" w:author="gz y" w:date="2016-11-17T16:05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B23311" w:rsidDel="002C3980" w:rsidTr="007244C6">
        <w:trPr>
          <w:jc w:val="center"/>
          <w:del w:id="3359" w:author="gz y" w:date="2016-11-17T16:05:00Z"/>
        </w:trPr>
        <w:tc>
          <w:tcPr>
            <w:tcW w:w="1838" w:type="dxa"/>
            <w:vAlign w:val="center"/>
          </w:tcPr>
          <w:p w:rsidR="00B23311" w:rsidDel="002C3980" w:rsidRDefault="00B23311" w:rsidP="007244C6">
            <w:pPr>
              <w:rPr>
                <w:del w:id="3360" w:author="gz y" w:date="2016-11-17T16:05:00Z"/>
              </w:rPr>
            </w:pPr>
            <w:del w:id="3361" w:author="gz y" w:date="2016-11-17T16:05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B23311" w:rsidDel="002C3980" w:rsidRDefault="00B23311" w:rsidP="007244C6">
            <w:pPr>
              <w:rPr>
                <w:del w:id="3362" w:author="gz y" w:date="2016-11-17T16:05:00Z"/>
              </w:rPr>
            </w:pPr>
            <w:del w:id="3363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B23311" w:rsidDel="002C3980" w:rsidRDefault="00B23311" w:rsidP="007244C6">
            <w:pPr>
              <w:rPr>
                <w:del w:id="3364" w:author="gz y" w:date="2016-11-17T16:05:00Z"/>
              </w:rPr>
            </w:pPr>
            <w:del w:id="3365" w:author="gz y" w:date="2016-11-17T16:05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B23311" w:rsidDel="002C3980" w:rsidRDefault="00B23311" w:rsidP="007244C6">
            <w:pPr>
              <w:rPr>
                <w:del w:id="3366" w:author="gz y" w:date="2016-11-17T16:05:00Z"/>
              </w:rPr>
            </w:pPr>
            <w:del w:id="3367" w:author="gz y" w:date="2016-11-17T16:05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3A3F9A" w:rsidRPr="00B23311" w:rsidDel="002C3980" w:rsidRDefault="003A3F9A" w:rsidP="003A3F9A">
      <w:pPr>
        <w:rPr>
          <w:del w:id="3368" w:author="gz y" w:date="2016-11-17T16:05:00Z"/>
        </w:rPr>
      </w:pPr>
    </w:p>
    <w:p w:rsidR="003A3F9A" w:rsidDel="002C3980" w:rsidRDefault="003A3F9A" w:rsidP="00ED2835">
      <w:pPr>
        <w:pStyle w:val="aa"/>
        <w:numPr>
          <w:ilvl w:val="0"/>
          <w:numId w:val="11"/>
        </w:numPr>
        <w:ind w:firstLineChars="0"/>
        <w:rPr>
          <w:del w:id="3369" w:author="gz y" w:date="2016-11-17T16:05:00Z"/>
        </w:rPr>
      </w:pPr>
      <w:del w:id="3370" w:author="gz y" w:date="2016-11-17T16:05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Del="002C3980">
          <w:delText>mohs/</w:delText>
        </w:r>
        <w:r w:rsidR="00372094" w:rsidDel="002C3980">
          <w:delText>update</w:delText>
        </w:r>
        <w:r w:rsidDel="002C3980">
          <w:delText>”, “state”: “ok”</w:delText>
        </w:r>
        <w:r w:rsidDel="002C3980">
          <w:rPr>
            <w:rFonts w:hint="eastAsia"/>
          </w:rPr>
          <w:delText>}</w:delText>
        </w:r>
      </w:del>
    </w:p>
    <w:p w:rsidR="003A3F9A" w:rsidRPr="003A3F9A" w:rsidRDefault="003A3F9A" w:rsidP="003A3F9A"/>
    <w:p w:rsidR="00F753BA" w:rsidRDefault="00F753BA" w:rsidP="00ED2835">
      <w:pPr>
        <w:pStyle w:val="3"/>
        <w:numPr>
          <w:ilvl w:val="2"/>
          <w:numId w:val="2"/>
        </w:numPr>
      </w:pPr>
      <w:bookmarkStart w:id="3371" w:name="_Toc471397869"/>
      <w:r>
        <w:rPr>
          <w:rFonts w:hint="eastAsia"/>
        </w:rPr>
        <w:t>删除</w:t>
      </w:r>
      <w:r>
        <w:rPr>
          <w:rFonts w:hint="eastAsia"/>
        </w:rPr>
        <w:t>MOH</w:t>
      </w:r>
      <w:r>
        <w:rPr>
          <w:rFonts w:hint="eastAsia"/>
        </w:rPr>
        <w:t>信息</w:t>
      </w:r>
      <w:bookmarkEnd w:id="3371"/>
    </w:p>
    <w:p w:rsidR="00372094" w:rsidRDefault="00372094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>
        <w:t>mohs/delete</w:t>
      </w:r>
    </w:p>
    <w:p w:rsidR="00B11981" w:rsidRDefault="00B1198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372094" w:rsidRDefault="00EF40AC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372094">
        <w:rPr>
          <w:rFonts w:hint="eastAsia"/>
        </w:rPr>
        <w:t>：</w:t>
      </w:r>
      <w:r w:rsidR="00D16429">
        <w:rPr>
          <w:rFonts w:hint="eastAsia"/>
        </w:rPr>
        <w:t>L</w:t>
      </w:r>
      <w:r w:rsidR="00D16429">
        <w:t>ist&lt;String</w:t>
      </w:r>
      <w:r w:rsidR="00AB3BC9">
        <w:t xml:space="preserve"> </w:t>
      </w:r>
      <w:r w:rsidR="00AB3BC9" w:rsidRPr="001964D0">
        <w:rPr>
          <w:rFonts w:hint="eastAsia"/>
          <w:color w:val="FF0000"/>
        </w:rPr>
        <w:t>*</w:t>
      </w:r>
      <w:r w:rsidR="00D16429">
        <w:t>&gt;</w:t>
      </w:r>
    </w:p>
    <w:p w:rsidR="00372094" w:rsidRDefault="00372094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[</w:t>
      </w:r>
      <w:r w:rsidR="00515051">
        <w:t>“name1”, “name2”, …</w:t>
      </w:r>
      <w:r>
        <w:rPr>
          <w:rFonts w:hint="eastAsia"/>
        </w:rPr>
        <w:t>]</w:t>
      </w:r>
    </w:p>
    <w:p w:rsidR="00372094" w:rsidRDefault="00372094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372" w:author="gz y" w:date="2016-11-17T16:05:00Z">
        <w:r w:rsidR="002C3980">
          <w:rPr>
            <w:rFonts w:hint="eastAsia"/>
          </w:rPr>
          <w:t>A</w:t>
        </w:r>
        <w:r w:rsidR="002C3980">
          <w:t>PI.State</w:t>
        </w:r>
      </w:ins>
      <w:del w:id="3373" w:author="gz y" w:date="2016-11-17T16:05:00Z">
        <w:r w:rsidR="00EF40AC" w:rsidDel="002C3980">
          <w:rPr>
            <w:rFonts w:hint="eastAsia"/>
          </w:rPr>
          <w:delText>Object</w:delText>
        </w:r>
      </w:del>
    </w:p>
    <w:p w:rsidR="00372094" w:rsidDel="002C3980" w:rsidRDefault="00372094" w:rsidP="00372094">
      <w:pPr>
        <w:rPr>
          <w:del w:id="3374" w:author="gz y" w:date="2016-11-17T16:05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0C20F7" w:rsidDel="002C3980" w:rsidTr="007244C6">
        <w:trPr>
          <w:jc w:val="center"/>
          <w:del w:id="3375" w:author="gz y" w:date="2016-11-17T16:05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0C20F7" w:rsidDel="002C3980" w:rsidRDefault="000C20F7" w:rsidP="007244C6">
            <w:pPr>
              <w:rPr>
                <w:del w:id="3376" w:author="gz y" w:date="2016-11-17T16:05:00Z"/>
              </w:rPr>
            </w:pPr>
            <w:del w:id="3377" w:author="gz y" w:date="2016-11-17T16:05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0C20F7" w:rsidDel="002C3980" w:rsidRDefault="000C20F7" w:rsidP="007244C6">
            <w:pPr>
              <w:rPr>
                <w:del w:id="3378" w:author="gz y" w:date="2016-11-17T16:05:00Z"/>
              </w:rPr>
            </w:pPr>
            <w:del w:id="3379" w:author="gz y" w:date="2016-11-17T16:05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C20F7" w:rsidDel="002C3980" w:rsidRDefault="000C20F7" w:rsidP="007244C6">
            <w:pPr>
              <w:rPr>
                <w:del w:id="3380" w:author="gz y" w:date="2016-11-17T16:05:00Z"/>
              </w:rPr>
            </w:pPr>
            <w:del w:id="3381" w:author="gz y" w:date="2016-11-17T16:05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C20F7" w:rsidDel="002C3980" w:rsidRDefault="000C20F7" w:rsidP="007244C6">
            <w:pPr>
              <w:rPr>
                <w:del w:id="3382" w:author="gz y" w:date="2016-11-17T16:05:00Z"/>
              </w:rPr>
            </w:pPr>
            <w:del w:id="3383" w:author="gz y" w:date="2016-11-17T16:05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0C20F7" w:rsidDel="002C3980" w:rsidTr="007244C6">
        <w:trPr>
          <w:jc w:val="center"/>
          <w:del w:id="3384" w:author="gz y" w:date="2016-11-17T16:05:00Z"/>
        </w:trPr>
        <w:tc>
          <w:tcPr>
            <w:tcW w:w="1838" w:type="dxa"/>
            <w:vAlign w:val="center"/>
          </w:tcPr>
          <w:p w:rsidR="000C20F7" w:rsidDel="002C3980" w:rsidRDefault="000C20F7" w:rsidP="007244C6">
            <w:pPr>
              <w:rPr>
                <w:del w:id="3385" w:author="gz y" w:date="2016-11-17T16:05:00Z"/>
              </w:rPr>
            </w:pPr>
            <w:del w:id="3386" w:author="gz y" w:date="2016-11-17T16:05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0C20F7" w:rsidDel="002C3980" w:rsidRDefault="000C20F7" w:rsidP="007244C6">
            <w:pPr>
              <w:rPr>
                <w:del w:id="3387" w:author="gz y" w:date="2016-11-17T16:05:00Z"/>
              </w:rPr>
            </w:pPr>
            <w:del w:id="3388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0C20F7" w:rsidDel="002C3980" w:rsidRDefault="000C20F7" w:rsidP="007244C6">
            <w:pPr>
              <w:rPr>
                <w:del w:id="3389" w:author="gz y" w:date="2016-11-17T16:05:00Z"/>
              </w:rPr>
            </w:pPr>
            <w:del w:id="3390" w:author="gz y" w:date="2016-11-17T16:05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0C20F7" w:rsidDel="002C3980" w:rsidRDefault="000C20F7" w:rsidP="007244C6">
            <w:pPr>
              <w:rPr>
                <w:del w:id="3391" w:author="gz y" w:date="2016-11-17T16:05:00Z"/>
              </w:rPr>
            </w:pPr>
            <w:del w:id="3392" w:author="gz y" w:date="2016-11-17T16:05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0C20F7" w:rsidDel="002C3980" w:rsidTr="007244C6">
        <w:trPr>
          <w:jc w:val="center"/>
          <w:del w:id="3393" w:author="gz y" w:date="2016-11-17T16:05:00Z"/>
        </w:trPr>
        <w:tc>
          <w:tcPr>
            <w:tcW w:w="1838" w:type="dxa"/>
            <w:vAlign w:val="center"/>
          </w:tcPr>
          <w:p w:rsidR="000C20F7" w:rsidDel="002C3980" w:rsidRDefault="000C20F7" w:rsidP="007244C6">
            <w:pPr>
              <w:rPr>
                <w:del w:id="3394" w:author="gz y" w:date="2016-11-17T16:05:00Z"/>
              </w:rPr>
            </w:pPr>
            <w:del w:id="3395" w:author="gz y" w:date="2016-11-17T16:05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0C20F7" w:rsidDel="002C3980" w:rsidRDefault="000C20F7" w:rsidP="007244C6">
            <w:pPr>
              <w:rPr>
                <w:del w:id="3396" w:author="gz y" w:date="2016-11-17T16:05:00Z"/>
              </w:rPr>
            </w:pPr>
            <w:del w:id="3397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0C20F7" w:rsidDel="002C3980" w:rsidRDefault="000C20F7" w:rsidP="007244C6">
            <w:pPr>
              <w:rPr>
                <w:del w:id="3398" w:author="gz y" w:date="2016-11-17T16:05:00Z"/>
              </w:rPr>
            </w:pPr>
            <w:del w:id="3399" w:author="gz y" w:date="2016-11-17T16:05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0C20F7" w:rsidDel="002C3980" w:rsidRDefault="000C20F7" w:rsidP="007244C6">
            <w:pPr>
              <w:rPr>
                <w:del w:id="3400" w:author="gz y" w:date="2016-11-17T16:05:00Z"/>
              </w:rPr>
            </w:pPr>
            <w:del w:id="3401" w:author="gz y" w:date="2016-11-17T16:05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0C20F7" w:rsidDel="002C3980" w:rsidTr="007244C6">
        <w:trPr>
          <w:jc w:val="center"/>
          <w:del w:id="3402" w:author="gz y" w:date="2016-11-17T16:05:00Z"/>
        </w:trPr>
        <w:tc>
          <w:tcPr>
            <w:tcW w:w="1838" w:type="dxa"/>
            <w:vAlign w:val="center"/>
          </w:tcPr>
          <w:p w:rsidR="000C20F7" w:rsidDel="002C3980" w:rsidRDefault="000C20F7" w:rsidP="007244C6">
            <w:pPr>
              <w:rPr>
                <w:del w:id="3403" w:author="gz y" w:date="2016-11-17T16:05:00Z"/>
              </w:rPr>
            </w:pPr>
            <w:del w:id="3404" w:author="gz y" w:date="2016-11-17T16:05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0C20F7" w:rsidDel="002C3980" w:rsidRDefault="000C20F7" w:rsidP="007244C6">
            <w:pPr>
              <w:rPr>
                <w:del w:id="3405" w:author="gz y" w:date="2016-11-17T16:05:00Z"/>
              </w:rPr>
            </w:pPr>
            <w:del w:id="3406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0C20F7" w:rsidDel="002C3980" w:rsidRDefault="000C20F7" w:rsidP="007244C6">
            <w:pPr>
              <w:rPr>
                <w:del w:id="3407" w:author="gz y" w:date="2016-11-17T16:05:00Z"/>
              </w:rPr>
            </w:pPr>
            <w:del w:id="3408" w:author="gz y" w:date="2016-11-17T16:05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0C20F7" w:rsidDel="002C3980" w:rsidRDefault="000C20F7" w:rsidP="007244C6">
            <w:pPr>
              <w:rPr>
                <w:del w:id="3409" w:author="gz y" w:date="2016-11-17T16:05:00Z"/>
              </w:rPr>
            </w:pPr>
            <w:del w:id="3410" w:author="gz y" w:date="2016-11-17T16:05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372094" w:rsidRPr="000C20F7" w:rsidDel="002C3980" w:rsidRDefault="00372094" w:rsidP="00372094">
      <w:pPr>
        <w:rPr>
          <w:del w:id="3411" w:author="gz y" w:date="2016-11-17T16:05:00Z"/>
        </w:rPr>
      </w:pPr>
    </w:p>
    <w:p w:rsidR="00372094" w:rsidDel="002C3980" w:rsidRDefault="00372094" w:rsidP="00ED2835">
      <w:pPr>
        <w:pStyle w:val="aa"/>
        <w:numPr>
          <w:ilvl w:val="0"/>
          <w:numId w:val="11"/>
        </w:numPr>
        <w:ind w:firstLineChars="0"/>
        <w:rPr>
          <w:del w:id="3412" w:author="gz y" w:date="2016-11-17T16:05:00Z"/>
        </w:rPr>
      </w:pPr>
      <w:del w:id="3413" w:author="gz y" w:date="2016-11-17T16:05:00Z">
        <w:r w:rsidDel="002C3980">
          <w:rPr>
            <w:rFonts w:hint="eastAsia"/>
          </w:rPr>
          <w:delText>示例：</w:delText>
        </w:r>
        <w:r w:rsidDel="002C3980">
          <w:rPr>
            <w:rFonts w:hint="eastAsia"/>
          </w:rPr>
          <w:delText>{</w:delText>
        </w:r>
        <w:r w:rsidDel="002C3980">
          <w:delText>“api”: “</w:delText>
        </w:r>
        <w:r w:rsidDel="002C3980">
          <w:rPr>
            <w:rFonts w:hint="eastAsia"/>
          </w:rPr>
          <w:delText>/api/</w:delText>
        </w:r>
        <w:r w:rsidDel="002C3980">
          <w:delText>mohs/</w:delText>
        </w:r>
        <w:r w:rsidR="00D82AD4" w:rsidDel="002C3980">
          <w:delText>delete</w:delText>
        </w:r>
        <w:r w:rsidDel="002C3980">
          <w:delText>”, “state”: “ok”</w:delText>
        </w:r>
        <w:r w:rsidDel="002C3980">
          <w:rPr>
            <w:rFonts w:hint="eastAsia"/>
          </w:rPr>
          <w:delText>}</w:delText>
        </w:r>
      </w:del>
    </w:p>
    <w:p w:rsidR="00F15EE0" w:rsidRDefault="00F15EE0" w:rsidP="00F15EE0"/>
    <w:p w:rsidR="00CF0686" w:rsidRDefault="00CF0686" w:rsidP="00ED2835">
      <w:pPr>
        <w:pStyle w:val="2"/>
        <w:numPr>
          <w:ilvl w:val="1"/>
          <w:numId w:val="2"/>
        </w:numPr>
      </w:pPr>
      <w:bookmarkStart w:id="3414" w:name="_Toc471397870"/>
      <w:r>
        <w:rPr>
          <w:rFonts w:hint="eastAsia"/>
        </w:rPr>
        <w:t>SIP</w:t>
      </w:r>
      <w:r>
        <w:rPr>
          <w:rFonts w:hint="eastAsia"/>
        </w:rPr>
        <w:t>设置</w:t>
      </w:r>
      <w:bookmarkEnd w:id="3414"/>
    </w:p>
    <w:p w:rsidR="00181027" w:rsidRDefault="00181027" w:rsidP="005F491F">
      <w:pPr>
        <w:pStyle w:val="3"/>
        <w:numPr>
          <w:ilvl w:val="2"/>
          <w:numId w:val="2"/>
        </w:numPr>
      </w:pPr>
      <w:bookmarkStart w:id="3415" w:name="_Toc471397871"/>
      <w:r>
        <w:rPr>
          <w:rFonts w:hint="eastAsia"/>
        </w:rPr>
        <w:t>获取</w:t>
      </w:r>
      <w:r>
        <w:rPr>
          <w:rFonts w:hint="eastAsia"/>
        </w:rPr>
        <w:t>SIP</w:t>
      </w:r>
      <w:r>
        <w:rPr>
          <w:rFonts w:hint="eastAsia"/>
        </w:rPr>
        <w:t>配置信息</w:t>
      </w:r>
      <w:bookmarkEnd w:id="3415"/>
    </w:p>
    <w:p w:rsidR="00AC1EA5" w:rsidRDefault="00AC1EA5" w:rsidP="00AC1EA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3A69AB">
        <w:t>sip/conf</w:t>
      </w:r>
    </w:p>
    <w:p w:rsidR="00AC1EA5" w:rsidRDefault="00AC1EA5" w:rsidP="00AC1EA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AC1EA5" w:rsidRDefault="00AC1EA5" w:rsidP="00AC1EA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AC1EA5" w:rsidRDefault="00AC1EA5" w:rsidP="00AC1EA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012931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012931" w:rsidRDefault="00012931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012931" w:rsidRDefault="00012931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12931" w:rsidRDefault="00012931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12931" w:rsidRDefault="00012931" w:rsidP="007244C6">
            <w:r>
              <w:rPr>
                <w:rFonts w:hint="eastAsia"/>
              </w:rPr>
              <w:t>说明</w:t>
            </w:r>
          </w:p>
        </w:tc>
      </w:tr>
      <w:tr w:rsidR="00012931" w:rsidTr="007244C6">
        <w:trPr>
          <w:jc w:val="center"/>
        </w:trPr>
        <w:tc>
          <w:tcPr>
            <w:tcW w:w="1838" w:type="dxa"/>
            <w:vAlign w:val="center"/>
          </w:tcPr>
          <w:p w:rsidR="00012931" w:rsidRDefault="00012931" w:rsidP="007244C6">
            <w:r>
              <w:t xml:space="preserve">sip_port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12931" w:rsidRDefault="00012931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012931" w:rsidRDefault="00012931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012931" w:rsidRDefault="00012931" w:rsidP="007244C6">
            <w:r>
              <w:rPr>
                <w:rFonts w:hint="eastAsia"/>
              </w:rPr>
              <w:t>sip</w:t>
            </w:r>
            <w:r>
              <w:rPr>
                <w:rFonts w:hint="eastAsia"/>
              </w:rPr>
              <w:t>端口</w:t>
            </w:r>
          </w:p>
        </w:tc>
      </w:tr>
      <w:tr w:rsidR="00012931" w:rsidTr="007244C6">
        <w:trPr>
          <w:jc w:val="center"/>
        </w:trPr>
        <w:tc>
          <w:tcPr>
            <w:tcW w:w="1838" w:type="dxa"/>
            <w:vAlign w:val="center"/>
          </w:tcPr>
          <w:p w:rsidR="00012931" w:rsidRDefault="00012931" w:rsidP="007244C6">
            <w:r>
              <w:t xml:space="preserve">rtp_port_range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12931" w:rsidRDefault="00012931" w:rsidP="007244C6">
            <w:r>
              <w:t>List&lt;Integer&gt;</w:t>
            </w:r>
          </w:p>
        </w:tc>
        <w:tc>
          <w:tcPr>
            <w:tcW w:w="1417" w:type="dxa"/>
            <w:vAlign w:val="center"/>
          </w:tcPr>
          <w:p w:rsidR="00012931" w:rsidRDefault="00012931" w:rsidP="007244C6">
            <w:r>
              <w:rPr>
                <w:rFonts w:hint="eastAsia"/>
              </w:rPr>
              <w:t>Interger*2</w:t>
            </w:r>
          </w:p>
        </w:tc>
        <w:tc>
          <w:tcPr>
            <w:tcW w:w="2410" w:type="dxa"/>
            <w:vAlign w:val="center"/>
          </w:tcPr>
          <w:p w:rsidR="00012931" w:rsidRDefault="00012931" w:rsidP="007244C6"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端口范围</w:t>
            </w:r>
          </w:p>
        </w:tc>
      </w:tr>
      <w:tr w:rsidR="00283D72" w:rsidTr="007244C6">
        <w:trPr>
          <w:jc w:val="center"/>
          <w:ins w:id="3416" w:author="gz y" w:date="2016-11-17T15:42:00Z"/>
        </w:trPr>
        <w:tc>
          <w:tcPr>
            <w:tcW w:w="1838" w:type="dxa"/>
            <w:vAlign w:val="center"/>
          </w:tcPr>
          <w:p w:rsidR="00283D72" w:rsidRDefault="00283D72" w:rsidP="007244C6">
            <w:pPr>
              <w:rPr>
                <w:ins w:id="3417" w:author="gz y" w:date="2016-11-17T15:42:00Z"/>
              </w:rPr>
            </w:pPr>
            <w:ins w:id="3418" w:author="gz y" w:date="2016-11-17T15:42:00Z">
              <w:r>
                <w:rPr>
                  <w:rFonts w:hint="eastAsia"/>
                </w:rPr>
                <w:t>user</w:t>
              </w:r>
              <w:r>
                <w:t>_exten</w:t>
              </w:r>
            </w:ins>
          </w:p>
        </w:tc>
        <w:tc>
          <w:tcPr>
            <w:tcW w:w="1843" w:type="dxa"/>
            <w:vAlign w:val="center"/>
          </w:tcPr>
          <w:p w:rsidR="00283D72" w:rsidRDefault="00283D72" w:rsidP="007244C6">
            <w:pPr>
              <w:rPr>
                <w:ins w:id="3419" w:author="gz y" w:date="2016-11-17T15:42:00Z"/>
              </w:rPr>
            </w:pPr>
            <w:ins w:id="3420" w:author="gz y" w:date="2016-11-17T15:43:00Z">
              <w:r>
                <w:t>List&lt;Integer&gt;</w:t>
              </w:r>
            </w:ins>
          </w:p>
        </w:tc>
        <w:tc>
          <w:tcPr>
            <w:tcW w:w="1417" w:type="dxa"/>
            <w:vAlign w:val="center"/>
          </w:tcPr>
          <w:p w:rsidR="00283D72" w:rsidRDefault="00283D72" w:rsidP="007244C6">
            <w:pPr>
              <w:rPr>
                <w:ins w:id="3421" w:author="gz y" w:date="2016-11-17T15:42:00Z"/>
              </w:rPr>
            </w:pPr>
            <w:ins w:id="3422" w:author="gz y" w:date="2016-11-17T15:43:00Z">
              <w:r>
                <w:rPr>
                  <w:rFonts w:hint="eastAsia"/>
                </w:rPr>
                <w:t>Interger*2</w:t>
              </w:r>
            </w:ins>
          </w:p>
        </w:tc>
        <w:tc>
          <w:tcPr>
            <w:tcW w:w="2410" w:type="dxa"/>
            <w:vAlign w:val="center"/>
          </w:tcPr>
          <w:p w:rsidR="00283D72" w:rsidRDefault="00283D72" w:rsidP="007244C6">
            <w:pPr>
              <w:rPr>
                <w:ins w:id="3423" w:author="gz y" w:date="2016-11-17T15:42:00Z"/>
              </w:rPr>
            </w:pPr>
            <w:ins w:id="3424" w:author="gz y" w:date="2016-11-17T15:43:00Z">
              <w:r>
                <w:rPr>
                  <w:rFonts w:hint="eastAsia"/>
                </w:rPr>
                <w:t>用户分机范围</w:t>
              </w:r>
            </w:ins>
          </w:p>
        </w:tc>
      </w:tr>
      <w:tr w:rsidR="00283D72" w:rsidTr="007244C6">
        <w:trPr>
          <w:jc w:val="center"/>
          <w:ins w:id="3425" w:author="gz y" w:date="2016-11-17T15:43:00Z"/>
        </w:trPr>
        <w:tc>
          <w:tcPr>
            <w:tcW w:w="1838" w:type="dxa"/>
            <w:vAlign w:val="center"/>
          </w:tcPr>
          <w:p w:rsidR="00283D72" w:rsidRDefault="00283D72" w:rsidP="007244C6">
            <w:pPr>
              <w:rPr>
                <w:ins w:id="3426" w:author="gz y" w:date="2016-11-17T15:43:00Z"/>
              </w:rPr>
            </w:pPr>
            <w:ins w:id="3427" w:author="gz y" w:date="2016-11-17T15:45:00Z">
              <w:r>
                <w:t>conference_exten</w:t>
              </w:r>
            </w:ins>
          </w:p>
        </w:tc>
        <w:tc>
          <w:tcPr>
            <w:tcW w:w="1843" w:type="dxa"/>
            <w:vAlign w:val="center"/>
          </w:tcPr>
          <w:p w:rsidR="00283D72" w:rsidRDefault="00283D72" w:rsidP="007244C6">
            <w:pPr>
              <w:rPr>
                <w:ins w:id="3428" w:author="gz y" w:date="2016-11-17T15:43:00Z"/>
              </w:rPr>
            </w:pPr>
            <w:ins w:id="3429" w:author="gz y" w:date="2016-11-17T15:45:00Z">
              <w:r>
                <w:t>List&lt;Integer&gt;</w:t>
              </w:r>
            </w:ins>
          </w:p>
        </w:tc>
        <w:tc>
          <w:tcPr>
            <w:tcW w:w="1417" w:type="dxa"/>
            <w:vAlign w:val="center"/>
          </w:tcPr>
          <w:p w:rsidR="00283D72" w:rsidRDefault="00283D72" w:rsidP="007244C6">
            <w:pPr>
              <w:rPr>
                <w:ins w:id="3430" w:author="gz y" w:date="2016-11-17T15:43:00Z"/>
              </w:rPr>
            </w:pPr>
            <w:ins w:id="3431" w:author="gz y" w:date="2016-11-17T15:45:00Z">
              <w:r>
                <w:rPr>
                  <w:rFonts w:hint="eastAsia"/>
                </w:rPr>
                <w:t>Interger*2</w:t>
              </w:r>
            </w:ins>
          </w:p>
        </w:tc>
        <w:tc>
          <w:tcPr>
            <w:tcW w:w="2410" w:type="dxa"/>
            <w:vAlign w:val="center"/>
          </w:tcPr>
          <w:p w:rsidR="00283D72" w:rsidRDefault="00283D72" w:rsidP="007244C6">
            <w:pPr>
              <w:rPr>
                <w:ins w:id="3432" w:author="gz y" w:date="2016-11-17T15:43:00Z"/>
              </w:rPr>
            </w:pPr>
            <w:ins w:id="3433" w:author="gz y" w:date="2016-11-17T15:45:00Z">
              <w:r>
                <w:rPr>
                  <w:rFonts w:hint="eastAsia"/>
                </w:rPr>
                <w:t>会议室分机范围</w:t>
              </w:r>
            </w:ins>
          </w:p>
        </w:tc>
      </w:tr>
      <w:tr w:rsidR="00283D72" w:rsidTr="007244C6">
        <w:trPr>
          <w:jc w:val="center"/>
          <w:ins w:id="3434" w:author="gz y" w:date="2016-11-17T15:45:00Z"/>
        </w:trPr>
        <w:tc>
          <w:tcPr>
            <w:tcW w:w="1838" w:type="dxa"/>
            <w:vAlign w:val="center"/>
          </w:tcPr>
          <w:p w:rsidR="00283D72" w:rsidRDefault="00283D72" w:rsidP="007244C6">
            <w:pPr>
              <w:rPr>
                <w:ins w:id="3435" w:author="gz y" w:date="2016-11-17T15:45:00Z"/>
              </w:rPr>
            </w:pPr>
            <w:ins w:id="3436" w:author="gz y" w:date="2016-11-17T15:45:00Z">
              <w:r>
                <w:rPr>
                  <w:rFonts w:hint="eastAsia"/>
                </w:rPr>
                <w:t>ivr</w:t>
              </w:r>
              <w:r>
                <w:t>_exten</w:t>
              </w:r>
            </w:ins>
          </w:p>
        </w:tc>
        <w:tc>
          <w:tcPr>
            <w:tcW w:w="1843" w:type="dxa"/>
            <w:vAlign w:val="center"/>
          </w:tcPr>
          <w:p w:rsidR="00283D72" w:rsidRDefault="00283D72" w:rsidP="007244C6">
            <w:pPr>
              <w:rPr>
                <w:ins w:id="3437" w:author="gz y" w:date="2016-11-17T15:45:00Z"/>
              </w:rPr>
            </w:pPr>
            <w:ins w:id="3438" w:author="gz y" w:date="2016-11-17T15:46:00Z">
              <w:r>
                <w:t>List&lt;Integer&gt;</w:t>
              </w:r>
            </w:ins>
          </w:p>
        </w:tc>
        <w:tc>
          <w:tcPr>
            <w:tcW w:w="1417" w:type="dxa"/>
            <w:vAlign w:val="center"/>
          </w:tcPr>
          <w:p w:rsidR="00283D72" w:rsidRDefault="00283D72" w:rsidP="007244C6">
            <w:pPr>
              <w:rPr>
                <w:ins w:id="3439" w:author="gz y" w:date="2016-11-17T15:45:00Z"/>
              </w:rPr>
            </w:pPr>
            <w:ins w:id="3440" w:author="gz y" w:date="2016-11-17T15:46:00Z">
              <w:r>
                <w:rPr>
                  <w:rFonts w:hint="eastAsia"/>
                </w:rPr>
                <w:t>Interger*2</w:t>
              </w:r>
            </w:ins>
          </w:p>
        </w:tc>
        <w:tc>
          <w:tcPr>
            <w:tcW w:w="2410" w:type="dxa"/>
            <w:vAlign w:val="center"/>
          </w:tcPr>
          <w:p w:rsidR="00283D72" w:rsidRDefault="00283D72" w:rsidP="007244C6">
            <w:pPr>
              <w:rPr>
                <w:ins w:id="3441" w:author="gz y" w:date="2016-11-17T15:45:00Z"/>
              </w:rPr>
            </w:pPr>
            <w:ins w:id="3442" w:author="gz y" w:date="2016-11-17T15:46:00Z">
              <w:r>
                <w:rPr>
                  <w:rFonts w:hint="eastAsia"/>
                </w:rPr>
                <w:t>I</w:t>
              </w:r>
              <w:r>
                <w:t>VR</w:t>
              </w:r>
              <w:r>
                <w:rPr>
                  <w:rFonts w:hint="eastAsia"/>
                </w:rPr>
                <w:t>分机范围</w:t>
              </w:r>
            </w:ins>
          </w:p>
        </w:tc>
      </w:tr>
      <w:tr w:rsidR="00283D72" w:rsidTr="007244C6">
        <w:trPr>
          <w:jc w:val="center"/>
          <w:ins w:id="3443" w:author="gz y" w:date="2016-11-17T15:46:00Z"/>
        </w:trPr>
        <w:tc>
          <w:tcPr>
            <w:tcW w:w="1838" w:type="dxa"/>
            <w:vAlign w:val="center"/>
          </w:tcPr>
          <w:p w:rsidR="00283D72" w:rsidRDefault="00283D72" w:rsidP="007244C6">
            <w:pPr>
              <w:rPr>
                <w:ins w:id="3444" w:author="gz y" w:date="2016-11-17T15:46:00Z"/>
              </w:rPr>
            </w:pPr>
            <w:ins w:id="3445" w:author="gz y" w:date="2016-11-17T15:46:00Z">
              <w:r>
                <w:rPr>
                  <w:rFonts w:hint="eastAsia"/>
                </w:rPr>
                <w:t>ring</w:t>
              </w:r>
              <w:r>
                <w:t>group_exten</w:t>
              </w:r>
            </w:ins>
          </w:p>
        </w:tc>
        <w:tc>
          <w:tcPr>
            <w:tcW w:w="1843" w:type="dxa"/>
            <w:vAlign w:val="center"/>
          </w:tcPr>
          <w:p w:rsidR="00283D72" w:rsidRDefault="00283D72" w:rsidP="007244C6">
            <w:pPr>
              <w:rPr>
                <w:ins w:id="3446" w:author="gz y" w:date="2016-11-17T15:46:00Z"/>
              </w:rPr>
            </w:pPr>
            <w:ins w:id="3447" w:author="gz y" w:date="2016-11-17T15:46:00Z">
              <w:r>
                <w:t>List&lt;Integer&gt;</w:t>
              </w:r>
            </w:ins>
          </w:p>
        </w:tc>
        <w:tc>
          <w:tcPr>
            <w:tcW w:w="1417" w:type="dxa"/>
            <w:vAlign w:val="center"/>
          </w:tcPr>
          <w:p w:rsidR="00283D72" w:rsidRDefault="00283D72" w:rsidP="007244C6">
            <w:pPr>
              <w:rPr>
                <w:ins w:id="3448" w:author="gz y" w:date="2016-11-17T15:46:00Z"/>
              </w:rPr>
            </w:pPr>
            <w:ins w:id="3449" w:author="gz y" w:date="2016-11-17T15:46:00Z">
              <w:r>
                <w:rPr>
                  <w:rFonts w:hint="eastAsia"/>
                </w:rPr>
                <w:t>Interger*2</w:t>
              </w:r>
            </w:ins>
          </w:p>
        </w:tc>
        <w:tc>
          <w:tcPr>
            <w:tcW w:w="2410" w:type="dxa"/>
            <w:vAlign w:val="center"/>
          </w:tcPr>
          <w:p w:rsidR="00283D72" w:rsidRDefault="00283D72" w:rsidP="007244C6">
            <w:pPr>
              <w:rPr>
                <w:ins w:id="3450" w:author="gz y" w:date="2016-11-17T15:46:00Z"/>
              </w:rPr>
            </w:pPr>
            <w:ins w:id="3451" w:author="gz y" w:date="2016-11-17T15:47:00Z">
              <w:r>
                <w:rPr>
                  <w:rFonts w:hint="eastAsia"/>
                </w:rPr>
                <w:t>响铃</w:t>
              </w:r>
              <w:proofErr w:type="gramStart"/>
              <w:r>
                <w:rPr>
                  <w:rFonts w:hint="eastAsia"/>
                </w:rPr>
                <w:t>组分机</w:t>
              </w:r>
              <w:proofErr w:type="gramEnd"/>
              <w:r>
                <w:rPr>
                  <w:rFonts w:hint="eastAsia"/>
                </w:rPr>
                <w:t>范围</w:t>
              </w:r>
            </w:ins>
          </w:p>
        </w:tc>
      </w:tr>
    </w:tbl>
    <w:p w:rsidR="00AC1EA5" w:rsidRDefault="00AC1EA5" w:rsidP="00AC1EA5"/>
    <w:p w:rsidR="00AC1EA5" w:rsidRDefault="00AC1EA5" w:rsidP="00AC1EA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 w:rsidR="00012931">
        <w:t>{“sip_port”: 5060, rtp_port_range: [10000, 20000]</w:t>
      </w:r>
      <w:ins w:id="3452" w:author="gz y" w:date="2016-11-17T15:47:00Z">
        <w:r w:rsidR="00F256F2">
          <w:rPr>
            <w:rFonts w:hint="eastAsia"/>
          </w:rPr>
          <w:t>,</w:t>
        </w:r>
        <w:r w:rsidR="00F256F2">
          <w:t xml:space="preserve"> “</w:t>
        </w:r>
        <w:r w:rsidR="00F256F2">
          <w:rPr>
            <w:rFonts w:hint="eastAsia"/>
          </w:rPr>
          <w:t>user</w:t>
        </w:r>
        <w:r w:rsidR="00F256F2">
          <w:t>_exten”: [6000, 6299]</w:t>
        </w:r>
      </w:ins>
      <w:ins w:id="3453" w:author="gz y" w:date="2016-11-17T15:48:00Z">
        <w:r w:rsidR="00472959">
          <w:t>, “conference_exten”: [6300, 6399], “</w:t>
        </w:r>
        <w:r w:rsidR="00472959">
          <w:rPr>
            <w:rFonts w:hint="eastAsia"/>
          </w:rPr>
          <w:t>ivr</w:t>
        </w:r>
        <w:r w:rsidR="00472959">
          <w:t>_exten”: [7000, 7100], “</w:t>
        </w:r>
        <w:r w:rsidR="00472959">
          <w:rPr>
            <w:rFonts w:hint="eastAsia"/>
          </w:rPr>
          <w:t>ring</w:t>
        </w:r>
        <w:r w:rsidR="00472959">
          <w:t>group_exten”:</w:t>
        </w:r>
      </w:ins>
      <w:ins w:id="3454" w:author="gz y" w:date="2016-11-17T15:49:00Z">
        <w:r w:rsidR="00472959">
          <w:t xml:space="preserve"> [6400, 6499]</w:t>
        </w:r>
      </w:ins>
      <w:r w:rsidR="00012931">
        <w:t>}</w:t>
      </w:r>
    </w:p>
    <w:p w:rsidR="00012931" w:rsidRPr="00AC1EA5" w:rsidRDefault="00012931" w:rsidP="00012931"/>
    <w:p w:rsidR="005F491F" w:rsidRPr="005F491F" w:rsidRDefault="005F491F" w:rsidP="005F491F">
      <w:pPr>
        <w:pStyle w:val="3"/>
        <w:numPr>
          <w:ilvl w:val="2"/>
          <w:numId w:val="2"/>
        </w:numPr>
      </w:pPr>
      <w:bookmarkStart w:id="3455" w:name="_Toc471397872"/>
      <w:r>
        <w:rPr>
          <w:rFonts w:hint="eastAsia"/>
        </w:rPr>
        <w:t>配置</w:t>
      </w:r>
      <w:r>
        <w:rPr>
          <w:rFonts w:hint="eastAsia"/>
        </w:rPr>
        <w:t>SIP</w:t>
      </w:r>
      <w:r>
        <w:rPr>
          <w:rFonts w:hint="eastAsia"/>
        </w:rPr>
        <w:t>参数</w:t>
      </w:r>
      <w:bookmarkEnd w:id="3455"/>
    </w:p>
    <w:p w:rsidR="00CF0686" w:rsidRDefault="00CF0686" w:rsidP="00CF068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EB1459">
        <w:rPr>
          <w:rFonts w:hint="eastAsia"/>
        </w:rPr>
        <w:t>POST</w:t>
      </w:r>
      <w:r>
        <w:rPr>
          <w:rFonts w:hint="eastAsia"/>
        </w:rPr>
        <w:t xml:space="preserve"> /api/sip</w:t>
      </w:r>
      <w:r>
        <w:t>/</w:t>
      </w:r>
      <w:r>
        <w:rPr>
          <w:rFonts w:hint="eastAsia"/>
        </w:rPr>
        <w:t>conf</w:t>
      </w:r>
      <w:ins w:id="3456" w:author="gz y" w:date="2016-12-29T10:04:00Z">
        <w:r w:rsidR="00F07FEF">
          <w:t>/update</w:t>
        </w:r>
      </w:ins>
    </w:p>
    <w:p w:rsidR="00CF0686" w:rsidRDefault="00CF0686" w:rsidP="00CF068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CF0686" w:rsidRDefault="00CF0686" w:rsidP="00CF068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 w:rsidR="00611187">
        <w:rPr>
          <w:rFonts w:hint="eastAsia"/>
        </w:rPr>
        <w:t>Object</w:t>
      </w:r>
    </w:p>
    <w:p w:rsidR="00CF0686" w:rsidRDefault="00CF0686" w:rsidP="00CF068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CF0686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CF0686" w:rsidRDefault="00CF0686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F0686" w:rsidRDefault="00CF0686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F0686" w:rsidRDefault="00CF0686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F0686" w:rsidRDefault="00CF0686" w:rsidP="007244C6">
            <w:r>
              <w:rPr>
                <w:rFonts w:hint="eastAsia"/>
              </w:rPr>
              <w:t>说明</w:t>
            </w:r>
          </w:p>
        </w:tc>
      </w:tr>
      <w:tr w:rsidR="00CF0686" w:rsidTr="007244C6">
        <w:trPr>
          <w:jc w:val="center"/>
        </w:trPr>
        <w:tc>
          <w:tcPr>
            <w:tcW w:w="1838" w:type="dxa"/>
            <w:vAlign w:val="center"/>
          </w:tcPr>
          <w:p w:rsidR="00CF0686" w:rsidRDefault="00676DEA" w:rsidP="007244C6">
            <w:r>
              <w:t>sip_port</w:t>
            </w:r>
            <w:r w:rsidR="00CF0686">
              <w:t xml:space="preserve"> </w:t>
            </w:r>
            <w:r w:rsidR="00CF068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F0686" w:rsidRDefault="00CF0686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CF0686" w:rsidRDefault="00676DEA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CF0686" w:rsidRDefault="00676DEA" w:rsidP="007244C6">
            <w:r>
              <w:rPr>
                <w:rFonts w:hint="eastAsia"/>
              </w:rPr>
              <w:t>sip</w:t>
            </w:r>
            <w:r>
              <w:rPr>
                <w:rFonts w:hint="eastAsia"/>
              </w:rPr>
              <w:t>端口</w:t>
            </w:r>
          </w:p>
        </w:tc>
      </w:tr>
      <w:tr w:rsidR="00CF0686" w:rsidTr="007244C6">
        <w:trPr>
          <w:jc w:val="center"/>
        </w:trPr>
        <w:tc>
          <w:tcPr>
            <w:tcW w:w="1838" w:type="dxa"/>
            <w:vAlign w:val="center"/>
          </w:tcPr>
          <w:p w:rsidR="00CF0686" w:rsidRDefault="00676DEA" w:rsidP="007244C6">
            <w:r>
              <w:t>rtp_port_range</w:t>
            </w:r>
            <w:r w:rsidR="00CF0686">
              <w:t xml:space="preserve"> </w:t>
            </w:r>
            <w:r w:rsidR="00CF068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F0686" w:rsidRDefault="00676DEA" w:rsidP="007244C6">
            <w:r>
              <w:t>List&lt;Integer&gt;</w:t>
            </w:r>
          </w:p>
        </w:tc>
        <w:tc>
          <w:tcPr>
            <w:tcW w:w="1417" w:type="dxa"/>
            <w:vAlign w:val="center"/>
          </w:tcPr>
          <w:p w:rsidR="00CF0686" w:rsidRDefault="00676DEA" w:rsidP="007244C6">
            <w:r>
              <w:rPr>
                <w:rFonts w:hint="eastAsia"/>
              </w:rPr>
              <w:t>Interger*2</w:t>
            </w:r>
          </w:p>
        </w:tc>
        <w:tc>
          <w:tcPr>
            <w:tcW w:w="2410" w:type="dxa"/>
            <w:vAlign w:val="center"/>
          </w:tcPr>
          <w:p w:rsidR="00CF0686" w:rsidRDefault="00676DEA" w:rsidP="007244C6"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端口范围</w:t>
            </w:r>
          </w:p>
        </w:tc>
      </w:tr>
      <w:tr w:rsidR="00C84906" w:rsidTr="007244C6">
        <w:trPr>
          <w:jc w:val="center"/>
          <w:ins w:id="3457" w:author="gz y" w:date="2016-11-17T15:49:00Z"/>
        </w:trPr>
        <w:tc>
          <w:tcPr>
            <w:tcW w:w="1838" w:type="dxa"/>
            <w:vAlign w:val="center"/>
          </w:tcPr>
          <w:p w:rsidR="00C84906" w:rsidRDefault="00C84906" w:rsidP="00C84906">
            <w:pPr>
              <w:rPr>
                <w:ins w:id="3458" w:author="gz y" w:date="2016-11-17T15:49:00Z"/>
              </w:rPr>
            </w:pPr>
            <w:ins w:id="3459" w:author="gz y" w:date="2016-11-17T15:49:00Z">
              <w:r>
                <w:rPr>
                  <w:rFonts w:hint="eastAsia"/>
                </w:rPr>
                <w:t>user</w:t>
              </w:r>
              <w:r>
                <w:t>_exten</w:t>
              </w:r>
            </w:ins>
          </w:p>
        </w:tc>
        <w:tc>
          <w:tcPr>
            <w:tcW w:w="1843" w:type="dxa"/>
            <w:vAlign w:val="center"/>
          </w:tcPr>
          <w:p w:rsidR="00C84906" w:rsidRDefault="00C84906" w:rsidP="00C84906">
            <w:pPr>
              <w:rPr>
                <w:ins w:id="3460" w:author="gz y" w:date="2016-11-17T15:49:00Z"/>
              </w:rPr>
            </w:pPr>
            <w:ins w:id="3461" w:author="gz y" w:date="2016-11-17T15:49:00Z">
              <w:r>
                <w:t>List&lt;Integer&gt;</w:t>
              </w:r>
            </w:ins>
          </w:p>
        </w:tc>
        <w:tc>
          <w:tcPr>
            <w:tcW w:w="1417" w:type="dxa"/>
            <w:vAlign w:val="center"/>
          </w:tcPr>
          <w:p w:rsidR="00C84906" w:rsidRDefault="00C84906" w:rsidP="00C84906">
            <w:pPr>
              <w:rPr>
                <w:ins w:id="3462" w:author="gz y" w:date="2016-11-17T15:49:00Z"/>
              </w:rPr>
            </w:pPr>
            <w:ins w:id="3463" w:author="gz y" w:date="2016-11-17T15:49:00Z">
              <w:r>
                <w:rPr>
                  <w:rFonts w:hint="eastAsia"/>
                </w:rPr>
                <w:t>Interger*2</w:t>
              </w:r>
            </w:ins>
          </w:p>
        </w:tc>
        <w:tc>
          <w:tcPr>
            <w:tcW w:w="2410" w:type="dxa"/>
            <w:vAlign w:val="center"/>
          </w:tcPr>
          <w:p w:rsidR="00C84906" w:rsidRDefault="00C84906" w:rsidP="00C84906">
            <w:pPr>
              <w:rPr>
                <w:ins w:id="3464" w:author="gz y" w:date="2016-11-17T15:49:00Z"/>
              </w:rPr>
            </w:pPr>
            <w:ins w:id="3465" w:author="gz y" w:date="2016-11-17T15:49:00Z">
              <w:r>
                <w:rPr>
                  <w:rFonts w:hint="eastAsia"/>
                </w:rPr>
                <w:t>用户分机范围</w:t>
              </w:r>
            </w:ins>
          </w:p>
        </w:tc>
      </w:tr>
      <w:tr w:rsidR="00C84906" w:rsidTr="007244C6">
        <w:trPr>
          <w:jc w:val="center"/>
          <w:ins w:id="3466" w:author="gz y" w:date="2016-11-17T15:49:00Z"/>
        </w:trPr>
        <w:tc>
          <w:tcPr>
            <w:tcW w:w="1838" w:type="dxa"/>
            <w:vAlign w:val="center"/>
          </w:tcPr>
          <w:p w:rsidR="00C84906" w:rsidRDefault="00C84906" w:rsidP="00C84906">
            <w:pPr>
              <w:rPr>
                <w:ins w:id="3467" w:author="gz y" w:date="2016-11-17T15:49:00Z"/>
              </w:rPr>
            </w:pPr>
            <w:ins w:id="3468" w:author="gz y" w:date="2016-11-17T15:49:00Z">
              <w:r>
                <w:t>conference_exten</w:t>
              </w:r>
            </w:ins>
          </w:p>
        </w:tc>
        <w:tc>
          <w:tcPr>
            <w:tcW w:w="1843" w:type="dxa"/>
            <w:vAlign w:val="center"/>
          </w:tcPr>
          <w:p w:rsidR="00C84906" w:rsidRDefault="00C84906" w:rsidP="00C84906">
            <w:pPr>
              <w:rPr>
                <w:ins w:id="3469" w:author="gz y" w:date="2016-11-17T15:49:00Z"/>
              </w:rPr>
            </w:pPr>
            <w:ins w:id="3470" w:author="gz y" w:date="2016-11-17T15:49:00Z">
              <w:r>
                <w:t>List&lt;Integer&gt;</w:t>
              </w:r>
            </w:ins>
          </w:p>
        </w:tc>
        <w:tc>
          <w:tcPr>
            <w:tcW w:w="1417" w:type="dxa"/>
            <w:vAlign w:val="center"/>
          </w:tcPr>
          <w:p w:rsidR="00C84906" w:rsidRDefault="00C84906" w:rsidP="00C84906">
            <w:pPr>
              <w:rPr>
                <w:ins w:id="3471" w:author="gz y" w:date="2016-11-17T15:49:00Z"/>
              </w:rPr>
            </w:pPr>
            <w:ins w:id="3472" w:author="gz y" w:date="2016-11-17T15:49:00Z">
              <w:r>
                <w:rPr>
                  <w:rFonts w:hint="eastAsia"/>
                </w:rPr>
                <w:t>Interger*2</w:t>
              </w:r>
            </w:ins>
          </w:p>
        </w:tc>
        <w:tc>
          <w:tcPr>
            <w:tcW w:w="2410" w:type="dxa"/>
            <w:vAlign w:val="center"/>
          </w:tcPr>
          <w:p w:rsidR="00C84906" w:rsidRDefault="00C84906" w:rsidP="00C84906">
            <w:pPr>
              <w:rPr>
                <w:ins w:id="3473" w:author="gz y" w:date="2016-11-17T15:49:00Z"/>
              </w:rPr>
            </w:pPr>
            <w:ins w:id="3474" w:author="gz y" w:date="2016-11-17T15:49:00Z">
              <w:r>
                <w:rPr>
                  <w:rFonts w:hint="eastAsia"/>
                </w:rPr>
                <w:t>会议室分机范围</w:t>
              </w:r>
            </w:ins>
          </w:p>
        </w:tc>
      </w:tr>
      <w:tr w:rsidR="00C84906" w:rsidTr="007244C6">
        <w:trPr>
          <w:jc w:val="center"/>
          <w:ins w:id="3475" w:author="gz y" w:date="2016-11-17T15:49:00Z"/>
        </w:trPr>
        <w:tc>
          <w:tcPr>
            <w:tcW w:w="1838" w:type="dxa"/>
            <w:vAlign w:val="center"/>
          </w:tcPr>
          <w:p w:rsidR="00C84906" w:rsidRDefault="00C84906" w:rsidP="00C84906">
            <w:pPr>
              <w:rPr>
                <w:ins w:id="3476" w:author="gz y" w:date="2016-11-17T15:49:00Z"/>
              </w:rPr>
            </w:pPr>
            <w:ins w:id="3477" w:author="gz y" w:date="2016-11-17T15:49:00Z">
              <w:r>
                <w:rPr>
                  <w:rFonts w:hint="eastAsia"/>
                </w:rPr>
                <w:t>ivr</w:t>
              </w:r>
              <w:r>
                <w:t>_exten</w:t>
              </w:r>
            </w:ins>
          </w:p>
        </w:tc>
        <w:tc>
          <w:tcPr>
            <w:tcW w:w="1843" w:type="dxa"/>
            <w:vAlign w:val="center"/>
          </w:tcPr>
          <w:p w:rsidR="00C84906" w:rsidRDefault="00C84906" w:rsidP="00C84906">
            <w:pPr>
              <w:rPr>
                <w:ins w:id="3478" w:author="gz y" w:date="2016-11-17T15:49:00Z"/>
              </w:rPr>
            </w:pPr>
            <w:ins w:id="3479" w:author="gz y" w:date="2016-11-17T15:49:00Z">
              <w:r>
                <w:t>List&lt;Integer&gt;</w:t>
              </w:r>
            </w:ins>
          </w:p>
        </w:tc>
        <w:tc>
          <w:tcPr>
            <w:tcW w:w="1417" w:type="dxa"/>
            <w:vAlign w:val="center"/>
          </w:tcPr>
          <w:p w:rsidR="00C84906" w:rsidRDefault="00C84906" w:rsidP="00C84906">
            <w:pPr>
              <w:rPr>
                <w:ins w:id="3480" w:author="gz y" w:date="2016-11-17T15:49:00Z"/>
              </w:rPr>
            </w:pPr>
            <w:ins w:id="3481" w:author="gz y" w:date="2016-11-17T15:49:00Z">
              <w:r>
                <w:rPr>
                  <w:rFonts w:hint="eastAsia"/>
                </w:rPr>
                <w:t>Interger*2</w:t>
              </w:r>
            </w:ins>
          </w:p>
        </w:tc>
        <w:tc>
          <w:tcPr>
            <w:tcW w:w="2410" w:type="dxa"/>
            <w:vAlign w:val="center"/>
          </w:tcPr>
          <w:p w:rsidR="00C84906" w:rsidRDefault="00C84906" w:rsidP="00C84906">
            <w:pPr>
              <w:rPr>
                <w:ins w:id="3482" w:author="gz y" w:date="2016-11-17T15:49:00Z"/>
              </w:rPr>
            </w:pPr>
            <w:ins w:id="3483" w:author="gz y" w:date="2016-11-17T15:49:00Z">
              <w:r>
                <w:rPr>
                  <w:rFonts w:hint="eastAsia"/>
                </w:rPr>
                <w:t>I</w:t>
              </w:r>
              <w:r>
                <w:t>VR</w:t>
              </w:r>
              <w:r>
                <w:rPr>
                  <w:rFonts w:hint="eastAsia"/>
                </w:rPr>
                <w:t>分机范围</w:t>
              </w:r>
            </w:ins>
          </w:p>
        </w:tc>
      </w:tr>
      <w:tr w:rsidR="00C84906" w:rsidTr="007244C6">
        <w:trPr>
          <w:jc w:val="center"/>
          <w:ins w:id="3484" w:author="gz y" w:date="2016-11-17T15:49:00Z"/>
        </w:trPr>
        <w:tc>
          <w:tcPr>
            <w:tcW w:w="1838" w:type="dxa"/>
            <w:vAlign w:val="center"/>
          </w:tcPr>
          <w:p w:rsidR="00C84906" w:rsidRDefault="00C84906" w:rsidP="00C84906">
            <w:pPr>
              <w:rPr>
                <w:ins w:id="3485" w:author="gz y" w:date="2016-11-17T15:49:00Z"/>
              </w:rPr>
            </w:pPr>
            <w:ins w:id="3486" w:author="gz y" w:date="2016-11-17T15:49:00Z">
              <w:r>
                <w:rPr>
                  <w:rFonts w:hint="eastAsia"/>
                </w:rPr>
                <w:t>ring</w:t>
              </w:r>
              <w:r>
                <w:t>group_exten</w:t>
              </w:r>
            </w:ins>
          </w:p>
        </w:tc>
        <w:tc>
          <w:tcPr>
            <w:tcW w:w="1843" w:type="dxa"/>
            <w:vAlign w:val="center"/>
          </w:tcPr>
          <w:p w:rsidR="00C84906" w:rsidRDefault="00C84906" w:rsidP="00C84906">
            <w:pPr>
              <w:rPr>
                <w:ins w:id="3487" w:author="gz y" w:date="2016-11-17T15:49:00Z"/>
              </w:rPr>
            </w:pPr>
            <w:ins w:id="3488" w:author="gz y" w:date="2016-11-17T15:49:00Z">
              <w:r>
                <w:t>List&lt;Integer&gt;</w:t>
              </w:r>
            </w:ins>
          </w:p>
        </w:tc>
        <w:tc>
          <w:tcPr>
            <w:tcW w:w="1417" w:type="dxa"/>
            <w:vAlign w:val="center"/>
          </w:tcPr>
          <w:p w:rsidR="00C84906" w:rsidRDefault="00C84906" w:rsidP="00C84906">
            <w:pPr>
              <w:rPr>
                <w:ins w:id="3489" w:author="gz y" w:date="2016-11-17T15:49:00Z"/>
              </w:rPr>
            </w:pPr>
            <w:ins w:id="3490" w:author="gz y" w:date="2016-11-17T15:49:00Z">
              <w:r>
                <w:rPr>
                  <w:rFonts w:hint="eastAsia"/>
                </w:rPr>
                <w:t>Interger*2</w:t>
              </w:r>
            </w:ins>
          </w:p>
        </w:tc>
        <w:tc>
          <w:tcPr>
            <w:tcW w:w="2410" w:type="dxa"/>
            <w:vAlign w:val="center"/>
          </w:tcPr>
          <w:p w:rsidR="00C84906" w:rsidRDefault="00C84906" w:rsidP="00C84906">
            <w:pPr>
              <w:rPr>
                <w:ins w:id="3491" w:author="gz y" w:date="2016-11-17T15:49:00Z"/>
              </w:rPr>
            </w:pPr>
            <w:ins w:id="3492" w:author="gz y" w:date="2016-11-17T15:49:00Z">
              <w:r>
                <w:rPr>
                  <w:rFonts w:hint="eastAsia"/>
                </w:rPr>
                <w:t>响铃</w:t>
              </w:r>
              <w:proofErr w:type="gramStart"/>
              <w:r>
                <w:rPr>
                  <w:rFonts w:hint="eastAsia"/>
                </w:rPr>
                <w:t>组分机</w:t>
              </w:r>
              <w:proofErr w:type="gramEnd"/>
              <w:r>
                <w:rPr>
                  <w:rFonts w:hint="eastAsia"/>
                </w:rPr>
                <w:t>范围</w:t>
              </w:r>
            </w:ins>
          </w:p>
        </w:tc>
      </w:tr>
    </w:tbl>
    <w:p w:rsidR="00CF0686" w:rsidRDefault="00CF0686" w:rsidP="00CF0686"/>
    <w:p w:rsidR="00CF0686" w:rsidRDefault="00CF0686" w:rsidP="00CF068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 w:rsidR="00460930">
        <w:t>{</w:t>
      </w:r>
      <w:r w:rsidR="003F051F">
        <w:t>“sip_port”: 5060</w:t>
      </w:r>
      <w:r w:rsidR="00D0693A">
        <w:t>, rtp_port_range: [1000</w:t>
      </w:r>
      <w:r w:rsidR="009E2D8F">
        <w:t>0</w:t>
      </w:r>
      <w:r w:rsidR="00D0693A">
        <w:t>, 200</w:t>
      </w:r>
      <w:r w:rsidR="009E2D8F">
        <w:t>0</w:t>
      </w:r>
      <w:r w:rsidR="00D0693A">
        <w:t>0]</w:t>
      </w:r>
      <w:ins w:id="3493" w:author="gz y" w:date="2016-11-17T15:50:00Z">
        <w:r w:rsidR="00C84906" w:rsidRPr="00C84906">
          <w:rPr>
            <w:rFonts w:hint="eastAsia"/>
          </w:rPr>
          <w:t xml:space="preserve"> </w:t>
        </w:r>
        <w:r w:rsidR="00C84906">
          <w:rPr>
            <w:rFonts w:hint="eastAsia"/>
          </w:rPr>
          <w:t>,</w:t>
        </w:r>
        <w:r w:rsidR="00C84906">
          <w:t xml:space="preserve"> “</w:t>
        </w:r>
        <w:r w:rsidR="00C84906">
          <w:rPr>
            <w:rFonts w:hint="eastAsia"/>
          </w:rPr>
          <w:t>user</w:t>
        </w:r>
        <w:r w:rsidR="00C84906">
          <w:t>_exten”: [6000, 6299], “conference_exten”: [6300, 6399], “</w:t>
        </w:r>
        <w:r w:rsidR="00C84906">
          <w:rPr>
            <w:rFonts w:hint="eastAsia"/>
          </w:rPr>
          <w:t>ivr</w:t>
        </w:r>
        <w:r w:rsidR="00C84906">
          <w:t>_exten”: [7000, 7100], “</w:t>
        </w:r>
        <w:r w:rsidR="00C84906">
          <w:rPr>
            <w:rFonts w:hint="eastAsia"/>
          </w:rPr>
          <w:t>ring</w:t>
        </w:r>
        <w:r w:rsidR="00C84906">
          <w:t>group_exten”: [6400, 6499]</w:t>
        </w:r>
      </w:ins>
      <w:r w:rsidR="00460930">
        <w:t>}</w:t>
      </w:r>
    </w:p>
    <w:p w:rsidR="00CF0686" w:rsidRDefault="00CF0686" w:rsidP="00CF068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返回：</w:t>
      </w:r>
      <w:ins w:id="3494" w:author="gz y" w:date="2016-11-17T16:05:00Z">
        <w:r w:rsidR="002C3980">
          <w:rPr>
            <w:rFonts w:hint="eastAsia"/>
          </w:rPr>
          <w:t>A</w:t>
        </w:r>
        <w:r w:rsidR="002C3980">
          <w:t>PI.State</w:t>
        </w:r>
      </w:ins>
      <w:del w:id="3495" w:author="gz y" w:date="2016-11-17T16:05:00Z">
        <w:r w:rsidDel="002C3980">
          <w:rPr>
            <w:rFonts w:hint="eastAsia"/>
          </w:rPr>
          <w:delText>Object</w:delText>
        </w:r>
      </w:del>
    </w:p>
    <w:p w:rsidR="00CF0686" w:rsidDel="002C3980" w:rsidRDefault="00CF0686" w:rsidP="00CF0686">
      <w:pPr>
        <w:rPr>
          <w:del w:id="3496" w:author="gz y" w:date="2016-11-17T16:05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16BC6" w:rsidDel="002C3980" w:rsidTr="007244C6">
        <w:trPr>
          <w:jc w:val="center"/>
          <w:del w:id="3497" w:author="gz y" w:date="2016-11-17T16:05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16BC6" w:rsidDel="002C3980" w:rsidRDefault="00A16BC6" w:rsidP="007244C6">
            <w:pPr>
              <w:rPr>
                <w:del w:id="3498" w:author="gz y" w:date="2016-11-17T16:05:00Z"/>
              </w:rPr>
            </w:pPr>
            <w:del w:id="3499" w:author="gz y" w:date="2016-11-17T16:05:00Z">
              <w:r w:rsidDel="002C3980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16BC6" w:rsidDel="002C3980" w:rsidRDefault="00A16BC6" w:rsidP="007244C6">
            <w:pPr>
              <w:rPr>
                <w:del w:id="3500" w:author="gz y" w:date="2016-11-17T16:05:00Z"/>
              </w:rPr>
            </w:pPr>
            <w:del w:id="3501" w:author="gz y" w:date="2016-11-17T16:05:00Z">
              <w:r w:rsidDel="002C3980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16BC6" w:rsidDel="002C3980" w:rsidRDefault="00A16BC6" w:rsidP="007244C6">
            <w:pPr>
              <w:rPr>
                <w:del w:id="3502" w:author="gz y" w:date="2016-11-17T16:05:00Z"/>
              </w:rPr>
            </w:pPr>
            <w:del w:id="3503" w:author="gz y" w:date="2016-11-17T16:05:00Z">
              <w:r w:rsidDel="002C3980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16BC6" w:rsidDel="002C3980" w:rsidRDefault="00A16BC6" w:rsidP="007244C6">
            <w:pPr>
              <w:rPr>
                <w:del w:id="3504" w:author="gz y" w:date="2016-11-17T16:05:00Z"/>
              </w:rPr>
            </w:pPr>
            <w:del w:id="3505" w:author="gz y" w:date="2016-11-17T16:05:00Z">
              <w:r w:rsidDel="002C3980">
                <w:rPr>
                  <w:rFonts w:hint="eastAsia"/>
                </w:rPr>
                <w:delText>说明</w:delText>
              </w:r>
            </w:del>
          </w:p>
        </w:tc>
      </w:tr>
      <w:tr w:rsidR="00A16BC6" w:rsidDel="002C3980" w:rsidTr="007244C6">
        <w:trPr>
          <w:jc w:val="center"/>
          <w:del w:id="3506" w:author="gz y" w:date="2016-11-17T16:05:00Z"/>
        </w:trPr>
        <w:tc>
          <w:tcPr>
            <w:tcW w:w="1838" w:type="dxa"/>
            <w:vAlign w:val="center"/>
          </w:tcPr>
          <w:p w:rsidR="00A16BC6" w:rsidDel="002C3980" w:rsidRDefault="00A16BC6" w:rsidP="007244C6">
            <w:pPr>
              <w:rPr>
                <w:del w:id="3507" w:author="gz y" w:date="2016-11-17T16:05:00Z"/>
              </w:rPr>
            </w:pPr>
            <w:del w:id="3508" w:author="gz y" w:date="2016-11-17T16:05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A16BC6" w:rsidDel="002C3980" w:rsidRDefault="00A16BC6" w:rsidP="007244C6">
            <w:pPr>
              <w:rPr>
                <w:del w:id="3509" w:author="gz y" w:date="2016-11-17T16:05:00Z"/>
              </w:rPr>
            </w:pPr>
            <w:del w:id="3510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16BC6" w:rsidDel="002C3980" w:rsidRDefault="00A16BC6" w:rsidP="007244C6">
            <w:pPr>
              <w:rPr>
                <w:del w:id="3511" w:author="gz y" w:date="2016-11-17T16:05:00Z"/>
              </w:rPr>
            </w:pPr>
            <w:del w:id="3512" w:author="gz y" w:date="2016-11-17T16:05:00Z">
              <w:r w:rsidDel="002C3980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A16BC6" w:rsidDel="002C3980" w:rsidRDefault="00A16BC6" w:rsidP="007244C6">
            <w:pPr>
              <w:rPr>
                <w:del w:id="3513" w:author="gz y" w:date="2016-11-17T16:05:00Z"/>
              </w:rPr>
            </w:pPr>
            <w:del w:id="3514" w:author="gz y" w:date="2016-11-17T16:05:00Z">
              <w:r w:rsidDel="002C3980">
                <w:rPr>
                  <w:rFonts w:hint="eastAsia"/>
                </w:rPr>
                <w:delText>api</w:delText>
              </w:r>
              <w:r w:rsidDel="002C3980">
                <w:delText xml:space="preserve"> </w:delText>
              </w:r>
              <w:r w:rsidDel="002C3980">
                <w:rPr>
                  <w:rFonts w:hint="eastAsia"/>
                </w:rPr>
                <w:delText>url</w:delText>
              </w:r>
            </w:del>
          </w:p>
        </w:tc>
      </w:tr>
      <w:tr w:rsidR="00A16BC6" w:rsidDel="002C3980" w:rsidTr="007244C6">
        <w:trPr>
          <w:jc w:val="center"/>
          <w:del w:id="3515" w:author="gz y" w:date="2016-11-17T16:05:00Z"/>
        </w:trPr>
        <w:tc>
          <w:tcPr>
            <w:tcW w:w="1838" w:type="dxa"/>
            <w:vAlign w:val="center"/>
          </w:tcPr>
          <w:p w:rsidR="00A16BC6" w:rsidDel="002C3980" w:rsidRDefault="00A16BC6" w:rsidP="007244C6">
            <w:pPr>
              <w:rPr>
                <w:del w:id="3516" w:author="gz y" w:date="2016-11-17T16:05:00Z"/>
              </w:rPr>
            </w:pPr>
            <w:del w:id="3517" w:author="gz y" w:date="2016-11-17T16:05:00Z">
              <w:r w:rsidDel="002C3980">
                <w:delText xml:space="preserve">state </w:delText>
              </w:r>
              <w:r w:rsidRPr="001964D0" w:rsidDel="002C3980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A16BC6" w:rsidDel="002C3980" w:rsidRDefault="00A16BC6" w:rsidP="007244C6">
            <w:pPr>
              <w:rPr>
                <w:del w:id="3518" w:author="gz y" w:date="2016-11-17T16:05:00Z"/>
              </w:rPr>
            </w:pPr>
            <w:del w:id="3519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16BC6" w:rsidDel="002C3980" w:rsidRDefault="00A16BC6" w:rsidP="007244C6">
            <w:pPr>
              <w:rPr>
                <w:del w:id="3520" w:author="gz y" w:date="2016-11-17T16:05:00Z"/>
              </w:rPr>
            </w:pPr>
            <w:del w:id="3521" w:author="gz y" w:date="2016-11-17T16:05:00Z">
              <w:r w:rsidDel="002C3980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A16BC6" w:rsidDel="002C3980" w:rsidRDefault="00A16BC6" w:rsidP="007244C6">
            <w:pPr>
              <w:rPr>
                <w:del w:id="3522" w:author="gz y" w:date="2016-11-17T16:05:00Z"/>
              </w:rPr>
            </w:pPr>
            <w:del w:id="3523" w:author="gz y" w:date="2016-11-17T16:05:00Z">
              <w:r w:rsidDel="002C3980">
                <w:rPr>
                  <w:rFonts w:hint="eastAsia"/>
                </w:rPr>
                <w:delText>结果状态，</w:delText>
              </w:r>
              <w:r w:rsidDel="002C3980">
                <w:rPr>
                  <w:rFonts w:hint="eastAsia"/>
                </w:rPr>
                <w:delText>ok, error</w:delText>
              </w:r>
            </w:del>
          </w:p>
        </w:tc>
      </w:tr>
      <w:tr w:rsidR="00A16BC6" w:rsidDel="002C3980" w:rsidTr="007244C6">
        <w:trPr>
          <w:jc w:val="center"/>
          <w:del w:id="3524" w:author="gz y" w:date="2016-11-17T16:05:00Z"/>
        </w:trPr>
        <w:tc>
          <w:tcPr>
            <w:tcW w:w="1838" w:type="dxa"/>
            <w:vAlign w:val="center"/>
          </w:tcPr>
          <w:p w:rsidR="00A16BC6" w:rsidDel="002C3980" w:rsidRDefault="00A16BC6" w:rsidP="007244C6">
            <w:pPr>
              <w:rPr>
                <w:del w:id="3525" w:author="gz y" w:date="2016-11-17T16:05:00Z"/>
              </w:rPr>
            </w:pPr>
            <w:del w:id="3526" w:author="gz y" w:date="2016-11-17T16:05:00Z">
              <w:r w:rsidDel="002C3980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A16BC6" w:rsidDel="002C3980" w:rsidRDefault="00A16BC6" w:rsidP="007244C6">
            <w:pPr>
              <w:rPr>
                <w:del w:id="3527" w:author="gz y" w:date="2016-11-17T16:05:00Z"/>
              </w:rPr>
            </w:pPr>
            <w:del w:id="3528" w:author="gz y" w:date="2016-11-17T16:05:00Z">
              <w:r w:rsidDel="002C3980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16BC6" w:rsidDel="002C3980" w:rsidRDefault="00A16BC6" w:rsidP="007244C6">
            <w:pPr>
              <w:rPr>
                <w:del w:id="3529" w:author="gz y" w:date="2016-11-17T16:05:00Z"/>
              </w:rPr>
            </w:pPr>
            <w:del w:id="3530" w:author="gz y" w:date="2016-11-17T16:05:00Z">
              <w:r w:rsidDel="002C3980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A16BC6" w:rsidDel="002C3980" w:rsidRDefault="00A16BC6" w:rsidP="007244C6">
            <w:pPr>
              <w:rPr>
                <w:del w:id="3531" w:author="gz y" w:date="2016-11-17T16:05:00Z"/>
              </w:rPr>
            </w:pPr>
            <w:del w:id="3532" w:author="gz y" w:date="2016-11-17T16:05:00Z">
              <w:r w:rsidDel="002C3980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CF0686" w:rsidRPr="00A16BC6" w:rsidDel="002C3980" w:rsidRDefault="00CF0686" w:rsidP="00CF0686">
      <w:pPr>
        <w:rPr>
          <w:del w:id="3533" w:author="gz y" w:date="2016-11-17T16:05:00Z"/>
        </w:rPr>
      </w:pPr>
    </w:p>
    <w:p w:rsidR="00CF0686" w:rsidDel="002C3980" w:rsidRDefault="00CF0686" w:rsidP="00CF0686">
      <w:pPr>
        <w:pStyle w:val="aa"/>
        <w:numPr>
          <w:ilvl w:val="0"/>
          <w:numId w:val="11"/>
        </w:numPr>
        <w:ind w:firstLineChars="0"/>
        <w:rPr>
          <w:del w:id="3534" w:author="gz y" w:date="2016-11-17T16:05:00Z"/>
        </w:rPr>
      </w:pPr>
      <w:del w:id="3535" w:author="gz y" w:date="2016-11-17T16:05:00Z">
        <w:r w:rsidDel="002C3980">
          <w:rPr>
            <w:rFonts w:hint="eastAsia"/>
          </w:rPr>
          <w:delText>示例：</w:delText>
        </w:r>
        <w:r w:rsidR="00B305F7" w:rsidDel="002C3980">
          <w:rPr>
            <w:rFonts w:hint="eastAsia"/>
          </w:rPr>
          <w:delText>{</w:delText>
        </w:r>
        <w:r w:rsidR="00B305F7" w:rsidDel="002C3980">
          <w:delText>“api”: “</w:delText>
        </w:r>
        <w:r w:rsidR="00312D9D" w:rsidDel="002C3980">
          <w:rPr>
            <w:rFonts w:hint="eastAsia"/>
          </w:rPr>
          <w:delText>/api/sip</w:delText>
        </w:r>
        <w:r w:rsidR="00312D9D" w:rsidDel="002C3980">
          <w:delText>/</w:delText>
        </w:r>
        <w:r w:rsidR="00312D9D" w:rsidDel="002C3980">
          <w:rPr>
            <w:rFonts w:hint="eastAsia"/>
          </w:rPr>
          <w:delText>conf</w:delText>
        </w:r>
        <w:r w:rsidR="00B305F7" w:rsidDel="002C3980">
          <w:delText>”, “state”: “ok”</w:delText>
        </w:r>
        <w:r w:rsidR="00B305F7" w:rsidDel="002C3980">
          <w:rPr>
            <w:rFonts w:hint="eastAsia"/>
          </w:rPr>
          <w:delText>}</w:delText>
        </w:r>
      </w:del>
    </w:p>
    <w:p w:rsidR="00CF0686" w:rsidRPr="00CF0686" w:rsidRDefault="00CF0686" w:rsidP="00A16BC6"/>
    <w:p w:rsidR="00F677A9" w:rsidRDefault="00F677A9" w:rsidP="00ED2835">
      <w:pPr>
        <w:pStyle w:val="2"/>
        <w:numPr>
          <w:ilvl w:val="1"/>
          <w:numId w:val="2"/>
        </w:numPr>
      </w:pPr>
      <w:bookmarkStart w:id="3536" w:name="_Toc471397873"/>
      <w:r>
        <w:rPr>
          <w:rFonts w:hint="eastAsia"/>
        </w:rPr>
        <w:t>通话记录</w:t>
      </w:r>
      <w:bookmarkEnd w:id="3536"/>
    </w:p>
    <w:p w:rsidR="00F677A9" w:rsidRDefault="00F677A9" w:rsidP="00ED2835">
      <w:pPr>
        <w:pStyle w:val="3"/>
        <w:numPr>
          <w:ilvl w:val="2"/>
          <w:numId w:val="2"/>
        </w:numPr>
      </w:pPr>
      <w:bookmarkStart w:id="3537" w:name="_Toc471397874"/>
      <w:r>
        <w:rPr>
          <w:rFonts w:hint="eastAsia"/>
        </w:rPr>
        <w:t>获取通话记录</w:t>
      </w:r>
      <w:bookmarkEnd w:id="3537"/>
    </w:p>
    <w:p w:rsidR="00F677A9" w:rsidRDefault="00F677A9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>
        <w:t>call/</w:t>
      </w:r>
      <w:r w:rsidRPr="00F677A9">
        <w:t>record</w:t>
      </w:r>
      <w:r w:rsidR="00026C22">
        <w:rPr>
          <w:rFonts w:hint="eastAsia"/>
        </w:rPr>
        <w:t>s</w:t>
      </w:r>
    </w:p>
    <w:p w:rsidR="00441F8F" w:rsidRDefault="00441F8F" w:rsidP="00441F8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441F8F" w:rsidRDefault="00441F8F" w:rsidP="00441F8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参数：无参数时将获取全部列表</w:t>
      </w:r>
    </w:p>
    <w:p w:rsidR="00441F8F" w:rsidRDefault="00441F8F" w:rsidP="00441F8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41F8F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41F8F" w:rsidRDefault="00441F8F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41F8F" w:rsidRDefault="00441F8F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41F8F" w:rsidRDefault="00441F8F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41F8F" w:rsidRDefault="00441F8F" w:rsidP="007244C6">
            <w:r>
              <w:rPr>
                <w:rFonts w:hint="eastAsia"/>
              </w:rPr>
              <w:t>说明</w:t>
            </w:r>
          </w:p>
        </w:tc>
      </w:tr>
      <w:tr w:rsidR="00441F8F" w:rsidTr="007244C6">
        <w:trPr>
          <w:jc w:val="center"/>
        </w:trPr>
        <w:tc>
          <w:tcPr>
            <w:tcW w:w="1838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441F8F" w:rsidRDefault="00441F8F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当前页码</w:t>
            </w:r>
          </w:p>
        </w:tc>
      </w:tr>
      <w:tr w:rsidR="00441F8F" w:rsidTr="007244C6">
        <w:trPr>
          <w:jc w:val="center"/>
        </w:trPr>
        <w:tc>
          <w:tcPr>
            <w:tcW w:w="1838" w:type="dxa"/>
            <w:vAlign w:val="center"/>
          </w:tcPr>
          <w:p w:rsidR="00441F8F" w:rsidRDefault="00441F8F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441F8F" w:rsidRDefault="00441F8F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441F8F" w:rsidRDefault="00441F8F" w:rsidP="00441F8F"/>
    <w:p w:rsidR="00441F8F" w:rsidRDefault="00441F8F" w:rsidP="00441F8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http://www.systec-pbx.net</w:t>
      </w:r>
      <w:r>
        <w:rPr>
          <w:rFonts w:hint="eastAsia"/>
        </w:rPr>
        <w:t>/api</w:t>
      </w:r>
      <w:r w:rsidR="008C68DA">
        <w:rPr>
          <w:rFonts w:hint="eastAsia"/>
        </w:rPr>
        <w:t>/call</w:t>
      </w:r>
      <w:r>
        <w:rPr>
          <w:rFonts w:hint="eastAsia"/>
        </w:rPr>
        <w:t>/</w:t>
      </w:r>
      <w:r w:rsidR="00900FEC" w:rsidRPr="00F677A9">
        <w:t>record</w:t>
      </w:r>
      <w:r w:rsidR="00900FEC">
        <w:rPr>
          <w:rFonts w:hint="eastAsia"/>
        </w:rPr>
        <w:t>s</w:t>
      </w:r>
      <w:r>
        <w:t>/1/20</w:t>
      </w:r>
    </w:p>
    <w:p w:rsidR="00441F8F" w:rsidRDefault="00441F8F" w:rsidP="00441F8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441F8F" w:rsidRDefault="00441F8F" w:rsidP="00441F8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41F8F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41F8F" w:rsidRDefault="00441F8F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41F8F" w:rsidRDefault="00441F8F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41F8F" w:rsidRDefault="00441F8F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41F8F" w:rsidRDefault="00441F8F" w:rsidP="007244C6">
            <w:r>
              <w:rPr>
                <w:rFonts w:hint="eastAsia"/>
              </w:rPr>
              <w:t>说明</w:t>
            </w:r>
          </w:p>
        </w:tc>
      </w:tr>
      <w:tr w:rsidR="00441F8F" w:rsidTr="007244C6">
        <w:trPr>
          <w:jc w:val="center"/>
        </w:trPr>
        <w:tc>
          <w:tcPr>
            <w:tcW w:w="1838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441F8F" w:rsidRDefault="00441F8F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当前页码</w:t>
            </w:r>
          </w:p>
        </w:tc>
      </w:tr>
      <w:tr w:rsidR="00441F8F" w:rsidTr="007244C6">
        <w:trPr>
          <w:jc w:val="center"/>
        </w:trPr>
        <w:tc>
          <w:tcPr>
            <w:tcW w:w="1838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441F8F" w:rsidRDefault="00441F8F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总条数</w:t>
            </w:r>
          </w:p>
        </w:tc>
      </w:tr>
      <w:tr w:rsidR="00441F8F" w:rsidTr="007244C6">
        <w:trPr>
          <w:jc w:val="center"/>
        </w:trPr>
        <w:tc>
          <w:tcPr>
            <w:tcW w:w="1838" w:type="dxa"/>
            <w:vAlign w:val="center"/>
          </w:tcPr>
          <w:p w:rsidR="00441F8F" w:rsidRDefault="004F0031" w:rsidP="007244C6">
            <w:r w:rsidRPr="00F677A9">
              <w:t>record</w:t>
            </w:r>
            <w:r>
              <w:rPr>
                <w:rFonts w:hint="eastAsia"/>
              </w:rPr>
              <w:t>s</w:t>
            </w:r>
            <w:r w:rsidR="00441F8F">
              <w:t xml:space="preserve"> </w:t>
            </w:r>
            <w:r w:rsidR="00441F8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441F8F" w:rsidRDefault="00441F8F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441F8F" w:rsidRDefault="004F0031" w:rsidP="007244C6">
            <w:r>
              <w:rPr>
                <w:rFonts w:hint="eastAsia"/>
              </w:rPr>
              <w:t>记录</w:t>
            </w:r>
            <w:r w:rsidR="00441F8F">
              <w:rPr>
                <w:rFonts w:hint="eastAsia"/>
              </w:rPr>
              <w:t>列表</w:t>
            </w:r>
          </w:p>
        </w:tc>
      </w:tr>
    </w:tbl>
    <w:p w:rsidR="00441F8F" w:rsidRDefault="00441F8F" w:rsidP="00441F8F"/>
    <w:p w:rsidR="00F677A9" w:rsidRDefault="000D795E" w:rsidP="00DB360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记录</w:t>
      </w:r>
      <w:r w:rsidR="00441F8F">
        <w:rPr>
          <w:rFonts w:hint="eastAsia"/>
        </w:rPr>
        <w:t>列表：</w:t>
      </w:r>
      <w:r w:rsidR="00441F8F">
        <w:rPr>
          <w:rFonts w:hint="eastAsia"/>
        </w:rPr>
        <w:t>List&lt;</w:t>
      </w:r>
      <w:r w:rsidR="00441F8F">
        <w:t>Item</w:t>
      </w:r>
      <w:r w:rsidR="00441F8F">
        <w:rPr>
          <w:rFonts w:hint="eastAsia"/>
        </w:rPr>
        <w:t>&gt;</w:t>
      </w:r>
    </w:p>
    <w:p w:rsidR="00441F8F" w:rsidRDefault="00441F8F" w:rsidP="00441F8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F677A9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F677A9" w:rsidRDefault="00F677A9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677A9" w:rsidRDefault="00F677A9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F677A9" w:rsidRDefault="00F677A9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F677A9" w:rsidRDefault="00F677A9" w:rsidP="00933B0B">
            <w:r>
              <w:rPr>
                <w:rFonts w:hint="eastAsia"/>
              </w:rPr>
              <w:t>说明</w:t>
            </w:r>
          </w:p>
        </w:tc>
      </w:tr>
      <w:tr w:rsidR="00F677A9" w:rsidTr="00933B0B">
        <w:trPr>
          <w:jc w:val="center"/>
        </w:trPr>
        <w:tc>
          <w:tcPr>
            <w:tcW w:w="1838" w:type="dxa"/>
            <w:vAlign w:val="center"/>
          </w:tcPr>
          <w:p w:rsidR="00F677A9" w:rsidRPr="0013548B" w:rsidRDefault="00E80064" w:rsidP="00933B0B">
            <w:r>
              <w:t>id</w:t>
            </w:r>
          </w:p>
        </w:tc>
        <w:tc>
          <w:tcPr>
            <w:tcW w:w="1843" w:type="dxa"/>
            <w:vAlign w:val="center"/>
          </w:tcPr>
          <w:p w:rsidR="00F677A9" w:rsidRDefault="0080056E" w:rsidP="00933B0B">
            <w:r>
              <w:t>Integer</w:t>
            </w:r>
          </w:p>
        </w:tc>
        <w:tc>
          <w:tcPr>
            <w:tcW w:w="1417" w:type="dxa"/>
            <w:vAlign w:val="center"/>
          </w:tcPr>
          <w:p w:rsidR="00F677A9" w:rsidRDefault="00A123A9" w:rsidP="00933B0B">
            <w:r>
              <w:t>4</w:t>
            </w:r>
          </w:p>
        </w:tc>
        <w:tc>
          <w:tcPr>
            <w:tcW w:w="2410" w:type="dxa"/>
            <w:vAlign w:val="center"/>
          </w:tcPr>
          <w:p w:rsidR="00F677A9" w:rsidRDefault="00203EA1" w:rsidP="00933B0B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80064" w:rsidTr="00933B0B">
        <w:trPr>
          <w:jc w:val="center"/>
        </w:trPr>
        <w:tc>
          <w:tcPr>
            <w:tcW w:w="1838" w:type="dxa"/>
            <w:vAlign w:val="center"/>
          </w:tcPr>
          <w:p w:rsidR="00E80064" w:rsidRPr="0013548B" w:rsidRDefault="00E80064" w:rsidP="00E80064">
            <w:r>
              <w:t>call_time</w:t>
            </w:r>
            <w:r w:rsidR="00DD18A0">
              <w:t xml:space="preserve"> </w:t>
            </w:r>
            <w:r w:rsidR="00DD18A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80064" w:rsidRDefault="0019588F" w:rsidP="00E80064">
            <w:r>
              <w:t>String</w:t>
            </w:r>
          </w:p>
        </w:tc>
        <w:tc>
          <w:tcPr>
            <w:tcW w:w="1417" w:type="dxa"/>
            <w:vAlign w:val="center"/>
          </w:tcPr>
          <w:p w:rsidR="00E80064" w:rsidRDefault="00E80064" w:rsidP="00E80064">
            <w:r>
              <w:t>20</w:t>
            </w:r>
          </w:p>
        </w:tc>
        <w:tc>
          <w:tcPr>
            <w:tcW w:w="2410" w:type="dxa"/>
            <w:vAlign w:val="center"/>
          </w:tcPr>
          <w:p w:rsidR="00E80064" w:rsidRDefault="00E80064" w:rsidP="00E80064">
            <w:r>
              <w:rPr>
                <w:rFonts w:hint="eastAsia"/>
              </w:rPr>
              <w:t>拨入时间</w:t>
            </w:r>
          </w:p>
        </w:tc>
      </w:tr>
      <w:tr w:rsidR="00E80064" w:rsidTr="00933B0B">
        <w:trPr>
          <w:jc w:val="center"/>
        </w:trPr>
        <w:tc>
          <w:tcPr>
            <w:tcW w:w="1838" w:type="dxa"/>
            <w:vAlign w:val="center"/>
          </w:tcPr>
          <w:p w:rsidR="00E80064" w:rsidRPr="004A38CC" w:rsidRDefault="00E80064" w:rsidP="00E80064">
            <w:r>
              <w:t>call_duration</w:t>
            </w:r>
            <w:r w:rsidR="00DD18A0">
              <w:t xml:space="preserve"> </w:t>
            </w:r>
            <w:r w:rsidR="00DD18A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80064" w:rsidRDefault="00D31EC2" w:rsidP="00E80064">
            <w:r>
              <w:t>Integer</w:t>
            </w:r>
          </w:p>
        </w:tc>
        <w:tc>
          <w:tcPr>
            <w:tcW w:w="1417" w:type="dxa"/>
            <w:vAlign w:val="center"/>
          </w:tcPr>
          <w:p w:rsidR="00E80064" w:rsidRDefault="00E80064" w:rsidP="00E80064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E80064" w:rsidRDefault="00E80064" w:rsidP="00E80064">
            <w:r>
              <w:rPr>
                <w:rFonts w:hint="eastAsia"/>
              </w:rPr>
              <w:t>通话时长</w:t>
            </w:r>
            <w:r w:rsidR="00C14CC7">
              <w:rPr>
                <w:rFonts w:hint="eastAsia"/>
              </w:rPr>
              <w:t>（</w:t>
            </w:r>
            <w:r w:rsidR="00C14CC7">
              <w:rPr>
                <w:rFonts w:hint="eastAsia"/>
              </w:rPr>
              <w:t>s</w:t>
            </w:r>
            <w:r w:rsidR="00C14CC7">
              <w:rPr>
                <w:rFonts w:hint="eastAsia"/>
              </w:rPr>
              <w:t>）</w:t>
            </w:r>
          </w:p>
        </w:tc>
      </w:tr>
      <w:tr w:rsidR="00E80064" w:rsidRPr="00D904D9" w:rsidTr="00933B0B">
        <w:trPr>
          <w:jc w:val="center"/>
        </w:trPr>
        <w:tc>
          <w:tcPr>
            <w:tcW w:w="1838" w:type="dxa"/>
            <w:vAlign w:val="center"/>
          </w:tcPr>
          <w:p w:rsidR="00E80064" w:rsidRDefault="00E80064" w:rsidP="00E80064">
            <w:r>
              <w:t>callerid</w:t>
            </w:r>
            <w:r w:rsidR="00DD18A0">
              <w:t xml:space="preserve"> </w:t>
            </w:r>
            <w:r w:rsidR="00DD18A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80064" w:rsidRDefault="0063582A" w:rsidP="00E80064">
            <w:r>
              <w:t>String</w:t>
            </w:r>
          </w:p>
        </w:tc>
        <w:tc>
          <w:tcPr>
            <w:tcW w:w="1417" w:type="dxa"/>
            <w:vAlign w:val="center"/>
          </w:tcPr>
          <w:p w:rsidR="00E80064" w:rsidRDefault="00913169" w:rsidP="00E800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E80064" w:rsidRDefault="00E80064" w:rsidP="00E80064">
            <w:r>
              <w:rPr>
                <w:rFonts w:hint="eastAsia"/>
              </w:rPr>
              <w:t>主叫号码</w:t>
            </w:r>
          </w:p>
        </w:tc>
      </w:tr>
      <w:tr w:rsidR="00E80064" w:rsidRPr="00D904D9" w:rsidTr="00933B0B">
        <w:trPr>
          <w:jc w:val="center"/>
        </w:trPr>
        <w:tc>
          <w:tcPr>
            <w:tcW w:w="1838" w:type="dxa"/>
            <w:vAlign w:val="center"/>
          </w:tcPr>
          <w:p w:rsidR="00E80064" w:rsidRDefault="00E80064" w:rsidP="00E80064">
            <w:r>
              <w:t>calledid</w:t>
            </w:r>
            <w:r w:rsidR="00DD18A0">
              <w:t xml:space="preserve"> </w:t>
            </w:r>
            <w:r w:rsidR="00DD18A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80064" w:rsidRDefault="0063582A" w:rsidP="00E80064">
            <w:r>
              <w:t>String</w:t>
            </w:r>
          </w:p>
        </w:tc>
        <w:tc>
          <w:tcPr>
            <w:tcW w:w="1417" w:type="dxa"/>
            <w:vAlign w:val="center"/>
          </w:tcPr>
          <w:p w:rsidR="00E80064" w:rsidRDefault="00913169" w:rsidP="00E800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E80064" w:rsidRDefault="00E80064" w:rsidP="00E80064">
            <w:r>
              <w:rPr>
                <w:rFonts w:hint="eastAsia"/>
              </w:rPr>
              <w:t>被叫号码</w:t>
            </w:r>
          </w:p>
        </w:tc>
      </w:tr>
      <w:tr w:rsidR="00E80064" w:rsidRPr="00D904D9" w:rsidTr="00933B0B">
        <w:trPr>
          <w:jc w:val="center"/>
        </w:trPr>
        <w:tc>
          <w:tcPr>
            <w:tcW w:w="1838" w:type="dxa"/>
            <w:vAlign w:val="center"/>
          </w:tcPr>
          <w:p w:rsidR="00E80064" w:rsidRDefault="00E80064" w:rsidP="00E80064">
            <w:r>
              <w:rPr>
                <w:rFonts w:hint="eastAsia"/>
              </w:rPr>
              <w:t>action</w:t>
            </w:r>
            <w:r w:rsidR="00DD18A0">
              <w:t xml:space="preserve"> </w:t>
            </w:r>
            <w:r w:rsidR="00DD18A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80064" w:rsidRDefault="0063582A" w:rsidP="00E80064">
            <w:r>
              <w:t>String</w:t>
            </w:r>
          </w:p>
        </w:tc>
        <w:tc>
          <w:tcPr>
            <w:tcW w:w="1417" w:type="dxa"/>
            <w:vAlign w:val="center"/>
          </w:tcPr>
          <w:p w:rsidR="00E80064" w:rsidRDefault="00913169" w:rsidP="00E80064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E80064" w:rsidRDefault="00E80064" w:rsidP="00E80064">
            <w:r>
              <w:rPr>
                <w:rFonts w:hint="eastAsia"/>
              </w:rPr>
              <w:t>接听动作</w:t>
            </w:r>
          </w:p>
        </w:tc>
      </w:tr>
    </w:tbl>
    <w:p w:rsidR="00F677A9" w:rsidRDefault="00F677A9" w:rsidP="00F677A9"/>
    <w:p w:rsidR="00F677A9" w:rsidRDefault="00F677A9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 w:rsidR="001F3072">
        <w:rPr>
          <w:rFonts w:hint="eastAsia"/>
        </w:rPr>
        <w:t>{</w:t>
      </w:r>
      <w:r w:rsidR="001F3072">
        <w:t>“page”: 1, “</w:t>
      </w:r>
      <w:r w:rsidR="001F3072">
        <w:rPr>
          <w:rFonts w:hint="eastAsia"/>
        </w:rPr>
        <w:t>total</w:t>
      </w:r>
      <w:r w:rsidR="001F3072">
        <w:t>_count”: 100, “</w:t>
      </w:r>
      <w:r w:rsidR="001F3072" w:rsidRPr="00F677A9">
        <w:t>record</w:t>
      </w:r>
      <w:r w:rsidR="001F3072">
        <w:rPr>
          <w:rFonts w:hint="eastAsia"/>
        </w:rPr>
        <w:t>s</w:t>
      </w:r>
      <w:r w:rsidR="001F3072">
        <w:t xml:space="preserve">”: </w:t>
      </w:r>
      <w:r>
        <w:rPr>
          <w:rFonts w:hint="eastAsia"/>
        </w:rPr>
        <w:t>[</w:t>
      </w:r>
      <w:r>
        <w:t>{</w:t>
      </w:r>
      <w:r w:rsidR="00C41016">
        <w:t xml:space="preserve">“id”: 1, </w:t>
      </w:r>
      <w:r>
        <w:t>“</w:t>
      </w:r>
      <w:r w:rsidR="000426B5">
        <w:rPr>
          <w:rFonts w:hint="eastAsia"/>
        </w:rPr>
        <w:t>call</w:t>
      </w:r>
      <w:r w:rsidR="000426B5">
        <w:t>_time</w:t>
      </w:r>
      <w:r>
        <w:t>”: “</w:t>
      </w:r>
      <w:r w:rsidR="000426B5">
        <w:t>2016.10.20 10:10</w:t>
      </w:r>
      <w:r>
        <w:t>”, “</w:t>
      </w:r>
      <w:r w:rsidR="000426B5">
        <w:t>call_duration</w:t>
      </w:r>
      <w:r w:rsidR="00D621EF">
        <w:t>”: 300</w:t>
      </w:r>
      <w:r>
        <w:t>, “</w:t>
      </w:r>
      <w:r w:rsidR="000426B5">
        <w:t>callerid</w:t>
      </w:r>
      <w:r>
        <w:t>”: “</w:t>
      </w:r>
      <w:r w:rsidR="000426B5">
        <w:t>6001</w:t>
      </w:r>
      <w:r>
        <w:t>”, “</w:t>
      </w:r>
      <w:r w:rsidR="000426B5">
        <w:t>calledid</w:t>
      </w:r>
      <w:r>
        <w:t>”: “</w:t>
      </w:r>
      <w:r w:rsidR="000426B5">
        <w:t>6002</w:t>
      </w:r>
      <w:r>
        <w:t>”, “</w:t>
      </w:r>
      <w:r w:rsidR="000426B5">
        <w:t>action</w:t>
      </w:r>
      <w:r>
        <w:t xml:space="preserve">”: </w:t>
      </w:r>
      <w:r w:rsidR="000426B5">
        <w:t>“answer”</w:t>
      </w:r>
      <w:r>
        <w:t>}</w:t>
      </w:r>
      <w:r w:rsidR="005D29F4">
        <w:rPr>
          <w:rFonts w:hint="eastAsia"/>
        </w:rPr>
        <w:t xml:space="preserve">, </w:t>
      </w:r>
      <w:r w:rsidR="005D29F4">
        <w:t>…</w:t>
      </w:r>
      <w:r>
        <w:rPr>
          <w:rFonts w:hint="eastAsia"/>
        </w:rPr>
        <w:t>]</w:t>
      </w:r>
      <w:r w:rsidR="001F3072">
        <w:t>}</w:t>
      </w:r>
    </w:p>
    <w:p w:rsidR="00F15EE0" w:rsidRPr="00F677A9" w:rsidRDefault="00F15EE0" w:rsidP="00F15EE0"/>
    <w:p w:rsidR="00F677A9" w:rsidRDefault="00F677A9" w:rsidP="00ED2835">
      <w:pPr>
        <w:pStyle w:val="3"/>
        <w:numPr>
          <w:ilvl w:val="2"/>
          <w:numId w:val="2"/>
        </w:numPr>
      </w:pPr>
      <w:bookmarkStart w:id="3538" w:name="_Toc471397875"/>
      <w:r>
        <w:rPr>
          <w:rFonts w:hint="eastAsia"/>
        </w:rPr>
        <w:t>删除通话记录</w:t>
      </w:r>
      <w:bookmarkEnd w:id="3538"/>
    </w:p>
    <w:p w:rsidR="00D13BD3" w:rsidRDefault="00D13BD3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>
        <w:t>call/</w:t>
      </w:r>
      <w:r w:rsidRPr="00F677A9">
        <w:t>record</w:t>
      </w:r>
      <w:r w:rsidR="00000702">
        <w:rPr>
          <w:rFonts w:hint="eastAsia"/>
        </w:rPr>
        <w:t>/delete</w:t>
      </w:r>
    </w:p>
    <w:p w:rsidR="00761E9D" w:rsidRDefault="00761E9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D13BD3" w:rsidRDefault="005F456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C145EC">
        <w:rPr>
          <w:rFonts w:hint="eastAsia"/>
        </w:rPr>
        <w:t>：</w:t>
      </w:r>
      <w:r w:rsidR="00C145EC">
        <w:rPr>
          <w:rFonts w:hint="eastAsia"/>
        </w:rPr>
        <w:t>List&lt;</w:t>
      </w:r>
      <w:r w:rsidR="00C772F2">
        <w:t>String</w:t>
      </w:r>
      <w:r w:rsidR="00B26245">
        <w:t xml:space="preserve"> </w:t>
      </w:r>
      <w:r w:rsidR="00B26245" w:rsidRPr="001964D0">
        <w:rPr>
          <w:rFonts w:hint="eastAsia"/>
          <w:color w:val="FF0000"/>
        </w:rPr>
        <w:t>*</w:t>
      </w:r>
      <w:r w:rsidR="00C145EC">
        <w:rPr>
          <w:rFonts w:hint="eastAsia"/>
        </w:rPr>
        <w:t>&gt;</w:t>
      </w:r>
    </w:p>
    <w:p w:rsidR="00D13BD3" w:rsidRDefault="00D13BD3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[</w:t>
      </w:r>
      <w:r w:rsidR="009F0835">
        <w:t>“id1”, “id2”, …</w:t>
      </w:r>
      <w:r>
        <w:rPr>
          <w:rFonts w:hint="eastAsia"/>
        </w:rPr>
        <w:t>]</w:t>
      </w:r>
    </w:p>
    <w:p w:rsidR="00000702" w:rsidRDefault="0000070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539" w:author="gz y" w:date="2016-11-17T16:06:00Z">
        <w:r w:rsidR="00B12392">
          <w:rPr>
            <w:rFonts w:hint="eastAsia"/>
          </w:rPr>
          <w:t>A</w:t>
        </w:r>
        <w:r w:rsidR="00B12392">
          <w:t>PI.State</w:t>
        </w:r>
      </w:ins>
      <w:del w:id="3540" w:author="gz y" w:date="2016-11-17T16:06:00Z">
        <w:r w:rsidR="00803115" w:rsidDel="00B12392">
          <w:rPr>
            <w:rFonts w:hint="eastAsia"/>
          </w:rPr>
          <w:delText>Object</w:delText>
        </w:r>
      </w:del>
    </w:p>
    <w:p w:rsidR="00000702" w:rsidDel="00B12392" w:rsidRDefault="00000702" w:rsidP="00000702">
      <w:pPr>
        <w:rPr>
          <w:del w:id="3541" w:author="gz y" w:date="2016-11-17T16:06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B23311" w:rsidDel="00B12392" w:rsidTr="007244C6">
        <w:trPr>
          <w:jc w:val="center"/>
          <w:del w:id="3542" w:author="gz y" w:date="2016-11-17T16:06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B23311" w:rsidDel="00B12392" w:rsidRDefault="00B23311" w:rsidP="007244C6">
            <w:pPr>
              <w:rPr>
                <w:del w:id="3543" w:author="gz y" w:date="2016-11-17T16:06:00Z"/>
              </w:rPr>
            </w:pPr>
            <w:del w:id="3544" w:author="gz y" w:date="2016-11-17T16:06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23311" w:rsidDel="00B12392" w:rsidRDefault="00B23311" w:rsidP="007244C6">
            <w:pPr>
              <w:rPr>
                <w:del w:id="3545" w:author="gz y" w:date="2016-11-17T16:06:00Z"/>
              </w:rPr>
            </w:pPr>
            <w:del w:id="3546" w:author="gz y" w:date="2016-11-17T16:06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23311" w:rsidDel="00B12392" w:rsidRDefault="00B23311" w:rsidP="007244C6">
            <w:pPr>
              <w:rPr>
                <w:del w:id="3547" w:author="gz y" w:date="2016-11-17T16:06:00Z"/>
              </w:rPr>
            </w:pPr>
            <w:del w:id="3548" w:author="gz y" w:date="2016-11-17T16:06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23311" w:rsidDel="00B12392" w:rsidRDefault="00B23311" w:rsidP="007244C6">
            <w:pPr>
              <w:rPr>
                <w:del w:id="3549" w:author="gz y" w:date="2016-11-17T16:06:00Z"/>
              </w:rPr>
            </w:pPr>
            <w:del w:id="3550" w:author="gz y" w:date="2016-11-17T16:06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B23311" w:rsidDel="00B12392" w:rsidTr="007244C6">
        <w:trPr>
          <w:jc w:val="center"/>
          <w:del w:id="3551" w:author="gz y" w:date="2016-11-17T16:06:00Z"/>
        </w:trPr>
        <w:tc>
          <w:tcPr>
            <w:tcW w:w="1838" w:type="dxa"/>
            <w:vAlign w:val="center"/>
          </w:tcPr>
          <w:p w:rsidR="00B23311" w:rsidDel="00B12392" w:rsidRDefault="00B23311" w:rsidP="007244C6">
            <w:pPr>
              <w:rPr>
                <w:del w:id="3552" w:author="gz y" w:date="2016-11-17T16:06:00Z"/>
              </w:rPr>
            </w:pPr>
            <w:del w:id="3553" w:author="gz y" w:date="2016-11-17T16:06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B23311" w:rsidDel="00B12392" w:rsidRDefault="00B23311" w:rsidP="007244C6">
            <w:pPr>
              <w:rPr>
                <w:del w:id="3554" w:author="gz y" w:date="2016-11-17T16:06:00Z"/>
              </w:rPr>
            </w:pPr>
            <w:del w:id="3555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B23311" w:rsidDel="00B12392" w:rsidRDefault="00B23311" w:rsidP="007244C6">
            <w:pPr>
              <w:rPr>
                <w:del w:id="3556" w:author="gz y" w:date="2016-11-17T16:06:00Z"/>
              </w:rPr>
            </w:pPr>
            <w:del w:id="3557" w:author="gz y" w:date="2016-11-17T16:06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B23311" w:rsidDel="00B12392" w:rsidRDefault="00B23311" w:rsidP="007244C6">
            <w:pPr>
              <w:rPr>
                <w:del w:id="3558" w:author="gz y" w:date="2016-11-17T16:06:00Z"/>
              </w:rPr>
            </w:pPr>
            <w:del w:id="3559" w:author="gz y" w:date="2016-11-17T16:06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B23311" w:rsidDel="00B12392" w:rsidTr="007244C6">
        <w:trPr>
          <w:jc w:val="center"/>
          <w:del w:id="3560" w:author="gz y" w:date="2016-11-17T16:06:00Z"/>
        </w:trPr>
        <w:tc>
          <w:tcPr>
            <w:tcW w:w="1838" w:type="dxa"/>
            <w:vAlign w:val="center"/>
          </w:tcPr>
          <w:p w:rsidR="00B23311" w:rsidDel="00B12392" w:rsidRDefault="00B23311" w:rsidP="007244C6">
            <w:pPr>
              <w:rPr>
                <w:del w:id="3561" w:author="gz y" w:date="2016-11-17T16:06:00Z"/>
              </w:rPr>
            </w:pPr>
            <w:del w:id="3562" w:author="gz y" w:date="2016-11-17T16:06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B23311" w:rsidDel="00B12392" w:rsidRDefault="00B23311" w:rsidP="007244C6">
            <w:pPr>
              <w:rPr>
                <w:del w:id="3563" w:author="gz y" w:date="2016-11-17T16:06:00Z"/>
              </w:rPr>
            </w:pPr>
            <w:del w:id="3564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B23311" w:rsidDel="00B12392" w:rsidRDefault="00B23311" w:rsidP="007244C6">
            <w:pPr>
              <w:rPr>
                <w:del w:id="3565" w:author="gz y" w:date="2016-11-17T16:06:00Z"/>
              </w:rPr>
            </w:pPr>
            <w:del w:id="3566" w:author="gz y" w:date="2016-11-17T16:06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B23311" w:rsidDel="00B12392" w:rsidRDefault="00B23311" w:rsidP="007244C6">
            <w:pPr>
              <w:rPr>
                <w:del w:id="3567" w:author="gz y" w:date="2016-11-17T16:06:00Z"/>
              </w:rPr>
            </w:pPr>
            <w:del w:id="3568" w:author="gz y" w:date="2016-11-17T16:06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B23311" w:rsidDel="00B12392" w:rsidTr="007244C6">
        <w:trPr>
          <w:jc w:val="center"/>
          <w:del w:id="3569" w:author="gz y" w:date="2016-11-17T16:06:00Z"/>
        </w:trPr>
        <w:tc>
          <w:tcPr>
            <w:tcW w:w="1838" w:type="dxa"/>
            <w:vAlign w:val="center"/>
          </w:tcPr>
          <w:p w:rsidR="00B23311" w:rsidDel="00B12392" w:rsidRDefault="00B23311" w:rsidP="007244C6">
            <w:pPr>
              <w:rPr>
                <w:del w:id="3570" w:author="gz y" w:date="2016-11-17T16:06:00Z"/>
              </w:rPr>
            </w:pPr>
            <w:del w:id="3571" w:author="gz y" w:date="2016-11-17T16:06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B23311" w:rsidDel="00B12392" w:rsidRDefault="00B23311" w:rsidP="007244C6">
            <w:pPr>
              <w:rPr>
                <w:del w:id="3572" w:author="gz y" w:date="2016-11-17T16:06:00Z"/>
              </w:rPr>
            </w:pPr>
            <w:del w:id="3573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B23311" w:rsidDel="00B12392" w:rsidRDefault="00B23311" w:rsidP="007244C6">
            <w:pPr>
              <w:rPr>
                <w:del w:id="3574" w:author="gz y" w:date="2016-11-17T16:06:00Z"/>
              </w:rPr>
            </w:pPr>
            <w:del w:id="3575" w:author="gz y" w:date="2016-11-17T16:06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B23311" w:rsidDel="00B12392" w:rsidRDefault="00B23311" w:rsidP="007244C6">
            <w:pPr>
              <w:rPr>
                <w:del w:id="3576" w:author="gz y" w:date="2016-11-17T16:06:00Z"/>
              </w:rPr>
            </w:pPr>
            <w:del w:id="3577" w:author="gz y" w:date="2016-11-17T16:06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000702" w:rsidRPr="00B23311" w:rsidDel="00B12392" w:rsidRDefault="00000702" w:rsidP="00000702">
      <w:pPr>
        <w:rPr>
          <w:del w:id="3578" w:author="gz y" w:date="2016-11-17T16:06:00Z"/>
        </w:rPr>
      </w:pPr>
    </w:p>
    <w:p w:rsidR="00764F2E" w:rsidDel="00B12392" w:rsidRDefault="00000702" w:rsidP="0089183E">
      <w:pPr>
        <w:pStyle w:val="aa"/>
        <w:numPr>
          <w:ilvl w:val="0"/>
          <w:numId w:val="11"/>
        </w:numPr>
        <w:ind w:firstLineChars="0"/>
        <w:rPr>
          <w:del w:id="3579" w:author="gz y" w:date="2016-11-17T16:06:00Z"/>
        </w:rPr>
      </w:pPr>
      <w:del w:id="3580" w:author="gz y" w:date="2016-11-17T16:06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R="00E03A00" w:rsidDel="00B12392">
          <w:rPr>
            <w:rFonts w:hint="eastAsia"/>
          </w:rPr>
          <w:delText>/api/</w:delText>
        </w:r>
        <w:r w:rsidR="00E03A00" w:rsidDel="00B12392">
          <w:delText>call/</w:delText>
        </w:r>
        <w:r w:rsidR="00E03A00" w:rsidRPr="00F677A9" w:rsidDel="00B12392">
          <w:delText>record</w:delText>
        </w:r>
        <w:r w:rsidR="00E03A00" w:rsidDel="00B12392">
          <w:rPr>
            <w:rFonts w:hint="eastAsia"/>
          </w:rPr>
          <w:delText>/delete</w:delText>
        </w:r>
        <w:r w:rsidDel="00B12392">
          <w:delText>”, “state”: “ok”</w:delText>
        </w:r>
        <w:r w:rsidDel="00B12392">
          <w:rPr>
            <w:rFonts w:hint="eastAsia"/>
          </w:rPr>
          <w:delText>}</w:delText>
        </w:r>
      </w:del>
    </w:p>
    <w:p w:rsidR="0089183E" w:rsidRDefault="0089183E" w:rsidP="0089183E"/>
    <w:p w:rsidR="00F11782" w:rsidRDefault="00764F2E" w:rsidP="00ED2835">
      <w:pPr>
        <w:pStyle w:val="2"/>
        <w:numPr>
          <w:ilvl w:val="1"/>
          <w:numId w:val="2"/>
        </w:numPr>
      </w:pPr>
      <w:bookmarkStart w:id="3581" w:name="_Toc471397876"/>
      <w:r>
        <w:rPr>
          <w:rFonts w:hint="eastAsia"/>
        </w:rPr>
        <w:lastRenderedPageBreak/>
        <w:t>语言设置</w:t>
      </w:r>
      <w:bookmarkEnd w:id="3581"/>
    </w:p>
    <w:p w:rsidR="009B5745" w:rsidRDefault="009B5745" w:rsidP="00ED2835">
      <w:pPr>
        <w:pStyle w:val="3"/>
        <w:numPr>
          <w:ilvl w:val="2"/>
          <w:numId w:val="2"/>
        </w:numPr>
      </w:pPr>
      <w:bookmarkStart w:id="3582" w:name="_Toc471397877"/>
      <w:r>
        <w:rPr>
          <w:rFonts w:hint="eastAsia"/>
        </w:rPr>
        <w:t>获取当前语言</w:t>
      </w:r>
      <w:bookmarkEnd w:id="3582"/>
    </w:p>
    <w:p w:rsidR="009B5745" w:rsidRDefault="009B574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/api/language</w:t>
      </w:r>
    </w:p>
    <w:p w:rsidR="00A90DCB" w:rsidRDefault="00A90DCB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9B5745" w:rsidRDefault="009B574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 w:rsidR="007E6D78">
        <w:rPr>
          <w:rFonts w:hint="eastAsia"/>
        </w:rPr>
        <w:t>O</w:t>
      </w:r>
      <w:r w:rsidR="007E6D78">
        <w:t>bject</w:t>
      </w:r>
    </w:p>
    <w:p w:rsidR="009B5745" w:rsidRDefault="009B5745" w:rsidP="009B5745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B5745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B5745" w:rsidRDefault="009B5745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B5745" w:rsidRDefault="009B5745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B5745" w:rsidRDefault="009B5745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B5745" w:rsidRDefault="009B5745" w:rsidP="00933B0B">
            <w:r>
              <w:rPr>
                <w:rFonts w:hint="eastAsia"/>
              </w:rPr>
              <w:t>说明</w:t>
            </w:r>
          </w:p>
        </w:tc>
      </w:tr>
      <w:tr w:rsidR="009B5745" w:rsidTr="00933B0B">
        <w:trPr>
          <w:jc w:val="center"/>
        </w:trPr>
        <w:tc>
          <w:tcPr>
            <w:tcW w:w="1838" w:type="dxa"/>
            <w:vAlign w:val="center"/>
          </w:tcPr>
          <w:p w:rsidR="009B5745" w:rsidRPr="0013548B" w:rsidRDefault="006D3717" w:rsidP="00933B0B">
            <w:r>
              <w:rPr>
                <w:rFonts w:hint="eastAsia"/>
              </w:rPr>
              <w:t>language</w:t>
            </w:r>
            <w:r w:rsidR="00020877">
              <w:t xml:space="preserve"> </w:t>
            </w:r>
            <w:r w:rsidR="00020877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B5745" w:rsidRDefault="00674F18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9B5745" w:rsidRDefault="009B5745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9B5745" w:rsidRDefault="006D3717" w:rsidP="00933B0B">
            <w:r>
              <w:rPr>
                <w:rFonts w:hint="eastAsia"/>
              </w:rPr>
              <w:t>语言</w:t>
            </w:r>
          </w:p>
        </w:tc>
      </w:tr>
    </w:tbl>
    <w:p w:rsidR="009B5745" w:rsidRDefault="009B5745" w:rsidP="009B5745"/>
    <w:p w:rsidR="009B5745" w:rsidRDefault="009B574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 w:rsidR="006D3717">
        <w:rPr>
          <w:rFonts w:hint="eastAsia"/>
        </w:rPr>
        <w:t>{</w:t>
      </w:r>
      <w:r w:rsidR="006D3717">
        <w:t>“</w:t>
      </w:r>
      <w:r w:rsidR="006D3717">
        <w:rPr>
          <w:rFonts w:hint="eastAsia"/>
        </w:rPr>
        <w:t>language</w:t>
      </w:r>
      <w:r w:rsidR="006D3717">
        <w:t>”: “cn”</w:t>
      </w:r>
      <w:r w:rsidR="006D3717">
        <w:rPr>
          <w:rFonts w:hint="eastAsia"/>
        </w:rPr>
        <w:t>}</w:t>
      </w:r>
    </w:p>
    <w:p w:rsidR="00F15EE0" w:rsidRPr="00F677A9" w:rsidRDefault="00F15EE0" w:rsidP="00F15EE0"/>
    <w:p w:rsidR="009B5745" w:rsidRPr="009B5745" w:rsidRDefault="009B5745" w:rsidP="009B5745"/>
    <w:p w:rsidR="009B5745" w:rsidRDefault="009B5745" w:rsidP="00ED2835">
      <w:pPr>
        <w:pStyle w:val="3"/>
        <w:numPr>
          <w:ilvl w:val="2"/>
          <w:numId w:val="2"/>
        </w:numPr>
      </w:pPr>
      <w:bookmarkStart w:id="3583" w:name="_Toc471397878"/>
      <w:r>
        <w:rPr>
          <w:rFonts w:hint="eastAsia"/>
        </w:rPr>
        <w:t>设置当前语言</w:t>
      </w:r>
      <w:bookmarkEnd w:id="3583"/>
    </w:p>
    <w:p w:rsidR="0007076D" w:rsidRDefault="0007076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/api/language/update</w:t>
      </w:r>
    </w:p>
    <w:p w:rsidR="002F5A23" w:rsidRDefault="002F5A23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07076D" w:rsidRDefault="0080311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07076D">
        <w:rPr>
          <w:rFonts w:hint="eastAsia"/>
        </w:rPr>
        <w:t>：</w:t>
      </w:r>
      <w:r w:rsidR="00D12680">
        <w:rPr>
          <w:rFonts w:hint="eastAsia"/>
        </w:rPr>
        <w:t>O</w:t>
      </w:r>
      <w:r w:rsidR="00D12680">
        <w:t>bject</w:t>
      </w:r>
    </w:p>
    <w:p w:rsidR="0007076D" w:rsidRDefault="0007076D" w:rsidP="0007076D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07076D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07076D" w:rsidRDefault="0007076D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07076D" w:rsidRDefault="0007076D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7076D" w:rsidRDefault="0007076D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7076D" w:rsidRDefault="0007076D" w:rsidP="00933B0B">
            <w:r>
              <w:rPr>
                <w:rFonts w:hint="eastAsia"/>
              </w:rPr>
              <w:t>说明</w:t>
            </w:r>
          </w:p>
        </w:tc>
      </w:tr>
      <w:tr w:rsidR="0007076D" w:rsidTr="00933B0B">
        <w:trPr>
          <w:jc w:val="center"/>
        </w:trPr>
        <w:tc>
          <w:tcPr>
            <w:tcW w:w="1838" w:type="dxa"/>
            <w:vAlign w:val="center"/>
          </w:tcPr>
          <w:p w:rsidR="0007076D" w:rsidRPr="0013548B" w:rsidRDefault="0007076D" w:rsidP="00933B0B">
            <w:r>
              <w:rPr>
                <w:rFonts w:hint="eastAsia"/>
              </w:rPr>
              <w:t>language</w:t>
            </w:r>
            <w:r w:rsidR="00BF7F2C">
              <w:t xml:space="preserve"> </w:t>
            </w:r>
            <w:r w:rsidR="00BF7F2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7076D" w:rsidRDefault="007C063A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07076D" w:rsidRDefault="0007076D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07076D" w:rsidRDefault="0007076D" w:rsidP="00933B0B">
            <w:r>
              <w:rPr>
                <w:rFonts w:hint="eastAsia"/>
              </w:rPr>
              <w:t>语言</w:t>
            </w:r>
          </w:p>
        </w:tc>
      </w:tr>
    </w:tbl>
    <w:p w:rsidR="0007076D" w:rsidRDefault="0007076D" w:rsidP="0007076D"/>
    <w:p w:rsidR="0007076D" w:rsidRDefault="0007076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language</w:t>
      </w:r>
      <w:r>
        <w:t>”: “cn”</w:t>
      </w:r>
      <w:r>
        <w:rPr>
          <w:rFonts w:hint="eastAsia"/>
        </w:rPr>
        <w:t>}</w:t>
      </w:r>
    </w:p>
    <w:p w:rsidR="00503C12" w:rsidRDefault="00503C1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584" w:author="gz y" w:date="2016-11-17T16:06:00Z">
        <w:r w:rsidR="00B12392">
          <w:rPr>
            <w:rFonts w:hint="eastAsia"/>
          </w:rPr>
          <w:t>A</w:t>
        </w:r>
        <w:r w:rsidR="00B12392">
          <w:t>PI.State</w:t>
        </w:r>
      </w:ins>
      <w:del w:id="3585" w:author="gz y" w:date="2016-11-17T16:06:00Z">
        <w:r w:rsidR="00B45A97" w:rsidDel="00B12392">
          <w:rPr>
            <w:rFonts w:hint="eastAsia"/>
          </w:rPr>
          <w:delText>Object</w:delText>
        </w:r>
      </w:del>
    </w:p>
    <w:p w:rsidR="00503C12" w:rsidDel="00B12392" w:rsidRDefault="00503C12" w:rsidP="00503C12">
      <w:pPr>
        <w:rPr>
          <w:del w:id="3586" w:author="gz y" w:date="2016-11-17T16:06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527E1C" w:rsidDel="00B12392" w:rsidTr="007244C6">
        <w:trPr>
          <w:jc w:val="center"/>
          <w:del w:id="3587" w:author="gz y" w:date="2016-11-17T16:06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588" w:author="gz y" w:date="2016-11-17T16:06:00Z"/>
              </w:rPr>
            </w:pPr>
            <w:del w:id="3589" w:author="gz y" w:date="2016-11-17T16:06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590" w:author="gz y" w:date="2016-11-17T16:06:00Z"/>
              </w:rPr>
            </w:pPr>
            <w:del w:id="3591" w:author="gz y" w:date="2016-11-17T16:06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592" w:author="gz y" w:date="2016-11-17T16:06:00Z"/>
              </w:rPr>
            </w:pPr>
            <w:del w:id="3593" w:author="gz y" w:date="2016-11-17T16:06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594" w:author="gz y" w:date="2016-11-17T16:06:00Z"/>
              </w:rPr>
            </w:pPr>
            <w:del w:id="3595" w:author="gz y" w:date="2016-11-17T16:06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527E1C" w:rsidDel="00B12392" w:rsidTr="007244C6">
        <w:trPr>
          <w:jc w:val="center"/>
          <w:del w:id="3596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597" w:author="gz y" w:date="2016-11-17T16:06:00Z"/>
              </w:rPr>
            </w:pPr>
            <w:del w:id="3598" w:author="gz y" w:date="2016-11-17T16:06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599" w:author="gz y" w:date="2016-11-17T16:06:00Z"/>
              </w:rPr>
            </w:pPr>
            <w:del w:id="3600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601" w:author="gz y" w:date="2016-11-17T16:06:00Z"/>
              </w:rPr>
            </w:pPr>
            <w:del w:id="3602" w:author="gz y" w:date="2016-11-17T16:06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603" w:author="gz y" w:date="2016-11-17T16:06:00Z"/>
              </w:rPr>
            </w:pPr>
            <w:del w:id="3604" w:author="gz y" w:date="2016-11-17T16:06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527E1C" w:rsidDel="00B12392" w:rsidTr="007244C6">
        <w:trPr>
          <w:jc w:val="center"/>
          <w:del w:id="3605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606" w:author="gz y" w:date="2016-11-17T16:06:00Z"/>
              </w:rPr>
            </w:pPr>
            <w:del w:id="3607" w:author="gz y" w:date="2016-11-17T16:06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608" w:author="gz y" w:date="2016-11-17T16:06:00Z"/>
              </w:rPr>
            </w:pPr>
            <w:del w:id="3609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610" w:author="gz y" w:date="2016-11-17T16:06:00Z"/>
              </w:rPr>
            </w:pPr>
            <w:del w:id="3611" w:author="gz y" w:date="2016-11-17T16:06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612" w:author="gz y" w:date="2016-11-17T16:06:00Z"/>
              </w:rPr>
            </w:pPr>
            <w:del w:id="3613" w:author="gz y" w:date="2016-11-17T16:06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527E1C" w:rsidDel="00B12392" w:rsidTr="007244C6">
        <w:trPr>
          <w:jc w:val="center"/>
          <w:del w:id="3614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615" w:author="gz y" w:date="2016-11-17T16:06:00Z"/>
              </w:rPr>
            </w:pPr>
            <w:del w:id="3616" w:author="gz y" w:date="2016-11-17T16:06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617" w:author="gz y" w:date="2016-11-17T16:06:00Z"/>
              </w:rPr>
            </w:pPr>
            <w:del w:id="3618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619" w:author="gz y" w:date="2016-11-17T16:06:00Z"/>
              </w:rPr>
            </w:pPr>
            <w:del w:id="3620" w:author="gz y" w:date="2016-11-17T16:06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621" w:author="gz y" w:date="2016-11-17T16:06:00Z"/>
              </w:rPr>
            </w:pPr>
            <w:del w:id="3622" w:author="gz y" w:date="2016-11-17T16:06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503C12" w:rsidRPr="00527E1C" w:rsidDel="00B12392" w:rsidRDefault="00503C12" w:rsidP="00503C12">
      <w:pPr>
        <w:rPr>
          <w:del w:id="3623" w:author="gz y" w:date="2016-11-17T16:06:00Z"/>
        </w:rPr>
      </w:pPr>
    </w:p>
    <w:p w:rsidR="00503C12" w:rsidDel="00B12392" w:rsidRDefault="00503C12" w:rsidP="00ED2835">
      <w:pPr>
        <w:pStyle w:val="aa"/>
        <w:numPr>
          <w:ilvl w:val="0"/>
          <w:numId w:val="11"/>
        </w:numPr>
        <w:ind w:firstLineChars="0"/>
        <w:rPr>
          <w:del w:id="3624" w:author="gz y" w:date="2016-11-17T16:06:00Z"/>
        </w:rPr>
      </w:pPr>
      <w:del w:id="3625" w:author="gz y" w:date="2016-11-17T16:06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Del="00B12392">
          <w:rPr>
            <w:rFonts w:hint="eastAsia"/>
          </w:rPr>
          <w:delText>/api/language/update</w:delText>
        </w:r>
        <w:r w:rsidDel="00B12392">
          <w:delText>”, “state”: “ok”</w:delText>
        </w:r>
        <w:r w:rsidDel="00B12392">
          <w:rPr>
            <w:rFonts w:hint="eastAsia"/>
          </w:rPr>
          <w:delText>}</w:delText>
        </w:r>
      </w:del>
    </w:p>
    <w:p w:rsidR="00F15EE0" w:rsidRPr="00F677A9" w:rsidRDefault="00F15EE0" w:rsidP="00F15EE0"/>
    <w:p w:rsidR="0007076D" w:rsidRDefault="0036185B" w:rsidP="00ED2835">
      <w:pPr>
        <w:pStyle w:val="2"/>
        <w:numPr>
          <w:ilvl w:val="1"/>
          <w:numId w:val="2"/>
        </w:numPr>
      </w:pPr>
      <w:bookmarkStart w:id="3626" w:name="_Toc471397879"/>
      <w:r>
        <w:rPr>
          <w:rFonts w:hint="eastAsia"/>
        </w:rPr>
        <w:t>网络设置</w:t>
      </w:r>
      <w:bookmarkEnd w:id="3626"/>
    </w:p>
    <w:p w:rsidR="0036185B" w:rsidRDefault="0036185B" w:rsidP="00ED2835">
      <w:pPr>
        <w:pStyle w:val="3"/>
        <w:numPr>
          <w:ilvl w:val="2"/>
          <w:numId w:val="2"/>
        </w:numPr>
      </w:pPr>
      <w:bookmarkStart w:id="3627" w:name="_Toc471397880"/>
      <w:r>
        <w:rPr>
          <w:rFonts w:hint="eastAsia"/>
        </w:rPr>
        <w:t>获取网络信息</w:t>
      </w:r>
      <w:bookmarkEnd w:id="3627"/>
    </w:p>
    <w:p w:rsidR="00496858" w:rsidRDefault="00496858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>
        <w:t>network</w:t>
      </w:r>
    </w:p>
    <w:p w:rsidR="00671AEF" w:rsidRDefault="00671AE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496858" w:rsidRDefault="00496858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 w:rsidR="00E110DC">
        <w:rPr>
          <w:rFonts w:hint="eastAsia"/>
        </w:rPr>
        <w:t>O</w:t>
      </w:r>
      <w:r w:rsidR="00E110DC">
        <w:t>bject</w:t>
      </w:r>
    </w:p>
    <w:p w:rsidR="00496858" w:rsidRDefault="00496858" w:rsidP="00496858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1877"/>
      </w:tblGrid>
      <w:tr w:rsidR="00496858" w:rsidTr="000B0E5F">
        <w:trPr>
          <w:trHeight w:val="361"/>
          <w:jc w:val="center"/>
        </w:trPr>
        <w:tc>
          <w:tcPr>
            <w:tcW w:w="1877" w:type="dxa"/>
            <w:shd w:val="clear" w:color="auto" w:fill="BFBFBF" w:themeFill="background1" w:themeFillShade="BF"/>
            <w:vAlign w:val="center"/>
          </w:tcPr>
          <w:p w:rsidR="00496858" w:rsidRDefault="00496858" w:rsidP="00933B0B">
            <w:r>
              <w:rPr>
                <w:rFonts w:hint="eastAsia"/>
              </w:rPr>
              <w:t>字段名</w:t>
            </w:r>
          </w:p>
        </w:tc>
        <w:tc>
          <w:tcPr>
            <w:tcW w:w="1877" w:type="dxa"/>
            <w:shd w:val="clear" w:color="auto" w:fill="BFBFBF" w:themeFill="background1" w:themeFillShade="BF"/>
            <w:vAlign w:val="center"/>
          </w:tcPr>
          <w:p w:rsidR="00496858" w:rsidRDefault="00496858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877" w:type="dxa"/>
            <w:shd w:val="clear" w:color="auto" w:fill="BFBFBF" w:themeFill="background1" w:themeFillShade="BF"/>
            <w:vAlign w:val="center"/>
          </w:tcPr>
          <w:p w:rsidR="00496858" w:rsidRDefault="00496858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1877" w:type="dxa"/>
            <w:shd w:val="clear" w:color="auto" w:fill="BFBFBF" w:themeFill="background1" w:themeFillShade="BF"/>
            <w:vAlign w:val="center"/>
          </w:tcPr>
          <w:p w:rsidR="00496858" w:rsidRDefault="00496858" w:rsidP="00933B0B">
            <w:r>
              <w:rPr>
                <w:rFonts w:hint="eastAsia"/>
              </w:rPr>
              <w:t>说明</w:t>
            </w:r>
          </w:p>
        </w:tc>
      </w:tr>
      <w:tr w:rsidR="00496858" w:rsidTr="000B0E5F">
        <w:trPr>
          <w:trHeight w:val="361"/>
          <w:jc w:val="center"/>
        </w:trPr>
        <w:tc>
          <w:tcPr>
            <w:tcW w:w="1877" w:type="dxa"/>
            <w:vAlign w:val="center"/>
          </w:tcPr>
          <w:p w:rsidR="00496858" w:rsidRPr="0013548B" w:rsidRDefault="00571256" w:rsidP="00933B0B">
            <w:r>
              <w:t>hostname</w:t>
            </w:r>
          </w:p>
        </w:tc>
        <w:tc>
          <w:tcPr>
            <w:tcW w:w="1877" w:type="dxa"/>
            <w:vAlign w:val="center"/>
          </w:tcPr>
          <w:p w:rsidR="00496858" w:rsidRDefault="0005545D" w:rsidP="00933B0B">
            <w:r>
              <w:t>String</w:t>
            </w:r>
          </w:p>
        </w:tc>
        <w:tc>
          <w:tcPr>
            <w:tcW w:w="1877" w:type="dxa"/>
            <w:vAlign w:val="center"/>
          </w:tcPr>
          <w:p w:rsidR="00496858" w:rsidRDefault="00496858" w:rsidP="00933B0B">
            <w:r>
              <w:t>20</w:t>
            </w:r>
          </w:p>
        </w:tc>
        <w:tc>
          <w:tcPr>
            <w:tcW w:w="1877" w:type="dxa"/>
            <w:vAlign w:val="center"/>
          </w:tcPr>
          <w:p w:rsidR="00496858" w:rsidRDefault="00571256" w:rsidP="00933B0B">
            <w:r>
              <w:rPr>
                <w:rFonts w:hint="eastAsia"/>
              </w:rPr>
              <w:t>主机名</w:t>
            </w:r>
          </w:p>
        </w:tc>
      </w:tr>
      <w:tr w:rsidR="00571256" w:rsidTr="000B0E5F">
        <w:trPr>
          <w:trHeight w:val="361"/>
          <w:jc w:val="center"/>
        </w:trPr>
        <w:tc>
          <w:tcPr>
            <w:tcW w:w="1877" w:type="dxa"/>
            <w:vAlign w:val="center"/>
          </w:tcPr>
          <w:p w:rsidR="00571256" w:rsidRDefault="00571256" w:rsidP="00933B0B">
            <w:r>
              <w:rPr>
                <w:rFonts w:hint="eastAsia"/>
              </w:rPr>
              <w:t>mac</w:t>
            </w:r>
            <w:r w:rsidR="00E6789C">
              <w:t xml:space="preserve"> </w:t>
            </w:r>
            <w:r w:rsidR="00E6789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77" w:type="dxa"/>
            <w:vAlign w:val="center"/>
          </w:tcPr>
          <w:p w:rsidR="00571256" w:rsidRDefault="0005545D" w:rsidP="00933B0B">
            <w:r>
              <w:t>String</w:t>
            </w:r>
          </w:p>
        </w:tc>
        <w:tc>
          <w:tcPr>
            <w:tcW w:w="1877" w:type="dxa"/>
            <w:vAlign w:val="center"/>
          </w:tcPr>
          <w:p w:rsidR="00571256" w:rsidRDefault="00FC2D64" w:rsidP="00933B0B">
            <w:r>
              <w:rPr>
                <w:rFonts w:hint="eastAsia"/>
              </w:rPr>
              <w:t>12</w:t>
            </w:r>
          </w:p>
        </w:tc>
        <w:tc>
          <w:tcPr>
            <w:tcW w:w="1877" w:type="dxa"/>
            <w:vAlign w:val="center"/>
          </w:tcPr>
          <w:p w:rsidR="00571256" w:rsidRDefault="00571256" w:rsidP="00933B0B">
            <w:r>
              <w:rPr>
                <w:rFonts w:hint="eastAsia"/>
              </w:rPr>
              <w:t>以太网地址</w:t>
            </w:r>
          </w:p>
        </w:tc>
      </w:tr>
      <w:tr w:rsidR="000B0E5F" w:rsidTr="000B0E5F">
        <w:trPr>
          <w:trHeight w:val="361"/>
          <w:jc w:val="center"/>
        </w:trPr>
        <w:tc>
          <w:tcPr>
            <w:tcW w:w="1877" w:type="dxa"/>
            <w:vAlign w:val="center"/>
          </w:tcPr>
          <w:p w:rsidR="000B0E5F" w:rsidRDefault="000B0E5F" w:rsidP="00933B0B">
            <w:r>
              <w:t>eth</w:t>
            </w:r>
          </w:p>
        </w:tc>
        <w:tc>
          <w:tcPr>
            <w:tcW w:w="1877" w:type="dxa"/>
            <w:vAlign w:val="center"/>
          </w:tcPr>
          <w:p w:rsidR="000B0E5F" w:rsidRDefault="000B0E5F" w:rsidP="00933B0B">
            <w:r>
              <w:t>list</w:t>
            </w:r>
          </w:p>
        </w:tc>
        <w:tc>
          <w:tcPr>
            <w:tcW w:w="1877" w:type="dxa"/>
            <w:vAlign w:val="center"/>
          </w:tcPr>
          <w:p w:rsidR="000B0E5F" w:rsidRDefault="000B0E5F" w:rsidP="00933B0B">
            <w:r>
              <w:t>40</w:t>
            </w:r>
          </w:p>
        </w:tc>
        <w:tc>
          <w:tcPr>
            <w:tcW w:w="1877" w:type="dxa"/>
            <w:vAlign w:val="center"/>
          </w:tcPr>
          <w:p w:rsidR="000B0E5F" w:rsidRDefault="000B0E5F" w:rsidP="00933B0B">
            <w:r>
              <w:rPr>
                <w:rFonts w:hint="eastAsia"/>
              </w:rPr>
              <w:t>网卡信息</w:t>
            </w:r>
          </w:p>
        </w:tc>
      </w:tr>
      <w:tr w:rsidR="00571256" w:rsidTr="000B0E5F">
        <w:trPr>
          <w:trHeight w:val="361"/>
          <w:jc w:val="center"/>
        </w:trPr>
        <w:tc>
          <w:tcPr>
            <w:tcW w:w="1877" w:type="dxa"/>
            <w:vAlign w:val="center"/>
          </w:tcPr>
          <w:p w:rsidR="00571256" w:rsidRDefault="00571256" w:rsidP="00933B0B">
            <w:r>
              <w:rPr>
                <w:rFonts w:hint="eastAsia"/>
              </w:rPr>
              <w:t>dns</w:t>
            </w:r>
          </w:p>
        </w:tc>
        <w:tc>
          <w:tcPr>
            <w:tcW w:w="1877" w:type="dxa"/>
            <w:vAlign w:val="center"/>
          </w:tcPr>
          <w:p w:rsidR="00571256" w:rsidRDefault="0005545D" w:rsidP="00933B0B">
            <w:r>
              <w:t>List&lt;String&gt;</w:t>
            </w:r>
          </w:p>
        </w:tc>
        <w:tc>
          <w:tcPr>
            <w:tcW w:w="1877" w:type="dxa"/>
            <w:vAlign w:val="center"/>
          </w:tcPr>
          <w:p w:rsidR="00571256" w:rsidRDefault="00464FB6" w:rsidP="00933B0B">
            <w:r>
              <w:rPr>
                <w:rFonts w:hint="eastAsia"/>
              </w:rPr>
              <w:t>String*2</w:t>
            </w:r>
          </w:p>
        </w:tc>
        <w:tc>
          <w:tcPr>
            <w:tcW w:w="1877" w:type="dxa"/>
            <w:vAlign w:val="center"/>
          </w:tcPr>
          <w:p w:rsidR="00571256" w:rsidRDefault="00571256" w:rsidP="00933B0B">
            <w:r>
              <w:rPr>
                <w:rFonts w:hint="eastAsia"/>
              </w:rPr>
              <w:t>dns</w:t>
            </w:r>
          </w:p>
        </w:tc>
      </w:tr>
      <w:tr w:rsidR="00571256" w:rsidTr="000B0E5F">
        <w:trPr>
          <w:trHeight w:val="361"/>
          <w:jc w:val="center"/>
        </w:trPr>
        <w:tc>
          <w:tcPr>
            <w:tcW w:w="1877" w:type="dxa"/>
            <w:vAlign w:val="center"/>
          </w:tcPr>
          <w:p w:rsidR="00571256" w:rsidRDefault="00571256" w:rsidP="00933B0B">
            <w:r>
              <w:rPr>
                <w:rFonts w:hint="eastAsia"/>
              </w:rPr>
              <w:t>dhcp</w:t>
            </w:r>
          </w:p>
        </w:tc>
        <w:tc>
          <w:tcPr>
            <w:tcW w:w="1877" w:type="dxa"/>
            <w:vAlign w:val="center"/>
          </w:tcPr>
          <w:p w:rsidR="00571256" w:rsidRDefault="0005545D" w:rsidP="00933B0B">
            <w:r>
              <w:rPr>
                <w:rFonts w:hint="eastAsia"/>
              </w:rPr>
              <w:t>Boolean</w:t>
            </w:r>
          </w:p>
        </w:tc>
        <w:tc>
          <w:tcPr>
            <w:tcW w:w="1877" w:type="dxa"/>
            <w:vAlign w:val="center"/>
          </w:tcPr>
          <w:p w:rsidR="00571256" w:rsidRDefault="00464FB6" w:rsidP="00933B0B">
            <w:r>
              <w:rPr>
                <w:rFonts w:hint="eastAsia"/>
              </w:rPr>
              <w:t>1</w:t>
            </w:r>
          </w:p>
        </w:tc>
        <w:tc>
          <w:tcPr>
            <w:tcW w:w="1877" w:type="dxa"/>
            <w:vAlign w:val="center"/>
          </w:tcPr>
          <w:p w:rsidR="00571256" w:rsidRDefault="00571256" w:rsidP="00933B0B">
            <w:r>
              <w:rPr>
                <w:rFonts w:hint="eastAsia"/>
              </w:rPr>
              <w:t>是否启用</w:t>
            </w:r>
            <w:r>
              <w:rPr>
                <w:rFonts w:hint="eastAsia"/>
              </w:rPr>
              <w:t>dhcp</w:t>
            </w:r>
          </w:p>
        </w:tc>
      </w:tr>
    </w:tbl>
    <w:p w:rsidR="00496858" w:rsidRDefault="00496858" w:rsidP="00496858"/>
    <w:p w:rsidR="00496858" w:rsidRDefault="00496858">
      <w:pPr>
        <w:pStyle w:val="aa"/>
        <w:numPr>
          <w:ilvl w:val="0"/>
          <w:numId w:val="11"/>
        </w:numPr>
        <w:ind w:firstLineChars="0"/>
        <w:jc w:val="left"/>
        <w:pPrChange w:id="3628" w:author="James" w:date="2017-02-10T10:26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rPr>
          <w:rFonts w:hint="eastAsia"/>
        </w:rPr>
        <w:t>示例：</w:t>
      </w:r>
      <w:ins w:id="3629" w:author="James" w:date="2017-02-10T10:25:00Z">
        <w:r w:rsidR="000B0E5F" w:rsidRPr="000B0E5F">
          <w:rPr>
            <w:color w:val="4A442A" w:themeColor="background2" w:themeShade="40"/>
            <w:rPrChange w:id="3630" w:author="James" w:date="2017-02-10T10:26:00Z">
              <w:rPr/>
            </w:rPrChange>
          </w:rPr>
          <w:lastRenderedPageBreak/>
          <w:t>{"hostname":"OfficeLink","mac":"bc:6a:29:50:07:92","dns":["192.168.1.1","8.8.8.8","8.8.4.4","114.114.114.114"],"eth":[{"ip":"192.168.6.227","netmask":"255.255.255.0","gateway":"192.168.1.0"},{"ip":"192.168.1.227","netmask":"255.255.255.0","gateway":"192.168.6.0"}],"dhcp":"false"}</w:t>
        </w:r>
      </w:ins>
      <w:del w:id="3631" w:author="James" w:date="2017-02-10T10:25:00Z">
        <w:r w:rsidRPr="000B0E5F" w:rsidDel="000B0E5F">
          <w:rPr>
            <w:color w:val="4A442A" w:themeColor="background2" w:themeShade="40"/>
            <w:rPrChange w:id="3632" w:author="James" w:date="2017-02-10T10:26:00Z">
              <w:rPr/>
            </w:rPrChange>
          </w:rPr>
          <w:delText>{“</w:delText>
        </w:r>
        <w:r w:rsidR="00571256" w:rsidRPr="000B0E5F" w:rsidDel="000B0E5F">
          <w:rPr>
            <w:color w:val="4A442A" w:themeColor="background2" w:themeShade="40"/>
            <w:rPrChange w:id="3633" w:author="James" w:date="2017-02-10T10:26:00Z">
              <w:rPr/>
            </w:rPrChange>
          </w:rPr>
          <w:delText>hostname</w:delText>
        </w:r>
        <w:r w:rsidRPr="000B0E5F" w:rsidDel="000B0E5F">
          <w:rPr>
            <w:color w:val="4A442A" w:themeColor="background2" w:themeShade="40"/>
            <w:rPrChange w:id="3634" w:author="James" w:date="2017-02-10T10:26:00Z">
              <w:rPr/>
            </w:rPrChange>
          </w:rPr>
          <w:delText>”: “</w:delText>
        </w:r>
        <w:r w:rsidR="00571256" w:rsidRPr="000B0E5F" w:rsidDel="000B0E5F">
          <w:rPr>
            <w:color w:val="4A442A" w:themeColor="background2" w:themeShade="40"/>
            <w:rPrChange w:id="3635" w:author="James" w:date="2017-02-10T10:26:00Z">
              <w:rPr/>
            </w:rPrChange>
          </w:rPr>
          <w:delText>OfficeLink</w:delText>
        </w:r>
        <w:r w:rsidRPr="000B0E5F" w:rsidDel="000B0E5F">
          <w:rPr>
            <w:color w:val="4A442A" w:themeColor="background2" w:themeShade="40"/>
            <w:rPrChange w:id="3636" w:author="James" w:date="2017-02-10T10:26:00Z">
              <w:rPr/>
            </w:rPrChange>
          </w:rPr>
          <w:delText>”</w:delText>
        </w:r>
        <w:r w:rsidR="00571256" w:rsidRPr="000B0E5F" w:rsidDel="000B0E5F">
          <w:rPr>
            <w:color w:val="4A442A" w:themeColor="background2" w:themeShade="40"/>
            <w:rPrChange w:id="3637" w:author="James" w:date="2017-02-10T10:26:00Z">
              <w:rPr/>
            </w:rPrChange>
          </w:rPr>
          <w:delText>, “mac”: “010101010101”, “ip”: “192.168.1.159”, “gateway”: “192.168.1.1”, “netmask”: “255.255.255.0”, “dns”: [“dns1”, “dns2”], “dhcp”: “false”</w:delText>
        </w:r>
        <w:r w:rsidRPr="000B0E5F" w:rsidDel="000B0E5F">
          <w:rPr>
            <w:color w:val="4A442A" w:themeColor="background2" w:themeShade="40"/>
            <w:rPrChange w:id="3638" w:author="James" w:date="2017-02-10T10:26:00Z">
              <w:rPr/>
            </w:rPrChange>
          </w:rPr>
          <w:delText>}</w:delText>
        </w:r>
      </w:del>
    </w:p>
    <w:p w:rsidR="00F15EE0" w:rsidRPr="00496858" w:rsidRDefault="00F15EE0" w:rsidP="00F15EE0"/>
    <w:p w:rsidR="0036185B" w:rsidRDefault="0036185B" w:rsidP="00ED2835">
      <w:pPr>
        <w:pStyle w:val="3"/>
        <w:numPr>
          <w:ilvl w:val="2"/>
          <w:numId w:val="2"/>
        </w:numPr>
      </w:pPr>
      <w:bookmarkStart w:id="3639" w:name="_Toc471397881"/>
      <w:r>
        <w:rPr>
          <w:rFonts w:hint="eastAsia"/>
        </w:rPr>
        <w:t>设置网络信息</w:t>
      </w:r>
      <w:bookmarkEnd w:id="3639"/>
    </w:p>
    <w:p w:rsidR="004C45D5" w:rsidRDefault="004C45D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>
        <w:t>network</w:t>
      </w:r>
      <w:r>
        <w:rPr>
          <w:rFonts w:hint="eastAsia"/>
        </w:rPr>
        <w:t>/update</w:t>
      </w:r>
    </w:p>
    <w:p w:rsidR="00671AEF" w:rsidRDefault="00671AE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4C45D5" w:rsidRDefault="008F5E5A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C2525B">
        <w:rPr>
          <w:rFonts w:hint="eastAsia"/>
        </w:rPr>
        <w:t>：</w:t>
      </w:r>
      <w:r w:rsidR="00C2525B">
        <w:rPr>
          <w:rFonts w:hint="eastAsia"/>
        </w:rPr>
        <w:t>Object</w:t>
      </w:r>
    </w:p>
    <w:p w:rsidR="004C45D5" w:rsidRDefault="004C45D5" w:rsidP="004C45D5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C45D5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C45D5" w:rsidRDefault="004C45D5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C45D5" w:rsidRDefault="004C45D5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C45D5" w:rsidRDefault="004C45D5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C45D5" w:rsidRDefault="004C45D5" w:rsidP="00933B0B">
            <w:r>
              <w:rPr>
                <w:rFonts w:hint="eastAsia"/>
              </w:rPr>
              <w:t>说明</w:t>
            </w:r>
          </w:p>
        </w:tc>
      </w:tr>
      <w:tr w:rsidR="004C45D5" w:rsidTr="00933B0B">
        <w:trPr>
          <w:jc w:val="center"/>
        </w:trPr>
        <w:tc>
          <w:tcPr>
            <w:tcW w:w="1838" w:type="dxa"/>
            <w:vAlign w:val="center"/>
          </w:tcPr>
          <w:p w:rsidR="004C45D5" w:rsidRPr="0013548B" w:rsidRDefault="004C45D5" w:rsidP="00933B0B">
            <w:r>
              <w:t>hostname</w:t>
            </w:r>
          </w:p>
        </w:tc>
        <w:tc>
          <w:tcPr>
            <w:tcW w:w="1843" w:type="dxa"/>
            <w:vAlign w:val="center"/>
          </w:tcPr>
          <w:p w:rsidR="004C45D5" w:rsidRDefault="001D422E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4C45D5" w:rsidRDefault="004C45D5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主机名</w:t>
            </w:r>
          </w:p>
        </w:tc>
      </w:tr>
      <w:tr w:rsidR="004C45D5" w:rsidTr="00933B0B">
        <w:trPr>
          <w:jc w:val="center"/>
        </w:trPr>
        <w:tc>
          <w:tcPr>
            <w:tcW w:w="1838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mac</w:t>
            </w:r>
            <w:r w:rsidR="004A539F">
              <w:t xml:space="preserve"> </w:t>
            </w:r>
            <w:r w:rsidR="004A539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C45D5" w:rsidRDefault="001D422E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4C45D5" w:rsidRDefault="00555C81" w:rsidP="00933B0B"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以太网地址</w:t>
            </w:r>
          </w:p>
        </w:tc>
      </w:tr>
      <w:tr w:rsidR="004C45D5" w:rsidTr="00933B0B">
        <w:trPr>
          <w:jc w:val="center"/>
        </w:trPr>
        <w:tc>
          <w:tcPr>
            <w:tcW w:w="1838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ip</w:t>
            </w:r>
            <w:r w:rsidR="004A539F">
              <w:t xml:space="preserve"> </w:t>
            </w:r>
            <w:r w:rsidR="004A539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C45D5" w:rsidRDefault="001D422E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4C45D5" w:rsidRDefault="00555C81" w:rsidP="00933B0B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4C45D5" w:rsidTr="00933B0B">
        <w:trPr>
          <w:jc w:val="center"/>
        </w:trPr>
        <w:tc>
          <w:tcPr>
            <w:tcW w:w="1838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gateway</w:t>
            </w:r>
          </w:p>
        </w:tc>
        <w:tc>
          <w:tcPr>
            <w:tcW w:w="1843" w:type="dxa"/>
            <w:vAlign w:val="center"/>
          </w:tcPr>
          <w:p w:rsidR="004C45D5" w:rsidRDefault="001D422E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4C45D5" w:rsidRDefault="00555C81" w:rsidP="00933B0B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网关</w:t>
            </w:r>
          </w:p>
        </w:tc>
      </w:tr>
      <w:tr w:rsidR="004C45D5" w:rsidTr="00933B0B">
        <w:trPr>
          <w:jc w:val="center"/>
        </w:trPr>
        <w:tc>
          <w:tcPr>
            <w:tcW w:w="1838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netmask</w:t>
            </w:r>
          </w:p>
        </w:tc>
        <w:tc>
          <w:tcPr>
            <w:tcW w:w="1843" w:type="dxa"/>
            <w:vAlign w:val="center"/>
          </w:tcPr>
          <w:p w:rsidR="004C45D5" w:rsidRDefault="001D422E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4C45D5" w:rsidRDefault="00555C81" w:rsidP="00933B0B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子网掩码</w:t>
            </w:r>
          </w:p>
        </w:tc>
      </w:tr>
      <w:tr w:rsidR="004C45D5" w:rsidTr="00933B0B">
        <w:trPr>
          <w:jc w:val="center"/>
        </w:trPr>
        <w:tc>
          <w:tcPr>
            <w:tcW w:w="1838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dns</w:t>
            </w:r>
          </w:p>
        </w:tc>
        <w:tc>
          <w:tcPr>
            <w:tcW w:w="1843" w:type="dxa"/>
            <w:vAlign w:val="center"/>
          </w:tcPr>
          <w:p w:rsidR="004C45D5" w:rsidRDefault="001D422E" w:rsidP="00933B0B"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1417" w:type="dxa"/>
            <w:vAlign w:val="center"/>
          </w:tcPr>
          <w:p w:rsidR="004C45D5" w:rsidRDefault="00555C81" w:rsidP="00933B0B">
            <w:r>
              <w:rPr>
                <w:rFonts w:hint="eastAsia"/>
              </w:rPr>
              <w:t>String*2</w:t>
            </w:r>
          </w:p>
        </w:tc>
        <w:tc>
          <w:tcPr>
            <w:tcW w:w="2410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dns</w:t>
            </w:r>
          </w:p>
        </w:tc>
      </w:tr>
      <w:tr w:rsidR="004C45D5" w:rsidTr="00933B0B">
        <w:trPr>
          <w:jc w:val="center"/>
        </w:trPr>
        <w:tc>
          <w:tcPr>
            <w:tcW w:w="1838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dhcp</w:t>
            </w:r>
          </w:p>
        </w:tc>
        <w:tc>
          <w:tcPr>
            <w:tcW w:w="1843" w:type="dxa"/>
            <w:vAlign w:val="center"/>
          </w:tcPr>
          <w:p w:rsidR="004C45D5" w:rsidRDefault="001D422E" w:rsidP="00933B0B">
            <w:r>
              <w:rPr>
                <w:rFonts w:hint="eastAsia"/>
              </w:rPr>
              <w:t>Boolean</w:t>
            </w:r>
          </w:p>
        </w:tc>
        <w:tc>
          <w:tcPr>
            <w:tcW w:w="1417" w:type="dxa"/>
            <w:vAlign w:val="center"/>
          </w:tcPr>
          <w:p w:rsidR="004C45D5" w:rsidRDefault="00555C81" w:rsidP="00933B0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4C45D5" w:rsidRDefault="004C45D5" w:rsidP="00933B0B">
            <w:r>
              <w:rPr>
                <w:rFonts w:hint="eastAsia"/>
              </w:rPr>
              <w:t>是否启用</w:t>
            </w:r>
            <w:r>
              <w:rPr>
                <w:rFonts w:hint="eastAsia"/>
              </w:rPr>
              <w:t>dhcp</w:t>
            </w:r>
          </w:p>
        </w:tc>
      </w:tr>
    </w:tbl>
    <w:p w:rsidR="004C45D5" w:rsidRDefault="004C45D5" w:rsidP="004C45D5"/>
    <w:p w:rsidR="004C45D5" w:rsidRDefault="004C45D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host</w:t>
      </w:r>
      <w:r>
        <w:t>name”: “OfficeLink”, “mac”: “010101010101”, “ip”: “192.168.1.159”, “gateway”: “192.168.1.1”, “netmask”: “255.255.255.0”, “dns”: [“dns1”, “dns2”], “dhcp”: “false”</w:t>
      </w:r>
      <w:r>
        <w:rPr>
          <w:rFonts w:hint="eastAsia"/>
        </w:rPr>
        <w:t>}</w:t>
      </w:r>
    </w:p>
    <w:p w:rsidR="002234FF" w:rsidRDefault="002234F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640" w:author="gz y" w:date="2016-11-17T16:06:00Z">
        <w:r w:rsidR="00B12392">
          <w:rPr>
            <w:rFonts w:hint="eastAsia"/>
          </w:rPr>
          <w:t>A</w:t>
        </w:r>
        <w:r w:rsidR="00B12392">
          <w:t>PI.State</w:t>
        </w:r>
      </w:ins>
      <w:del w:id="3641" w:author="gz y" w:date="2016-11-17T16:06:00Z">
        <w:r w:rsidR="000C509E" w:rsidDel="00B12392">
          <w:rPr>
            <w:rFonts w:hint="eastAsia"/>
          </w:rPr>
          <w:delText>Object</w:delText>
        </w:r>
      </w:del>
    </w:p>
    <w:p w:rsidR="002234FF" w:rsidDel="00B12392" w:rsidRDefault="002234FF" w:rsidP="002234FF">
      <w:pPr>
        <w:rPr>
          <w:del w:id="3642" w:author="gz y" w:date="2016-11-17T16:06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527E1C" w:rsidDel="00B12392" w:rsidTr="007244C6">
        <w:trPr>
          <w:jc w:val="center"/>
          <w:del w:id="3643" w:author="gz y" w:date="2016-11-17T16:06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644" w:author="gz y" w:date="2016-11-17T16:06:00Z"/>
              </w:rPr>
            </w:pPr>
            <w:del w:id="3645" w:author="gz y" w:date="2016-11-17T16:06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646" w:author="gz y" w:date="2016-11-17T16:06:00Z"/>
              </w:rPr>
            </w:pPr>
            <w:del w:id="3647" w:author="gz y" w:date="2016-11-17T16:06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648" w:author="gz y" w:date="2016-11-17T16:06:00Z"/>
              </w:rPr>
            </w:pPr>
            <w:del w:id="3649" w:author="gz y" w:date="2016-11-17T16:06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650" w:author="gz y" w:date="2016-11-17T16:06:00Z"/>
              </w:rPr>
            </w:pPr>
            <w:del w:id="3651" w:author="gz y" w:date="2016-11-17T16:06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527E1C" w:rsidDel="00B12392" w:rsidTr="007244C6">
        <w:trPr>
          <w:jc w:val="center"/>
          <w:del w:id="3652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653" w:author="gz y" w:date="2016-11-17T16:06:00Z"/>
              </w:rPr>
            </w:pPr>
            <w:del w:id="3654" w:author="gz y" w:date="2016-11-17T16:06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655" w:author="gz y" w:date="2016-11-17T16:06:00Z"/>
              </w:rPr>
            </w:pPr>
            <w:del w:id="3656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657" w:author="gz y" w:date="2016-11-17T16:06:00Z"/>
              </w:rPr>
            </w:pPr>
            <w:del w:id="3658" w:author="gz y" w:date="2016-11-17T16:06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659" w:author="gz y" w:date="2016-11-17T16:06:00Z"/>
              </w:rPr>
            </w:pPr>
            <w:del w:id="3660" w:author="gz y" w:date="2016-11-17T16:06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527E1C" w:rsidDel="00B12392" w:rsidTr="007244C6">
        <w:trPr>
          <w:jc w:val="center"/>
          <w:del w:id="3661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662" w:author="gz y" w:date="2016-11-17T16:06:00Z"/>
              </w:rPr>
            </w:pPr>
            <w:del w:id="3663" w:author="gz y" w:date="2016-11-17T16:06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664" w:author="gz y" w:date="2016-11-17T16:06:00Z"/>
              </w:rPr>
            </w:pPr>
            <w:del w:id="3665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666" w:author="gz y" w:date="2016-11-17T16:06:00Z"/>
              </w:rPr>
            </w:pPr>
            <w:del w:id="3667" w:author="gz y" w:date="2016-11-17T16:06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668" w:author="gz y" w:date="2016-11-17T16:06:00Z"/>
              </w:rPr>
            </w:pPr>
            <w:del w:id="3669" w:author="gz y" w:date="2016-11-17T16:06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527E1C" w:rsidDel="00B12392" w:rsidTr="007244C6">
        <w:trPr>
          <w:jc w:val="center"/>
          <w:del w:id="3670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671" w:author="gz y" w:date="2016-11-17T16:06:00Z"/>
              </w:rPr>
            </w:pPr>
            <w:del w:id="3672" w:author="gz y" w:date="2016-11-17T16:06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673" w:author="gz y" w:date="2016-11-17T16:06:00Z"/>
              </w:rPr>
            </w:pPr>
            <w:del w:id="3674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675" w:author="gz y" w:date="2016-11-17T16:06:00Z"/>
              </w:rPr>
            </w:pPr>
            <w:del w:id="3676" w:author="gz y" w:date="2016-11-17T16:06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677" w:author="gz y" w:date="2016-11-17T16:06:00Z"/>
              </w:rPr>
            </w:pPr>
            <w:del w:id="3678" w:author="gz y" w:date="2016-11-17T16:06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2234FF" w:rsidRPr="00527E1C" w:rsidDel="00B12392" w:rsidRDefault="002234FF" w:rsidP="002234FF">
      <w:pPr>
        <w:rPr>
          <w:del w:id="3679" w:author="gz y" w:date="2016-11-17T16:06:00Z"/>
        </w:rPr>
      </w:pPr>
    </w:p>
    <w:p w:rsidR="002234FF" w:rsidDel="00B12392" w:rsidRDefault="002234FF" w:rsidP="00ED2835">
      <w:pPr>
        <w:pStyle w:val="aa"/>
        <w:numPr>
          <w:ilvl w:val="0"/>
          <w:numId w:val="11"/>
        </w:numPr>
        <w:ind w:firstLineChars="0"/>
        <w:rPr>
          <w:del w:id="3680" w:author="gz y" w:date="2016-11-17T16:06:00Z"/>
        </w:rPr>
      </w:pPr>
      <w:del w:id="3681" w:author="gz y" w:date="2016-11-17T16:06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Del="00B12392">
          <w:rPr>
            <w:rFonts w:hint="eastAsia"/>
          </w:rPr>
          <w:delText>/api/</w:delText>
        </w:r>
        <w:r w:rsidR="00A2632B" w:rsidDel="00B12392">
          <w:delText>network</w:delText>
        </w:r>
        <w:r w:rsidDel="00B12392">
          <w:rPr>
            <w:rFonts w:hint="eastAsia"/>
          </w:rPr>
          <w:delText>/update</w:delText>
        </w:r>
        <w:r w:rsidDel="00B12392">
          <w:delText>”, “state”: “ok”</w:delText>
        </w:r>
        <w:r w:rsidDel="00B12392">
          <w:rPr>
            <w:rFonts w:hint="eastAsia"/>
          </w:rPr>
          <w:delText>}</w:delText>
        </w:r>
      </w:del>
    </w:p>
    <w:p w:rsidR="00F15EE0" w:rsidRDefault="00F15EE0" w:rsidP="00F15EE0"/>
    <w:p w:rsidR="00902B29" w:rsidRDefault="00902B29" w:rsidP="00ED2835">
      <w:pPr>
        <w:pStyle w:val="2"/>
        <w:numPr>
          <w:ilvl w:val="1"/>
          <w:numId w:val="2"/>
        </w:numPr>
      </w:pPr>
      <w:bookmarkStart w:id="3682" w:name="_Toc471397882"/>
      <w:r>
        <w:rPr>
          <w:rFonts w:hint="eastAsia"/>
        </w:rPr>
        <w:t>日期时间</w:t>
      </w:r>
      <w:bookmarkEnd w:id="3682"/>
    </w:p>
    <w:p w:rsidR="00902B29" w:rsidRDefault="00902B29" w:rsidP="00ED2835">
      <w:pPr>
        <w:pStyle w:val="3"/>
        <w:numPr>
          <w:ilvl w:val="2"/>
          <w:numId w:val="2"/>
        </w:numPr>
      </w:pPr>
      <w:bookmarkStart w:id="3683" w:name="_Toc471397883"/>
      <w:r>
        <w:rPr>
          <w:rFonts w:hint="eastAsia"/>
        </w:rPr>
        <w:t>获取日期时间设置</w:t>
      </w:r>
      <w:bookmarkEnd w:id="3683"/>
    </w:p>
    <w:p w:rsidR="00C1227D" w:rsidRDefault="00C1227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>
        <w:t>datetime</w:t>
      </w:r>
    </w:p>
    <w:p w:rsidR="00671AEF" w:rsidRDefault="00671AE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C1227D" w:rsidRDefault="00C1227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 w:rsidR="00654F0D">
        <w:rPr>
          <w:rFonts w:hint="eastAsia"/>
        </w:rPr>
        <w:t>O</w:t>
      </w:r>
      <w:r w:rsidR="00654F0D">
        <w:t>bject</w:t>
      </w:r>
    </w:p>
    <w:p w:rsidR="00C1227D" w:rsidRDefault="00C1227D" w:rsidP="00C1227D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C1227D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C1227D" w:rsidRDefault="00C1227D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1227D" w:rsidRDefault="00C1227D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1227D" w:rsidRDefault="00C1227D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1227D" w:rsidRDefault="00C1227D" w:rsidP="00933B0B">
            <w:r>
              <w:rPr>
                <w:rFonts w:hint="eastAsia"/>
              </w:rPr>
              <w:t>说明</w:t>
            </w:r>
          </w:p>
        </w:tc>
      </w:tr>
      <w:tr w:rsidR="00C1227D" w:rsidTr="00933B0B">
        <w:trPr>
          <w:jc w:val="center"/>
        </w:trPr>
        <w:tc>
          <w:tcPr>
            <w:tcW w:w="1838" w:type="dxa"/>
            <w:vAlign w:val="center"/>
          </w:tcPr>
          <w:p w:rsidR="00C1227D" w:rsidRPr="0013548B" w:rsidRDefault="00C1227D" w:rsidP="00933B0B">
            <w:r>
              <w:t>timezone</w:t>
            </w:r>
            <w:r w:rsidR="001C54C8">
              <w:t xml:space="preserve"> </w:t>
            </w:r>
            <w:r w:rsidR="001C54C8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1227D" w:rsidRDefault="00C518AE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C1227D" w:rsidRDefault="00C1227D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C1227D" w:rsidRDefault="00C1227D" w:rsidP="00933B0B">
            <w:r>
              <w:rPr>
                <w:rFonts w:hint="eastAsia"/>
              </w:rPr>
              <w:t>时区</w:t>
            </w:r>
          </w:p>
        </w:tc>
      </w:tr>
      <w:tr w:rsidR="00C1227D" w:rsidTr="00933B0B">
        <w:trPr>
          <w:jc w:val="center"/>
        </w:trPr>
        <w:tc>
          <w:tcPr>
            <w:tcW w:w="1838" w:type="dxa"/>
            <w:vAlign w:val="center"/>
          </w:tcPr>
          <w:p w:rsidR="005F16AE" w:rsidRDefault="005F16AE" w:rsidP="005F16AE">
            <w:r>
              <w:rPr>
                <w:rFonts w:hint="eastAsia"/>
              </w:rPr>
              <w:t>date</w:t>
            </w:r>
            <w:r w:rsidR="001C54C8">
              <w:t xml:space="preserve"> </w:t>
            </w:r>
            <w:r w:rsidR="001C54C8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1227D" w:rsidRDefault="00C518AE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C1227D" w:rsidRDefault="00042089" w:rsidP="00933B0B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C1227D" w:rsidRDefault="005F16AE" w:rsidP="00933B0B">
            <w:r>
              <w:rPr>
                <w:rFonts w:hint="eastAsia"/>
              </w:rPr>
              <w:t>日期</w:t>
            </w:r>
          </w:p>
        </w:tc>
      </w:tr>
      <w:tr w:rsidR="00C1227D" w:rsidTr="00933B0B">
        <w:trPr>
          <w:jc w:val="center"/>
        </w:trPr>
        <w:tc>
          <w:tcPr>
            <w:tcW w:w="1838" w:type="dxa"/>
            <w:vAlign w:val="center"/>
          </w:tcPr>
          <w:p w:rsidR="00C1227D" w:rsidRDefault="005F16AE" w:rsidP="00933B0B">
            <w:r>
              <w:rPr>
                <w:rFonts w:hint="eastAsia"/>
              </w:rPr>
              <w:t>time</w:t>
            </w:r>
            <w:r w:rsidR="001C54C8">
              <w:t xml:space="preserve"> </w:t>
            </w:r>
            <w:r w:rsidR="001C54C8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1227D" w:rsidRDefault="00C518AE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C1227D" w:rsidRDefault="00042089" w:rsidP="00933B0B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C1227D" w:rsidRDefault="005F16AE" w:rsidP="00933B0B">
            <w:r>
              <w:rPr>
                <w:rFonts w:hint="eastAsia"/>
              </w:rPr>
              <w:t>时间</w:t>
            </w:r>
          </w:p>
        </w:tc>
      </w:tr>
      <w:tr w:rsidR="00C1227D" w:rsidTr="00933B0B">
        <w:trPr>
          <w:jc w:val="center"/>
        </w:trPr>
        <w:tc>
          <w:tcPr>
            <w:tcW w:w="1838" w:type="dxa"/>
            <w:vAlign w:val="center"/>
          </w:tcPr>
          <w:p w:rsidR="00C1227D" w:rsidRDefault="005F16AE" w:rsidP="00933B0B">
            <w:r>
              <w:rPr>
                <w:rFonts w:hint="eastAsia"/>
              </w:rPr>
              <w:t>ntp</w:t>
            </w:r>
          </w:p>
        </w:tc>
        <w:tc>
          <w:tcPr>
            <w:tcW w:w="1843" w:type="dxa"/>
            <w:vAlign w:val="center"/>
          </w:tcPr>
          <w:p w:rsidR="00C1227D" w:rsidRDefault="00C518AE" w:rsidP="00933B0B">
            <w:r>
              <w:rPr>
                <w:rFonts w:hint="eastAsia"/>
              </w:rPr>
              <w:t>Boolean</w:t>
            </w:r>
          </w:p>
        </w:tc>
        <w:tc>
          <w:tcPr>
            <w:tcW w:w="1417" w:type="dxa"/>
            <w:vAlign w:val="center"/>
          </w:tcPr>
          <w:p w:rsidR="00C1227D" w:rsidRDefault="00042089" w:rsidP="00933B0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C1227D" w:rsidRDefault="005F16AE" w:rsidP="00933B0B">
            <w:r>
              <w:rPr>
                <w:rFonts w:hint="eastAsia"/>
              </w:rPr>
              <w:t>是否开启</w:t>
            </w:r>
            <w:r>
              <w:rPr>
                <w:rFonts w:hint="eastAsia"/>
              </w:rPr>
              <w:t>ntp</w:t>
            </w:r>
          </w:p>
        </w:tc>
      </w:tr>
      <w:tr w:rsidR="00C1227D" w:rsidTr="00933B0B">
        <w:trPr>
          <w:jc w:val="center"/>
        </w:trPr>
        <w:tc>
          <w:tcPr>
            <w:tcW w:w="1838" w:type="dxa"/>
            <w:vAlign w:val="center"/>
          </w:tcPr>
          <w:p w:rsidR="00C1227D" w:rsidRDefault="005F16AE" w:rsidP="00933B0B">
            <w:r>
              <w:rPr>
                <w:rFonts w:hint="eastAsia"/>
              </w:rPr>
              <w:t>ntpserver</w:t>
            </w:r>
          </w:p>
        </w:tc>
        <w:tc>
          <w:tcPr>
            <w:tcW w:w="1843" w:type="dxa"/>
            <w:vAlign w:val="center"/>
          </w:tcPr>
          <w:p w:rsidR="00C1227D" w:rsidRDefault="00C518AE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C1227D" w:rsidRDefault="00042089" w:rsidP="00933B0B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C1227D" w:rsidRDefault="005F16AE" w:rsidP="00933B0B">
            <w:r>
              <w:rPr>
                <w:rFonts w:hint="eastAsia"/>
              </w:rPr>
              <w:t>n</w:t>
            </w:r>
            <w:r>
              <w:t>tp</w:t>
            </w:r>
            <w:r>
              <w:rPr>
                <w:rFonts w:hint="eastAsia"/>
              </w:rPr>
              <w:t>服务地址</w:t>
            </w:r>
          </w:p>
        </w:tc>
      </w:tr>
    </w:tbl>
    <w:p w:rsidR="00C1227D" w:rsidRDefault="00C1227D" w:rsidP="00C1227D"/>
    <w:p w:rsidR="00C1227D" w:rsidRPr="00496858" w:rsidRDefault="00C1227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>
        <w:t>“</w:t>
      </w:r>
      <w:r w:rsidR="00880731">
        <w:rPr>
          <w:rFonts w:hint="eastAsia"/>
        </w:rPr>
        <w:t>time</w:t>
      </w:r>
      <w:r w:rsidR="00880731">
        <w:t>zone</w:t>
      </w:r>
      <w:r>
        <w:t>”: “</w:t>
      </w:r>
      <w:r w:rsidR="00880731">
        <w:t>Beijing</w:t>
      </w:r>
      <w:r>
        <w:t>”, “</w:t>
      </w:r>
      <w:r w:rsidR="00880731">
        <w:t>date</w:t>
      </w:r>
      <w:r>
        <w:t>”: “</w:t>
      </w:r>
      <w:r w:rsidR="00880731">
        <w:t>2016.10.24</w:t>
      </w:r>
      <w:r>
        <w:t>”, “</w:t>
      </w:r>
      <w:r w:rsidR="00880731">
        <w:t>time</w:t>
      </w:r>
      <w:r>
        <w:t>”: “</w:t>
      </w:r>
      <w:r w:rsidR="00880731">
        <w:t>10:37</w:t>
      </w:r>
      <w:r>
        <w:t>”, “</w:t>
      </w:r>
      <w:r w:rsidR="00880731">
        <w:t>ntp</w:t>
      </w:r>
      <w:r>
        <w:t>”: “</w:t>
      </w:r>
      <w:r w:rsidR="00880731">
        <w:t>false</w:t>
      </w:r>
      <w:r>
        <w:t>”, “</w:t>
      </w:r>
      <w:r w:rsidR="00880731">
        <w:t>ntpserver</w:t>
      </w:r>
      <w:r>
        <w:t>”: “</w:t>
      </w:r>
      <w:r w:rsidR="00880731">
        <w:t>www.systec-pbx.net</w:t>
      </w:r>
      <w:r>
        <w:t>”</w:t>
      </w:r>
      <w:r>
        <w:rPr>
          <w:rFonts w:hint="eastAsia"/>
        </w:rPr>
        <w:t>}</w:t>
      </w:r>
    </w:p>
    <w:p w:rsidR="00C1227D" w:rsidRPr="00C1227D" w:rsidRDefault="00C1227D" w:rsidP="00C1227D"/>
    <w:p w:rsidR="00902B29" w:rsidRDefault="00902B29" w:rsidP="00ED2835">
      <w:pPr>
        <w:pStyle w:val="3"/>
        <w:numPr>
          <w:ilvl w:val="2"/>
          <w:numId w:val="2"/>
        </w:numPr>
      </w:pPr>
      <w:bookmarkStart w:id="3684" w:name="_Toc471397884"/>
      <w:r>
        <w:rPr>
          <w:rFonts w:hint="eastAsia"/>
        </w:rPr>
        <w:t>设置日期时间</w:t>
      </w:r>
      <w:bookmarkEnd w:id="3684"/>
    </w:p>
    <w:p w:rsidR="00225BD1" w:rsidRDefault="00225BD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datetime</w:t>
      </w:r>
      <w:r>
        <w:rPr>
          <w:rFonts w:hint="eastAsia"/>
        </w:rPr>
        <w:t>/update</w:t>
      </w:r>
    </w:p>
    <w:p w:rsidR="00671AEF" w:rsidRDefault="00671AE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权限：</w:t>
      </w:r>
      <w:r>
        <w:rPr>
          <w:rFonts w:hint="eastAsia"/>
        </w:rPr>
        <w:t>gui</w:t>
      </w:r>
      <w:r>
        <w:t>, api</w:t>
      </w:r>
    </w:p>
    <w:p w:rsidR="00225BD1" w:rsidRDefault="008C264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225BD1">
        <w:rPr>
          <w:rFonts w:hint="eastAsia"/>
        </w:rPr>
        <w:t>：</w:t>
      </w:r>
      <w:r w:rsidR="001F1F79">
        <w:rPr>
          <w:rFonts w:hint="eastAsia"/>
        </w:rPr>
        <w:t>O</w:t>
      </w:r>
      <w:r w:rsidR="001F1F79">
        <w:t>bject</w:t>
      </w:r>
    </w:p>
    <w:p w:rsidR="00225BD1" w:rsidRDefault="00225BD1" w:rsidP="00225BD1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25BD1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25BD1" w:rsidRDefault="00225BD1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25BD1" w:rsidRDefault="00225BD1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25BD1" w:rsidRDefault="00225BD1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25BD1" w:rsidRDefault="00225BD1" w:rsidP="00933B0B">
            <w:r>
              <w:rPr>
                <w:rFonts w:hint="eastAsia"/>
              </w:rPr>
              <w:t>说明</w:t>
            </w:r>
          </w:p>
        </w:tc>
      </w:tr>
      <w:tr w:rsidR="00225BD1" w:rsidTr="00933B0B">
        <w:trPr>
          <w:jc w:val="center"/>
        </w:trPr>
        <w:tc>
          <w:tcPr>
            <w:tcW w:w="1838" w:type="dxa"/>
            <w:vAlign w:val="center"/>
          </w:tcPr>
          <w:p w:rsidR="00225BD1" w:rsidRPr="0013548B" w:rsidRDefault="00225BD1" w:rsidP="00933B0B">
            <w:r>
              <w:t>timezone</w:t>
            </w:r>
            <w:r w:rsidR="008D591F">
              <w:t xml:space="preserve"> </w:t>
            </w:r>
            <w:r w:rsidR="008D591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25BD1" w:rsidRDefault="0066778D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225BD1" w:rsidRDefault="00225BD1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225BD1" w:rsidRDefault="00225BD1" w:rsidP="00933B0B">
            <w:r>
              <w:rPr>
                <w:rFonts w:hint="eastAsia"/>
              </w:rPr>
              <w:t>时区</w:t>
            </w:r>
          </w:p>
        </w:tc>
      </w:tr>
      <w:tr w:rsidR="00225BD1" w:rsidTr="00933B0B">
        <w:trPr>
          <w:jc w:val="center"/>
        </w:trPr>
        <w:tc>
          <w:tcPr>
            <w:tcW w:w="1838" w:type="dxa"/>
            <w:vAlign w:val="center"/>
          </w:tcPr>
          <w:p w:rsidR="00225BD1" w:rsidRDefault="00225BD1" w:rsidP="00933B0B">
            <w:r>
              <w:rPr>
                <w:rFonts w:hint="eastAsia"/>
              </w:rPr>
              <w:t>date</w:t>
            </w:r>
            <w:r w:rsidR="008D591F">
              <w:t xml:space="preserve"> </w:t>
            </w:r>
            <w:r w:rsidR="008D591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25BD1" w:rsidRDefault="0066778D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225BD1" w:rsidRDefault="0066778D" w:rsidP="00933B0B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225BD1" w:rsidRDefault="00225BD1" w:rsidP="00933B0B">
            <w:r>
              <w:rPr>
                <w:rFonts w:hint="eastAsia"/>
              </w:rPr>
              <w:t>日期</w:t>
            </w:r>
          </w:p>
        </w:tc>
      </w:tr>
      <w:tr w:rsidR="00225BD1" w:rsidTr="00933B0B">
        <w:trPr>
          <w:jc w:val="center"/>
        </w:trPr>
        <w:tc>
          <w:tcPr>
            <w:tcW w:w="1838" w:type="dxa"/>
            <w:vAlign w:val="center"/>
          </w:tcPr>
          <w:p w:rsidR="00225BD1" w:rsidRDefault="00225BD1" w:rsidP="00933B0B">
            <w:r>
              <w:rPr>
                <w:rFonts w:hint="eastAsia"/>
              </w:rPr>
              <w:t>time</w:t>
            </w:r>
            <w:r w:rsidR="008D591F">
              <w:t xml:space="preserve"> </w:t>
            </w:r>
            <w:r w:rsidR="008D591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25BD1" w:rsidRDefault="0066778D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225BD1" w:rsidRDefault="0066778D" w:rsidP="00933B0B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225BD1" w:rsidRDefault="00225BD1" w:rsidP="00933B0B">
            <w:r>
              <w:rPr>
                <w:rFonts w:hint="eastAsia"/>
              </w:rPr>
              <w:t>时间</w:t>
            </w:r>
          </w:p>
        </w:tc>
      </w:tr>
      <w:tr w:rsidR="00225BD1" w:rsidTr="00933B0B">
        <w:trPr>
          <w:jc w:val="center"/>
        </w:trPr>
        <w:tc>
          <w:tcPr>
            <w:tcW w:w="1838" w:type="dxa"/>
            <w:vAlign w:val="center"/>
          </w:tcPr>
          <w:p w:rsidR="00225BD1" w:rsidRDefault="00225BD1" w:rsidP="00933B0B">
            <w:r>
              <w:rPr>
                <w:rFonts w:hint="eastAsia"/>
              </w:rPr>
              <w:t>ntp</w:t>
            </w:r>
          </w:p>
        </w:tc>
        <w:tc>
          <w:tcPr>
            <w:tcW w:w="1843" w:type="dxa"/>
            <w:vAlign w:val="center"/>
          </w:tcPr>
          <w:p w:rsidR="00225BD1" w:rsidRDefault="0066778D" w:rsidP="00933B0B">
            <w:r>
              <w:rPr>
                <w:rFonts w:hint="eastAsia"/>
              </w:rPr>
              <w:t>Boolean</w:t>
            </w:r>
          </w:p>
        </w:tc>
        <w:tc>
          <w:tcPr>
            <w:tcW w:w="1417" w:type="dxa"/>
            <w:vAlign w:val="center"/>
          </w:tcPr>
          <w:p w:rsidR="00225BD1" w:rsidRDefault="0066778D" w:rsidP="00933B0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225BD1" w:rsidRDefault="00225BD1" w:rsidP="00933B0B">
            <w:r>
              <w:rPr>
                <w:rFonts w:hint="eastAsia"/>
              </w:rPr>
              <w:t>是否开启</w:t>
            </w:r>
            <w:r>
              <w:rPr>
                <w:rFonts w:hint="eastAsia"/>
              </w:rPr>
              <w:t>ntp</w:t>
            </w:r>
          </w:p>
        </w:tc>
      </w:tr>
      <w:tr w:rsidR="00225BD1" w:rsidTr="00933B0B">
        <w:trPr>
          <w:jc w:val="center"/>
        </w:trPr>
        <w:tc>
          <w:tcPr>
            <w:tcW w:w="1838" w:type="dxa"/>
            <w:vAlign w:val="center"/>
          </w:tcPr>
          <w:p w:rsidR="00225BD1" w:rsidRDefault="00225BD1" w:rsidP="00933B0B">
            <w:r>
              <w:rPr>
                <w:rFonts w:hint="eastAsia"/>
              </w:rPr>
              <w:t>ntpserver</w:t>
            </w:r>
          </w:p>
        </w:tc>
        <w:tc>
          <w:tcPr>
            <w:tcW w:w="1843" w:type="dxa"/>
            <w:vAlign w:val="center"/>
          </w:tcPr>
          <w:p w:rsidR="00225BD1" w:rsidRDefault="0066778D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225BD1" w:rsidRDefault="0066778D" w:rsidP="00933B0B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225BD1" w:rsidRDefault="00225BD1" w:rsidP="00933B0B">
            <w:r>
              <w:rPr>
                <w:rFonts w:hint="eastAsia"/>
              </w:rPr>
              <w:t>n</w:t>
            </w:r>
            <w:r>
              <w:t>tp</w:t>
            </w:r>
            <w:r>
              <w:rPr>
                <w:rFonts w:hint="eastAsia"/>
              </w:rPr>
              <w:t>服务地址</w:t>
            </w:r>
          </w:p>
        </w:tc>
      </w:tr>
    </w:tbl>
    <w:p w:rsidR="00225BD1" w:rsidRDefault="00225BD1" w:rsidP="00225BD1"/>
    <w:p w:rsidR="00225BD1" w:rsidRDefault="00225BD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time</w:t>
      </w:r>
      <w:r>
        <w:t>zone”: “Beijing”, “date”: “2016.10.24”, “time”: “10:37”, “ntp”: “false”, “ntpserver”: “www.systec-pbx.net”</w:t>
      </w:r>
      <w:r>
        <w:rPr>
          <w:rFonts w:hint="eastAsia"/>
        </w:rPr>
        <w:t>}</w:t>
      </w:r>
    </w:p>
    <w:p w:rsidR="00567A49" w:rsidRDefault="00567A49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685" w:author="gz y" w:date="2016-11-17T16:06:00Z">
        <w:r w:rsidR="00B12392">
          <w:rPr>
            <w:rFonts w:hint="eastAsia"/>
          </w:rPr>
          <w:t>A</w:t>
        </w:r>
        <w:r w:rsidR="00B12392">
          <w:t>PI.State</w:t>
        </w:r>
      </w:ins>
      <w:del w:id="3686" w:author="gz y" w:date="2016-11-17T16:06:00Z">
        <w:r w:rsidR="009D7A78" w:rsidDel="00B12392">
          <w:rPr>
            <w:rFonts w:hint="eastAsia"/>
          </w:rPr>
          <w:delText>Object</w:delText>
        </w:r>
      </w:del>
    </w:p>
    <w:p w:rsidR="00567A49" w:rsidDel="00B12392" w:rsidRDefault="00567A49" w:rsidP="00567A49">
      <w:pPr>
        <w:rPr>
          <w:del w:id="3687" w:author="gz y" w:date="2016-11-17T16:06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527E1C" w:rsidDel="00B12392" w:rsidTr="007244C6">
        <w:trPr>
          <w:jc w:val="center"/>
          <w:del w:id="3688" w:author="gz y" w:date="2016-11-17T16:06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689" w:author="gz y" w:date="2016-11-17T16:06:00Z"/>
              </w:rPr>
            </w:pPr>
            <w:del w:id="3690" w:author="gz y" w:date="2016-11-17T16:06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691" w:author="gz y" w:date="2016-11-17T16:06:00Z"/>
              </w:rPr>
            </w:pPr>
            <w:del w:id="3692" w:author="gz y" w:date="2016-11-17T16:06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693" w:author="gz y" w:date="2016-11-17T16:06:00Z"/>
              </w:rPr>
            </w:pPr>
            <w:del w:id="3694" w:author="gz y" w:date="2016-11-17T16:06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695" w:author="gz y" w:date="2016-11-17T16:06:00Z"/>
              </w:rPr>
            </w:pPr>
            <w:del w:id="3696" w:author="gz y" w:date="2016-11-17T16:06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527E1C" w:rsidDel="00B12392" w:rsidTr="007244C6">
        <w:trPr>
          <w:jc w:val="center"/>
          <w:del w:id="3697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698" w:author="gz y" w:date="2016-11-17T16:06:00Z"/>
              </w:rPr>
            </w:pPr>
            <w:del w:id="3699" w:author="gz y" w:date="2016-11-17T16:06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700" w:author="gz y" w:date="2016-11-17T16:06:00Z"/>
              </w:rPr>
            </w:pPr>
            <w:del w:id="3701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702" w:author="gz y" w:date="2016-11-17T16:06:00Z"/>
              </w:rPr>
            </w:pPr>
            <w:del w:id="3703" w:author="gz y" w:date="2016-11-17T16:06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704" w:author="gz y" w:date="2016-11-17T16:06:00Z"/>
              </w:rPr>
            </w:pPr>
            <w:del w:id="3705" w:author="gz y" w:date="2016-11-17T16:06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527E1C" w:rsidDel="00B12392" w:rsidTr="007244C6">
        <w:trPr>
          <w:jc w:val="center"/>
          <w:del w:id="3706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707" w:author="gz y" w:date="2016-11-17T16:06:00Z"/>
              </w:rPr>
            </w:pPr>
            <w:del w:id="3708" w:author="gz y" w:date="2016-11-17T16:06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709" w:author="gz y" w:date="2016-11-17T16:06:00Z"/>
              </w:rPr>
            </w:pPr>
            <w:del w:id="3710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711" w:author="gz y" w:date="2016-11-17T16:06:00Z"/>
              </w:rPr>
            </w:pPr>
            <w:del w:id="3712" w:author="gz y" w:date="2016-11-17T16:06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713" w:author="gz y" w:date="2016-11-17T16:06:00Z"/>
              </w:rPr>
            </w:pPr>
            <w:del w:id="3714" w:author="gz y" w:date="2016-11-17T16:06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527E1C" w:rsidDel="00B12392" w:rsidTr="007244C6">
        <w:trPr>
          <w:jc w:val="center"/>
          <w:del w:id="3715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716" w:author="gz y" w:date="2016-11-17T16:06:00Z"/>
              </w:rPr>
            </w:pPr>
            <w:del w:id="3717" w:author="gz y" w:date="2016-11-17T16:06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718" w:author="gz y" w:date="2016-11-17T16:06:00Z"/>
              </w:rPr>
            </w:pPr>
            <w:del w:id="3719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720" w:author="gz y" w:date="2016-11-17T16:06:00Z"/>
              </w:rPr>
            </w:pPr>
            <w:del w:id="3721" w:author="gz y" w:date="2016-11-17T16:06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722" w:author="gz y" w:date="2016-11-17T16:06:00Z"/>
              </w:rPr>
            </w:pPr>
            <w:del w:id="3723" w:author="gz y" w:date="2016-11-17T16:06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567A49" w:rsidRPr="00527E1C" w:rsidDel="00B12392" w:rsidRDefault="00567A49" w:rsidP="00567A49">
      <w:pPr>
        <w:rPr>
          <w:del w:id="3724" w:author="gz y" w:date="2016-11-17T16:06:00Z"/>
        </w:rPr>
      </w:pPr>
    </w:p>
    <w:p w:rsidR="00567A49" w:rsidDel="00B12392" w:rsidRDefault="00567A49" w:rsidP="00ED2835">
      <w:pPr>
        <w:pStyle w:val="aa"/>
        <w:numPr>
          <w:ilvl w:val="0"/>
          <w:numId w:val="11"/>
        </w:numPr>
        <w:ind w:firstLineChars="0"/>
        <w:rPr>
          <w:del w:id="3725" w:author="gz y" w:date="2016-11-17T16:06:00Z"/>
        </w:rPr>
      </w:pPr>
      <w:del w:id="3726" w:author="gz y" w:date="2016-11-17T16:06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Del="00B12392">
          <w:rPr>
            <w:rFonts w:hint="eastAsia"/>
          </w:rPr>
          <w:delText>/api/</w:delText>
        </w:r>
        <w:r w:rsidDel="00B12392">
          <w:delText>datetime</w:delText>
        </w:r>
        <w:r w:rsidDel="00B12392">
          <w:rPr>
            <w:rFonts w:hint="eastAsia"/>
          </w:rPr>
          <w:delText>/update</w:delText>
        </w:r>
        <w:r w:rsidDel="00B12392">
          <w:delText>”, “state”: “ok”</w:delText>
        </w:r>
        <w:r w:rsidDel="00B12392">
          <w:rPr>
            <w:rFonts w:hint="eastAsia"/>
          </w:rPr>
          <w:delText>}</w:delText>
        </w:r>
      </w:del>
    </w:p>
    <w:p w:rsidR="00F15EE0" w:rsidRDefault="00F15EE0" w:rsidP="00F15EE0"/>
    <w:p w:rsidR="00CB0C25" w:rsidRDefault="00CB0C25" w:rsidP="00ED2835">
      <w:pPr>
        <w:pStyle w:val="2"/>
        <w:numPr>
          <w:ilvl w:val="1"/>
          <w:numId w:val="2"/>
        </w:numPr>
      </w:pPr>
      <w:bookmarkStart w:id="3727" w:name="_Toc471397885"/>
      <w:r>
        <w:rPr>
          <w:rFonts w:hint="eastAsia"/>
        </w:rPr>
        <w:t>系统升级</w:t>
      </w:r>
      <w:bookmarkEnd w:id="3727"/>
    </w:p>
    <w:p w:rsidR="00CB0C25" w:rsidRDefault="00CB0C25" w:rsidP="00ED2835">
      <w:pPr>
        <w:pStyle w:val="3"/>
        <w:numPr>
          <w:ilvl w:val="2"/>
          <w:numId w:val="2"/>
        </w:numPr>
      </w:pPr>
      <w:bookmarkStart w:id="3728" w:name="_Toc471397886"/>
      <w:r>
        <w:rPr>
          <w:rFonts w:hint="eastAsia"/>
        </w:rPr>
        <w:t>手动升级</w:t>
      </w:r>
      <w:bookmarkEnd w:id="3728"/>
    </w:p>
    <w:p w:rsidR="00CB0C25" w:rsidRDefault="00CB0C2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system/</w:t>
      </w:r>
      <w:r>
        <w:rPr>
          <w:rFonts w:hint="eastAsia"/>
        </w:rPr>
        <w:t>update</w:t>
      </w:r>
    </w:p>
    <w:p w:rsidR="00671AEF" w:rsidRDefault="00671AE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CB0C25" w:rsidRDefault="00CB0C2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 w:rsidR="000867EC">
        <w:rPr>
          <w:rFonts w:hint="eastAsia"/>
        </w:rPr>
        <w:t>Object</w:t>
      </w:r>
    </w:p>
    <w:p w:rsidR="00CB0C25" w:rsidRDefault="00CB0C25" w:rsidP="00CB0C25">
      <w:pPr>
        <w:tabs>
          <w:tab w:val="left" w:pos="739"/>
        </w:tabs>
      </w:pP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CB0C25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CB0C25" w:rsidRDefault="00CB0C25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B0C25" w:rsidRDefault="00CB0C25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B0C25" w:rsidRDefault="00CB0C25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B0C25" w:rsidRDefault="00CB0C25" w:rsidP="00933B0B">
            <w:r>
              <w:rPr>
                <w:rFonts w:hint="eastAsia"/>
              </w:rPr>
              <w:t>说明</w:t>
            </w:r>
          </w:p>
        </w:tc>
      </w:tr>
      <w:tr w:rsidR="00CB0C25" w:rsidTr="00933B0B">
        <w:trPr>
          <w:jc w:val="center"/>
        </w:trPr>
        <w:tc>
          <w:tcPr>
            <w:tcW w:w="1838" w:type="dxa"/>
            <w:vAlign w:val="center"/>
          </w:tcPr>
          <w:p w:rsidR="00CB0C25" w:rsidRPr="0013548B" w:rsidRDefault="00CB0C25" w:rsidP="00933B0B">
            <w:r>
              <w:t>file</w:t>
            </w:r>
            <w:r w:rsidR="0064494F">
              <w:t xml:space="preserve"> </w:t>
            </w:r>
            <w:r w:rsidR="0064494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B0C25" w:rsidRDefault="00FB6A9C" w:rsidP="00933B0B">
            <w:r>
              <w:rPr>
                <w:rFonts w:hint="eastAsia"/>
              </w:rPr>
              <w:t>File</w:t>
            </w:r>
          </w:p>
        </w:tc>
        <w:tc>
          <w:tcPr>
            <w:tcW w:w="1417" w:type="dxa"/>
            <w:vAlign w:val="center"/>
          </w:tcPr>
          <w:p w:rsidR="00CB0C25" w:rsidRDefault="00FB6A9C" w:rsidP="00933B0B">
            <w:r>
              <w:rPr>
                <w:rFonts w:hint="eastAsia"/>
              </w:rPr>
              <w:t>File*1</w:t>
            </w:r>
          </w:p>
        </w:tc>
        <w:tc>
          <w:tcPr>
            <w:tcW w:w="2410" w:type="dxa"/>
            <w:vAlign w:val="center"/>
          </w:tcPr>
          <w:p w:rsidR="00CB0C25" w:rsidRDefault="00CB0C25" w:rsidP="00933B0B">
            <w:r>
              <w:rPr>
                <w:rFonts w:hint="eastAsia"/>
              </w:rPr>
              <w:t>升级包</w:t>
            </w:r>
          </w:p>
        </w:tc>
      </w:tr>
    </w:tbl>
    <w:p w:rsidR="00CB0C25" w:rsidRDefault="00CB0C25" w:rsidP="00CB0C25"/>
    <w:p w:rsidR="00CB0C25" w:rsidRDefault="00CB0C2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729" w:author="gz y" w:date="2016-11-17T16:06:00Z">
        <w:r w:rsidR="00B12392">
          <w:rPr>
            <w:rFonts w:hint="eastAsia"/>
          </w:rPr>
          <w:t>A</w:t>
        </w:r>
        <w:r w:rsidR="00B12392">
          <w:t>PI.State</w:t>
        </w:r>
      </w:ins>
      <w:del w:id="3730" w:author="gz y" w:date="2016-11-17T16:06:00Z">
        <w:r w:rsidR="00A210C4" w:rsidDel="00B12392">
          <w:rPr>
            <w:rFonts w:hint="eastAsia"/>
          </w:rPr>
          <w:delText>Object</w:delText>
        </w:r>
      </w:del>
    </w:p>
    <w:p w:rsidR="00CB0C25" w:rsidDel="00B12392" w:rsidRDefault="00CB0C25" w:rsidP="00CB0C25">
      <w:pPr>
        <w:rPr>
          <w:del w:id="3731" w:author="gz y" w:date="2016-11-17T16:06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527E1C" w:rsidDel="00B12392" w:rsidTr="007244C6">
        <w:trPr>
          <w:jc w:val="center"/>
          <w:del w:id="3732" w:author="gz y" w:date="2016-11-17T16:06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733" w:author="gz y" w:date="2016-11-17T16:06:00Z"/>
              </w:rPr>
            </w:pPr>
            <w:del w:id="3734" w:author="gz y" w:date="2016-11-17T16:06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735" w:author="gz y" w:date="2016-11-17T16:06:00Z"/>
              </w:rPr>
            </w:pPr>
            <w:del w:id="3736" w:author="gz y" w:date="2016-11-17T16:06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737" w:author="gz y" w:date="2016-11-17T16:06:00Z"/>
              </w:rPr>
            </w:pPr>
            <w:del w:id="3738" w:author="gz y" w:date="2016-11-17T16:06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739" w:author="gz y" w:date="2016-11-17T16:06:00Z"/>
              </w:rPr>
            </w:pPr>
            <w:del w:id="3740" w:author="gz y" w:date="2016-11-17T16:06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527E1C" w:rsidDel="00B12392" w:rsidTr="007244C6">
        <w:trPr>
          <w:jc w:val="center"/>
          <w:del w:id="3741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742" w:author="gz y" w:date="2016-11-17T16:06:00Z"/>
              </w:rPr>
            </w:pPr>
            <w:del w:id="3743" w:author="gz y" w:date="2016-11-17T16:06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744" w:author="gz y" w:date="2016-11-17T16:06:00Z"/>
              </w:rPr>
            </w:pPr>
            <w:del w:id="3745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746" w:author="gz y" w:date="2016-11-17T16:06:00Z"/>
              </w:rPr>
            </w:pPr>
            <w:del w:id="3747" w:author="gz y" w:date="2016-11-17T16:06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748" w:author="gz y" w:date="2016-11-17T16:06:00Z"/>
              </w:rPr>
            </w:pPr>
            <w:del w:id="3749" w:author="gz y" w:date="2016-11-17T16:06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527E1C" w:rsidDel="00B12392" w:rsidTr="007244C6">
        <w:trPr>
          <w:jc w:val="center"/>
          <w:del w:id="3750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751" w:author="gz y" w:date="2016-11-17T16:06:00Z"/>
              </w:rPr>
            </w:pPr>
            <w:del w:id="3752" w:author="gz y" w:date="2016-11-17T16:06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753" w:author="gz y" w:date="2016-11-17T16:06:00Z"/>
              </w:rPr>
            </w:pPr>
            <w:del w:id="3754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755" w:author="gz y" w:date="2016-11-17T16:06:00Z"/>
              </w:rPr>
            </w:pPr>
            <w:del w:id="3756" w:author="gz y" w:date="2016-11-17T16:06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757" w:author="gz y" w:date="2016-11-17T16:06:00Z"/>
              </w:rPr>
            </w:pPr>
            <w:del w:id="3758" w:author="gz y" w:date="2016-11-17T16:06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527E1C" w:rsidDel="00B12392" w:rsidTr="007244C6">
        <w:trPr>
          <w:jc w:val="center"/>
          <w:del w:id="3759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760" w:author="gz y" w:date="2016-11-17T16:06:00Z"/>
              </w:rPr>
            </w:pPr>
            <w:del w:id="3761" w:author="gz y" w:date="2016-11-17T16:06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762" w:author="gz y" w:date="2016-11-17T16:06:00Z"/>
              </w:rPr>
            </w:pPr>
            <w:del w:id="3763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764" w:author="gz y" w:date="2016-11-17T16:06:00Z"/>
              </w:rPr>
            </w:pPr>
            <w:del w:id="3765" w:author="gz y" w:date="2016-11-17T16:06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766" w:author="gz y" w:date="2016-11-17T16:06:00Z"/>
              </w:rPr>
            </w:pPr>
            <w:del w:id="3767" w:author="gz y" w:date="2016-11-17T16:06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CB0C25" w:rsidRPr="00527E1C" w:rsidDel="00B12392" w:rsidRDefault="00CB0C25" w:rsidP="00CB0C25">
      <w:pPr>
        <w:rPr>
          <w:del w:id="3768" w:author="gz y" w:date="2016-11-17T16:06:00Z"/>
        </w:rPr>
      </w:pPr>
    </w:p>
    <w:p w:rsidR="00CB0C25" w:rsidDel="00B12392" w:rsidRDefault="00CB0C25" w:rsidP="00ED2835">
      <w:pPr>
        <w:pStyle w:val="aa"/>
        <w:numPr>
          <w:ilvl w:val="0"/>
          <w:numId w:val="11"/>
        </w:numPr>
        <w:ind w:firstLineChars="0"/>
        <w:rPr>
          <w:del w:id="3769" w:author="gz y" w:date="2016-11-17T16:06:00Z"/>
        </w:rPr>
      </w:pPr>
      <w:del w:id="3770" w:author="gz y" w:date="2016-11-17T16:06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Del="00B12392">
          <w:rPr>
            <w:rFonts w:hint="eastAsia"/>
          </w:rPr>
          <w:delText>/api/</w:delText>
        </w:r>
        <w:r w:rsidDel="00B12392">
          <w:delText>system/</w:delText>
        </w:r>
        <w:r w:rsidDel="00B12392">
          <w:rPr>
            <w:rFonts w:hint="eastAsia"/>
          </w:rPr>
          <w:delText>update</w:delText>
        </w:r>
        <w:r w:rsidDel="00B12392">
          <w:delText>”, “state”: “ok”</w:delText>
        </w:r>
        <w:r w:rsidDel="00B12392">
          <w:rPr>
            <w:rFonts w:hint="eastAsia"/>
          </w:rPr>
          <w:delText>}</w:delText>
        </w:r>
      </w:del>
    </w:p>
    <w:p w:rsidR="00F15EE0" w:rsidRDefault="00F15EE0" w:rsidP="00F15EE0"/>
    <w:p w:rsidR="00411C05" w:rsidRDefault="00411C05" w:rsidP="00ED2835">
      <w:pPr>
        <w:pStyle w:val="2"/>
        <w:numPr>
          <w:ilvl w:val="1"/>
          <w:numId w:val="2"/>
        </w:numPr>
      </w:pPr>
      <w:bookmarkStart w:id="3771" w:name="_Toc471397887"/>
      <w:r>
        <w:rPr>
          <w:rFonts w:hint="eastAsia"/>
        </w:rPr>
        <w:t>恢复出厂设置</w:t>
      </w:r>
      <w:bookmarkEnd w:id="3771"/>
    </w:p>
    <w:p w:rsidR="00411C05" w:rsidRDefault="00411C0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F309FE">
        <w:rPr>
          <w:rFonts w:hint="eastAsia"/>
        </w:rPr>
        <w:t>factory</w:t>
      </w:r>
      <w:r w:rsidR="00F309FE">
        <w:t>/reset</w:t>
      </w:r>
    </w:p>
    <w:p w:rsidR="00671AEF" w:rsidRDefault="00671AE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574493" w:rsidRDefault="00574493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772" w:author="gz y" w:date="2016-11-17T16:06:00Z">
        <w:r w:rsidR="00B12392">
          <w:rPr>
            <w:rFonts w:hint="eastAsia"/>
          </w:rPr>
          <w:t>A</w:t>
        </w:r>
        <w:r w:rsidR="00B12392">
          <w:t>PI.State</w:t>
        </w:r>
      </w:ins>
      <w:del w:id="3773" w:author="gz y" w:date="2016-11-17T16:06:00Z">
        <w:r w:rsidR="005E76FA" w:rsidDel="00B12392">
          <w:rPr>
            <w:rFonts w:hint="eastAsia"/>
          </w:rPr>
          <w:delText>Object</w:delText>
        </w:r>
      </w:del>
    </w:p>
    <w:p w:rsidR="00574493" w:rsidDel="00B12392" w:rsidRDefault="00574493" w:rsidP="00574493">
      <w:pPr>
        <w:rPr>
          <w:del w:id="3774" w:author="gz y" w:date="2016-11-17T16:06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527E1C" w:rsidDel="00B12392" w:rsidTr="007244C6">
        <w:trPr>
          <w:jc w:val="center"/>
          <w:del w:id="3775" w:author="gz y" w:date="2016-11-17T16:06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776" w:author="gz y" w:date="2016-11-17T16:06:00Z"/>
              </w:rPr>
            </w:pPr>
            <w:del w:id="3777" w:author="gz y" w:date="2016-11-17T16:06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778" w:author="gz y" w:date="2016-11-17T16:06:00Z"/>
              </w:rPr>
            </w:pPr>
            <w:del w:id="3779" w:author="gz y" w:date="2016-11-17T16:06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780" w:author="gz y" w:date="2016-11-17T16:06:00Z"/>
              </w:rPr>
            </w:pPr>
            <w:del w:id="3781" w:author="gz y" w:date="2016-11-17T16:06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782" w:author="gz y" w:date="2016-11-17T16:06:00Z"/>
              </w:rPr>
            </w:pPr>
            <w:del w:id="3783" w:author="gz y" w:date="2016-11-17T16:06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527E1C" w:rsidDel="00B12392" w:rsidTr="007244C6">
        <w:trPr>
          <w:jc w:val="center"/>
          <w:del w:id="3784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785" w:author="gz y" w:date="2016-11-17T16:06:00Z"/>
              </w:rPr>
            </w:pPr>
            <w:del w:id="3786" w:author="gz y" w:date="2016-11-17T16:06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787" w:author="gz y" w:date="2016-11-17T16:06:00Z"/>
              </w:rPr>
            </w:pPr>
            <w:del w:id="3788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789" w:author="gz y" w:date="2016-11-17T16:06:00Z"/>
              </w:rPr>
            </w:pPr>
            <w:del w:id="3790" w:author="gz y" w:date="2016-11-17T16:06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791" w:author="gz y" w:date="2016-11-17T16:06:00Z"/>
              </w:rPr>
            </w:pPr>
            <w:del w:id="3792" w:author="gz y" w:date="2016-11-17T16:06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527E1C" w:rsidDel="00B12392" w:rsidTr="007244C6">
        <w:trPr>
          <w:jc w:val="center"/>
          <w:del w:id="3793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794" w:author="gz y" w:date="2016-11-17T16:06:00Z"/>
              </w:rPr>
            </w:pPr>
            <w:del w:id="3795" w:author="gz y" w:date="2016-11-17T16:06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796" w:author="gz y" w:date="2016-11-17T16:06:00Z"/>
              </w:rPr>
            </w:pPr>
            <w:del w:id="3797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798" w:author="gz y" w:date="2016-11-17T16:06:00Z"/>
              </w:rPr>
            </w:pPr>
            <w:del w:id="3799" w:author="gz y" w:date="2016-11-17T16:06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800" w:author="gz y" w:date="2016-11-17T16:06:00Z"/>
              </w:rPr>
            </w:pPr>
            <w:del w:id="3801" w:author="gz y" w:date="2016-11-17T16:06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527E1C" w:rsidDel="00B12392" w:rsidTr="007244C6">
        <w:trPr>
          <w:jc w:val="center"/>
          <w:del w:id="3802" w:author="gz y" w:date="2016-11-17T16:06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803" w:author="gz y" w:date="2016-11-17T16:06:00Z"/>
              </w:rPr>
            </w:pPr>
            <w:del w:id="3804" w:author="gz y" w:date="2016-11-17T16:06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805" w:author="gz y" w:date="2016-11-17T16:06:00Z"/>
              </w:rPr>
            </w:pPr>
            <w:del w:id="3806" w:author="gz y" w:date="2016-11-17T16:06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807" w:author="gz y" w:date="2016-11-17T16:06:00Z"/>
              </w:rPr>
            </w:pPr>
            <w:del w:id="3808" w:author="gz y" w:date="2016-11-17T16:06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809" w:author="gz y" w:date="2016-11-17T16:06:00Z"/>
              </w:rPr>
            </w:pPr>
            <w:del w:id="3810" w:author="gz y" w:date="2016-11-17T16:06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574493" w:rsidRPr="00527E1C" w:rsidDel="00B12392" w:rsidRDefault="00574493" w:rsidP="00574493">
      <w:pPr>
        <w:rPr>
          <w:del w:id="3811" w:author="gz y" w:date="2016-11-17T16:06:00Z"/>
        </w:rPr>
      </w:pPr>
    </w:p>
    <w:p w:rsidR="00411C05" w:rsidDel="00B12392" w:rsidRDefault="00574493" w:rsidP="00ED2835">
      <w:pPr>
        <w:pStyle w:val="aa"/>
        <w:numPr>
          <w:ilvl w:val="0"/>
          <w:numId w:val="11"/>
        </w:numPr>
        <w:ind w:firstLineChars="0"/>
        <w:rPr>
          <w:del w:id="3812" w:author="gz y" w:date="2016-11-17T16:06:00Z"/>
        </w:rPr>
      </w:pPr>
      <w:del w:id="3813" w:author="gz y" w:date="2016-11-17T16:06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Del="00B12392">
          <w:rPr>
            <w:rFonts w:hint="eastAsia"/>
          </w:rPr>
          <w:delText>/api/factory</w:delText>
        </w:r>
        <w:r w:rsidDel="00B12392">
          <w:delText>/reset”, “state”: “ok”</w:delText>
        </w:r>
        <w:r w:rsidDel="00B12392">
          <w:rPr>
            <w:rFonts w:hint="eastAsia"/>
          </w:rPr>
          <w:delText>}</w:delText>
        </w:r>
      </w:del>
    </w:p>
    <w:p w:rsidR="00F15EE0" w:rsidRDefault="00F15EE0" w:rsidP="00F15EE0"/>
    <w:p w:rsidR="00A33405" w:rsidRDefault="00A33405" w:rsidP="00ED2835">
      <w:pPr>
        <w:pStyle w:val="2"/>
        <w:numPr>
          <w:ilvl w:val="1"/>
          <w:numId w:val="2"/>
        </w:numPr>
      </w:pPr>
      <w:bookmarkStart w:id="3814" w:name="_Toc471397888"/>
      <w:r>
        <w:rPr>
          <w:rFonts w:hint="eastAsia"/>
        </w:rPr>
        <w:t>重启</w:t>
      </w:r>
      <w:bookmarkEnd w:id="3814"/>
    </w:p>
    <w:p w:rsidR="00A33405" w:rsidRDefault="00A3340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>
        <w:t>system/reboot</w:t>
      </w:r>
    </w:p>
    <w:p w:rsidR="00671AEF" w:rsidRDefault="00671AE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A33405" w:rsidRDefault="00A3340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815" w:author="gz y" w:date="2016-11-17T16:07:00Z">
        <w:r w:rsidR="00B12392">
          <w:rPr>
            <w:rFonts w:hint="eastAsia"/>
          </w:rPr>
          <w:t>A</w:t>
        </w:r>
        <w:r w:rsidR="00B12392">
          <w:t>PI.State</w:t>
        </w:r>
      </w:ins>
      <w:del w:id="3816" w:author="gz y" w:date="2016-11-17T16:07:00Z">
        <w:r w:rsidR="005E76FA" w:rsidDel="00B12392">
          <w:rPr>
            <w:rFonts w:hint="eastAsia"/>
          </w:rPr>
          <w:delText>Object</w:delText>
        </w:r>
      </w:del>
    </w:p>
    <w:p w:rsidR="00A33405" w:rsidDel="00B12392" w:rsidRDefault="00A33405" w:rsidP="00A33405">
      <w:pPr>
        <w:rPr>
          <w:del w:id="3817" w:author="gz y" w:date="2016-11-17T16:0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527E1C" w:rsidDel="00B12392" w:rsidTr="007244C6">
        <w:trPr>
          <w:jc w:val="center"/>
          <w:del w:id="3818" w:author="gz y" w:date="2016-11-17T16:0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819" w:author="gz y" w:date="2016-11-17T16:07:00Z"/>
              </w:rPr>
            </w:pPr>
            <w:del w:id="3820" w:author="gz y" w:date="2016-11-17T16:07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821" w:author="gz y" w:date="2016-11-17T16:07:00Z"/>
              </w:rPr>
            </w:pPr>
            <w:del w:id="3822" w:author="gz y" w:date="2016-11-17T16:07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823" w:author="gz y" w:date="2016-11-17T16:07:00Z"/>
              </w:rPr>
            </w:pPr>
            <w:del w:id="3824" w:author="gz y" w:date="2016-11-17T16:07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527E1C" w:rsidDel="00B12392" w:rsidRDefault="00527E1C" w:rsidP="007244C6">
            <w:pPr>
              <w:rPr>
                <w:del w:id="3825" w:author="gz y" w:date="2016-11-17T16:07:00Z"/>
              </w:rPr>
            </w:pPr>
            <w:del w:id="3826" w:author="gz y" w:date="2016-11-17T16:07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527E1C" w:rsidDel="00B12392" w:rsidTr="007244C6">
        <w:trPr>
          <w:jc w:val="center"/>
          <w:del w:id="3827" w:author="gz y" w:date="2016-11-17T16:07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828" w:author="gz y" w:date="2016-11-17T16:07:00Z"/>
              </w:rPr>
            </w:pPr>
            <w:del w:id="3829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830" w:author="gz y" w:date="2016-11-17T16:07:00Z"/>
              </w:rPr>
            </w:pPr>
            <w:del w:id="3831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832" w:author="gz y" w:date="2016-11-17T16:07:00Z"/>
              </w:rPr>
            </w:pPr>
            <w:del w:id="3833" w:author="gz y" w:date="2016-11-17T16:07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834" w:author="gz y" w:date="2016-11-17T16:07:00Z"/>
              </w:rPr>
            </w:pPr>
            <w:del w:id="3835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527E1C" w:rsidDel="00B12392" w:rsidTr="007244C6">
        <w:trPr>
          <w:jc w:val="center"/>
          <w:del w:id="3836" w:author="gz y" w:date="2016-11-17T16:07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837" w:author="gz y" w:date="2016-11-17T16:07:00Z"/>
              </w:rPr>
            </w:pPr>
            <w:del w:id="3838" w:author="gz y" w:date="2016-11-17T16:07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839" w:author="gz y" w:date="2016-11-17T16:07:00Z"/>
              </w:rPr>
            </w:pPr>
            <w:del w:id="3840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841" w:author="gz y" w:date="2016-11-17T16:07:00Z"/>
              </w:rPr>
            </w:pPr>
            <w:del w:id="3842" w:author="gz y" w:date="2016-11-17T16:07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843" w:author="gz y" w:date="2016-11-17T16:07:00Z"/>
              </w:rPr>
            </w:pPr>
            <w:del w:id="3844" w:author="gz y" w:date="2016-11-17T16:07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527E1C" w:rsidDel="00B12392" w:rsidTr="007244C6">
        <w:trPr>
          <w:jc w:val="center"/>
          <w:del w:id="3845" w:author="gz y" w:date="2016-11-17T16:07:00Z"/>
        </w:trPr>
        <w:tc>
          <w:tcPr>
            <w:tcW w:w="1838" w:type="dxa"/>
            <w:vAlign w:val="center"/>
          </w:tcPr>
          <w:p w:rsidR="00527E1C" w:rsidDel="00B12392" w:rsidRDefault="00527E1C" w:rsidP="007244C6">
            <w:pPr>
              <w:rPr>
                <w:del w:id="3846" w:author="gz y" w:date="2016-11-17T16:07:00Z"/>
              </w:rPr>
            </w:pPr>
            <w:del w:id="3847" w:author="gz y" w:date="2016-11-17T16:07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527E1C" w:rsidDel="00B12392" w:rsidRDefault="00527E1C" w:rsidP="007244C6">
            <w:pPr>
              <w:rPr>
                <w:del w:id="3848" w:author="gz y" w:date="2016-11-17T16:07:00Z"/>
              </w:rPr>
            </w:pPr>
            <w:del w:id="3849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527E1C" w:rsidDel="00B12392" w:rsidRDefault="00527E1C" w:rsidP="007244C6">
            <w:pPr>
              <w:rPr>
                <w:del w:id="3850" w:author="gz y" w:date="2016-11-17T16:07:00Z"/>
              </w:rPr>
            </w:pPr>
            <w:del w:id="3851" w:author="gz y" w:date="2016-11-17T16:07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527E1C" w:rsidDel="00B12392" w:rsidRDefault="00527E1C" w:rsidP="007244C6">
            <w:pPr>
              <w:rPr>
                <w:del w:id="3852" w:author="gz y" w:date="2016-11-17T16:07:00Z"/>
              </w:rPr>
            </w:pPr>
            <w:del w:id="3853" w:author="gz y" w:date="2016-11-17T16:07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A33405" w:rsidRPr="00527E1C" w:rsidDel="00B12392" w:rsidRDefault="00A33405" w:rsidP="00A33405">
      <w:pPr>
        <w:rPr>
          <w:del w:id="3854" w:author="gz y" w:date="2016-11-17T16:07:00Z"/>
        </w:rPr>
      </w:pPr>
    </w:p>
    <w:p w:rsidR="00A33405" w:rsidDel="00B12392" w:rsidRDefault="00A33405" w:rsidP="00ED2835">
      <w:pPr>
        <w:pStyle w:val="aa"/>
        <w:numPr>
          <w:ilvl w:val="0"/>
          <w:numId w:val="11"/>
        </w:numPr>
        <w:ind w:firstLineChars="0"/>
        <w:rPr>
          <w:del w:id="3855" w:author="gz y" w:date="2016-11-17T16:07:00Z"/>
        </w:rPr>
      </w:pPr>
      <w:del w:id="3856" w:author="gz y" w:date="2016-11-17T16:07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Del="00B12392">
          <w:rPr>
            <w:rFonts w:hint="eastAsia"/>
          </w:rPr>
          <w:delText>/api/</w:delText>
        </w:r>
        <w:r w:rsidDel="00B12392">
          <w:delText>system/reboot”, “state”: “ok”</w:delText>
        </w:r>
        <w:r w:rsidDel="00B12392">
          <w:rPr>
            <w:rFonts w:hint="eastAsia"/>
          </w:rPr>
          <w:delText>}</w:delText>
        </w:r>
      </w:del>
    </w:p>
    <w:p w:rsidR="00F15EE0" w:rsidRDefault="00F15EE0" w:rsidP="00F15EE0"/>
    <w:p w:rsidR="00A33405" w:rsidRDefault="00745564" w:rsidP="00ED2835">
      <w:pPr>
        <w:pStyle w:val="2"/>
        <w:numPr>
          <w:ilvl w:val="1"/>
          <w:numId w:val="2"/>
        </w:numPr>
      </w:pPr>
      <w:bookmarkStart w:id="3857" w:name="_Toc471397889"/>
      <w:r>
        <w:rPr>
          <w:rFonts w:hint="eastAsia"/>
        </w:rPr>
        <w:lastRenderedPageBreak/>
        <w:t>备份还原</w:t>
      </w:r>
      <w:bookmarkEnd w:id="3857"/>
    </w:p>
    <w:p w:rsidR="00376C93" w:rsidRPr="00376C93" w:rsidRDefault="00376C93" w:rsidP="00ED2835">
      <w:pPr>
        <w:pStyle w:val="3"/>
        <w:numPr>
          <w:ilvl w:val="2"/>
          <w:numId w:val="2"/>
        </w:numPr>
      </w:pPr>
      <w:bookmarkStart w:id="3858" w:name="_Toc471397890"/>
      <w:r>
        <w:rPr>
          <w:rFonts w:hint="eastAsia"/>
        </w:rPr>
        <w:t>获取备份列表</w:t>
      </w:r>
      <w:bookmarkEnd w:id="3858"/>
    </w:p>
    <w:p w:rsidR="00745564" w:rsidRDefault="00745564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>
        <w:t>backups</w:t>
      </w:r>
      <w:r w:rsidR="00833353">
        <w:rPr>
          <w:rFonts w:hint="eastAsia"/>
        </w:rPr>
        <w:t>[</w:t>
      </w:r>
      <w:r w:rsidR="00833353">
        <w:t>/@page/@page_size</w:t>
      </w:r>
      <w:r w:rsidR="00833353">
        <w:rPr>
          <w:rFonts w:hint="eastAsia"/>
        </w:rPr>
        <w:t>]</w:t>
      </w:r>
    </w:p>
    <w:p w:rsidR="005C643A" w:rsidRDefault="005C643A" w:rsidP="005C643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5C643A" w:rsidRDefault="005C643A" w:rsidP="005C643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参数：无参数时将获取全部列表</w:t>
      </w:r>
    </w:p>
    <w:p w:rsidR="005C643A" w:rsidRDefault="005C643A" w:rsidP="005C643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5C643A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5C643A" w:rsidRDefault="005C643A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C643A" w:rsidRDefault="005C643A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5C643A" w:rsidRDefault="005C643A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5C643A" w:rsidRDefault="005C643A" w:rsidP="007244C6">
            <w:r>
              <w:rPr>
                <w:rFonts w:hint="eastAsia"/>
              </w:rPr>
              <w:t>说明</w:t>
            </w:r>
          </w:p>
        </w:tc>
      </w:tr>
      <w:tr w:rsidR="005C643A" w:rsidTr="007244C6">
        <w:trPr>
          <w:jc w:val="center"/>
        </w:trPr>
        <w:tc>
          <w:tcPr>
            <w:tcW w:w="1838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5C643A" w:rsidRDefault="005C643A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当前页码</w:t>
            </w:r>
          </w:p>
        </w:tc>
      </w:tr>
      <w:tr w:rsidR="005C643A" w:rsidTr="007244C6">
        <w:trPr>
          <w:jc w:val="center"/>
        </w:trPr>
        <w:tc>
          <w:tcPr>
            <w:tcW w:w="1838" w:type="dxa"/>
            <w:vAlign w:val="center"/>
          </w:tcPr>
          <w:p w:rsidR="005C643A" w:rsidRDefault="005C643A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5C643A" w:rsidRDefault="005C643A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5C643A" w:rsidRDefault="005C643A" w:rsidP="005C643A"/>
    <w:p w:rsidR="005C643A" w:rsidRDefault="005C643A" w:rsidP="005C643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t>http://www.systec-pbx.net</w:t>
      </w:r>
      <w:r>
        <w:rPr>
          <w:rFonts w:hint="eastAsia"/>
        </w:rPr>
        <w:t>/api/</w:t>
      </w:r>
      <w:r w:rsidR="00BE274F">
        <w:t>backups</w:t>
      </w:r>
      <w:r>
        <w:t>/1/20</w:t>
      </w:r>
    </w:p>
    <w:p w:rsidR="005C643A" w:rsidRDefault="005C643A" w:rsidP="005C643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5C643A" w:rsidRDefault="005C643A" w:rsidP="005C643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5C643A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5C643A" w:rsidRDefault="005C643A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C643A" w:rsidRDefault="005C643A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5C643A" w:rsidRDefault="005C643A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5C643A" w:rsidRDefault="005C643A" w:rsidP="007244C6">
            <w:r>
              <w:rPr>
                <w:rFonts w:hint="eastAsia"/>
              </w:rPr>
              <w:t>说明</w:t>
            </w:r>
          </w:p>
        </w:tc>
      </w:tr>
      <w:tr w:rsidR="005C643A" w:rsidTr="007244C6">
        <w:trPr>
          <w:jc w:val="center"/>
        </w:trPr>
        <w:tc>
          <w:tcPr>
            <w:tcW w:w="1838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5C643A" w:rsidRDefault="005C643A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当前页码</w:t>
            </w:r>
          </w:p>
        </w:tc>
      </w:tr>
      <w:tr w:rsidR="005C643A" w:rsidTr="007244C6">
        <w:trPr>
          <w:jc w:val="center"/>
        </w:trPr>
        <w:tc>
          <w:tcPr>
            <w:tcW w:w="1838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5C643A" w:rsidRDefault="005C643A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总条数</w:t>
            </w:r>
          </w:p>
        </w:tc>
      </w:tr>
      <w:tr w:rsidR="005C643A" w:rsidTr="007244C6">
        <w:trPr>
          <w:jc w:val="center"/>
        </w:trPr>
        <w:tc>
          <w:tcPr>
            <w:tcW w:w="1838" w:type="dxa"/>
            <w:vAlign w:val="center"/>
          </w:tcPr>
          <w:p w:rsidR="005C643A" w:rsidRDefault="00070F95" w:rsidP="007244C6">
            <w:r>
              <w:t>backups</w:t>
            </w:r>
            <w:r w:rsidRPr="001964D0">
              <w:rPr>
                <w:rFonts w:hint="eastAsia"/>
                <w:color w:val="FF0000"/>
              </w:rPr>
              <w:t xml:space="preserve"> </w:t>
            </w:r>
            <w:r w:rsidR="005C643A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5C643A" w:rsidRDefault="005C643A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5C643A" w:rsidRDefault="00070F95" w:rsidP="007244C6">
            <w:r>
              <w:rPr>
                <w:rFonts w:hint="eastAsia"/>
              </w:rPr>
              <w:t>备份</w:t>
            </w:r>
            <w:r w:rsidR="005C643A">
              <w:rPr>
                <w:rFonts w:hint="eastAsia"/>
              </w:rPr>
              <w:t>列表</w:t>
            </w:r>
          </w:p>
        </w:tc>
      </w:tr>
    </w:tbl>
    <w:p w:rsidR="005C643A" w:rsidRDefault="005C643A" w:rsidP="005C643A"/>
    <w:p w:rsidR="00745564" w:rsidRDefault="004965EE" w:rsidP="00B81F9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备份列表</w:t>
      </w:r>
      <w:r w:rsidR="005C643A">
        <w:rPr>
          <w:rFonts w:hint="eastAsia"/>
        </w:rPr>
        <w:t>：</w:t>
      </w:r>
      <w:r w:rsidR="005C643A">
        <w:rPr>
          <w:rFonts w:hint="eastAsia"/>
        </w:rPr>
        <w:t>List&lt;</w:t>
      </w:r>
      <w:r w:rsidR="005C643A">
        <w:t>Item</w:t>
      </w:r>
      <w:r w:rsidR="005C643A">
        <w:rPr>
          <w:rFonts w:hint="eastAsia"/>
        </w:rPr>
        <w:t>&gt;</w:t>
      </w:r>
    </w:p>
    <w:p w:rsidR="005C643A" w:rsidRDefault="005C643A" w:rsidP="005C643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745564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745564" w:rsidRDefault="00745564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45564" w:rsidRDefault="00745564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745564" w:rsidRDefault="00745564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745564" w:rsidRDefault="00745564" w:rsidP="00933B0B">
            <w:r>
              <w:rPr>
                <w:rFonts w:hint="eastAsia"/>
              </w:rPr>
              <w:t>说明</w:t>
            </w:r>
          </w:p>
        </w:tc>
      </w:tr>
      <w:tr w:rsidR="00745564" w:rsidTr="00933B0B">
        <w:trPr>
          <w:jc w:val="center"/>
        </w:trPr>
        <w:tc>
          <w:tcPr>
            <w:tcW w:w="1838" w:type="dxa"/>
            <w:vAlign w:val="center"/>
          </w:tcPr>
          <w:p w:rsidR="00745564" w:rsidRDefault="00745564" w:rsidP="00933B0B">
            <w:r>
              <w:rPr>
                <w:rFonts w:hint="eastAsia"/>
              </w:rPr>
              <w:t>name</w:t>
            </w:r>
            <w:r w:rsidR="00181FB0">
              <w:t xml:space="preserve"> </w:t>
            </w:r>
            <w:r w:rsidR="00181FB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45564" w:rsidRDefault="006679B9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745564" w:rsidRDefault="00C95BBD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745564" w:rsidRDefault="00745564" w:rsidP="00933B0B">
            <w:r>
              <w:rPr>
                <w:rFonts w:hint="eastAsia"/>
              </w:rPr>
              <w:t>名称</w:t>
            </w:r>
          </w:p>
        </w:tc>
      </w:tr>
      <w:tr w:rsidR="00745564" w:rsidTr="00933B0B">
        <w:trPr>
          <w:jc w:val="center"/>
        </w:trPr>
        <w:tc>
          <w:tcPr>
            <w:tcW w:w="1838" w:type="dxa"/>
            <w:vAlign w:val="center"/>
          </w:tcPr>
          <w:p w:rsidR="00745564" w:rsidRDefault="004B5628" w:rsidP="00933B0B">
            <w:r w:rsidRPr="004B5628">
              <w:t>remark</w:t>
            </w:r>
          </w:p>
        </w:tc>
        <w:tc>
          <w:tcPr>
            <w:tcW w:w="1843" w:type="dxa"/>
            <w:vAlign w:val="center"/>
          </w:tcPr>
          <w:p w:rsidR="00745564" w:rsidRDefault="006679B9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745564" w:rsidRDefault="00C73A11" w:rsidP="00933B0B">
            <w:r>
              <w:rPr>
                <w:rFonts w:hint="eastAsia"/>
              </w:rPr>
              <w:t>50</w:t>
            </w:r>
          </w:p>
        </w:tc>
        <w:tc>
          <w:tcPr>
            <w:tcW w:w="2410" w:type="dxa"/>
            <w:vAlign w:val="center"/>
          </w:tcPr>
          <w:p w:rsidR="00745564" w:rsidRDefault="00745564" w:rsidP="00933B0B">
            <w:r>
              <w:rPr>
                <w:rFonts w:hint="eastAsia"/>
              </w:rPr>
              <w:t>备注</w:t>
            </w:r>
          </w:p>
        </w:tc>
      </w:tr>
      <w:tr w:rsidR="00A82D55" w:rsidTr="00933B0B">
        <w:trPr>
          <w:jc w:val="center"/>
          <w:ins w:id="3859" w:author="gz y" w:date="2016-11-30T16:20:00Z"/>
        </w:trPr>
        <w:tc>
          <w:tcPr>
            <w:tcW w:w="1838" w:type="dxa"/>
            <w:vAlign w:val="center"/>
          </w:tcPr>
          <w:p w:rsidR="00A82D55" w:rsidRPr="004B5628" w:rsidRDefault="00A82D55" w:rsidP="00933B0B">
            <w:pPr>
              <w:rPr>
                <w:ins w:id="3860" w:author="gz y" w:date="2016-11-30T16:20:00Z"/>
              </w:rPr>
            </w:pPr>
            <w:ins w:id="3861" w:author="gz y" w:date="2016-11-30T16:20:00Z">
              <w:r>
                <w:rPr>
                  <w:rFonts w:hint="eastAsia"/>
                </w:rPr>
                <w:t>file</w:t>
              </w:r>
            </w:ins>
          </w:p>
        </w:tc>
        <w:tc>
          <w:tcPr>
            <w:tcW w:w="1843" w:type="dxa"/>
            <w:vAlign w:val="center"/>
          </w:tcPr>
          <w:p w:rsidR="00A82D55" w:rsidRDefault="00A82D55" w:rsidP="00933B0B">
            <w:pPr>
              <w:rPr>
                <w:ins w:id="3862" w:author="gz y" w:date="2016-11-30T16:20:00Z"/>
              </w:rPr>
            </w:pPr>
            <w:ins w:id="3863" w:author="gz y" w:date="2016-11-30T16:2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7" w:type="dxa"/>
            <w:vAlign w:val="center"/>
          </w:tcPr>
          <w:p w:rsidR="00A82D55" w:rsidRDefault="00A82D55" w:rsidP="00933B0B">
            <w:pPr>
              <w:rPr>
                <w:ins w:id="3864" w:author="gz y" w:date="2016-11-30T16:20:00Z"/>
              </w:rPr>
            </w:pPr>
            <w:ins w:id="3865" w:author="gz y" w:date="2016-11-30T16:20:00Z">
              <w:r>
                <w:rPr>
                  <w:rFonts w:hint="eastAsia"/>
                </w:rPr>
                <w:t>60</w:t>
              </w:r>
            </w:ins>
          </w:p>
        </w:tc>
        <w:tc>
          <w:tcPr>
            <w:tcW w:w="2410" w:type="dxa"/>
            <w:vAlign w:val="center"/>
          </w:tcPr>
          <w:p w:rsidR="00A82D55" w:rsidRDefault="00A82D55" w:rsidP="00933B0B">
            <w:pPr>
              <w:rPr>
                <w:ins w:id="3866" w:author="gz y" w:date="2016-11-30T16:20:00Z"/>
              </w:rPr>
            </w:pPr>
            <w:ins w:id="3867" w:author="gz y" w:date="2016-11-30T16:20:00Z">
              <w:r>
                <w:rPr>
                  <w:rFonts w:hint="eastAsia"/>
                </w:rPr>
                <w:t>文件名</w:t>
              </w:r>
            </w:ins>
          </w:p>
        </w:tc>
      </w:tr>
      <w:tr w:rsidR="00745564" w:rsidTr="00933B0B">
        <w:trPr>
          <w:jc w:val="center"/>
        </w:trPr>
        <w:tc>
          <w:tcPr>
            <w:tcW w:w="1838" w:type="dxa"/>
            <w:vAlign w:val="center"/>
          </w:tcPr>
          <w:p w:rsidR="00745564" w:rsidRDefault="00745564" w:rsidP="00933B0B">
            <w:r>
              <w:t>time</w:t>
            </w:r>
            <w:r w:rsidR="00181FB0">
              <w:t xml:space="preserve"> </w:t>
            </w:r>
            <w:r w:rsidR="00181FB0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745564" w:rsidRDefault="006679B9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745564" w:rsidRDefault="00E420C6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745564" w:rsidRDefault="00745564" w:rsidP="00933B0B">
            <w:r>
              <w:rPr>
                <w:rFonts w:hint="eastAsia"/>
              </w:rPr>
              <w:t>备份时间</w:t>
            </w:r>
          </w:p>
        </w:tc>
      </w:tr>
    </w:tbl>
    <w:p w:rsidR="00745564" w:rsidRDefault="00745564" w:rsidP="00745564"/>
    <w:p w:rsidR="00745564" w:rsidRDefault="00745564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 w:rsidR="001D6FE0">
        <w:rPr>
          <w:rFonts w:hint="eastAsia"/>
        </w:rPr>
        <w:t>{</w:t>
      </w:r>
      <w:r w:rsidR="001D6FE0">
        <w:t>“page”: 1, “</w:t>
      </w:r>
      <w:r w:rsidR="001D6FE0">
        <w:rPr>
          <w:rFonts w:hint="eastAsia"/>
        </w:rPr>
        <w:t>total</w:t>
      </w:r>
      <w:r w:rsidR="001D6FE0">
        <w:t xml:space="preserve">_count”: 100, “backups”: </w:t>
      </w:r>
      <w:r w:rsidR="00376C93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”: “</w:t>
      </w:r>
      <w:r w:rsidR="004B5628">
        <w:rPr>
          <w:rFonts w:hint="eastAsia"/>
        </w:rPr>
        <w:t>office</w:t>
      </w:r>
      <w:r>
        <w:t>”, “</w:t>
      </w:r>
      <w:r w:rsidR="004B5628" w:rsidRPr="004B5628">
        <w:t>remark</w:t>
      </w:r>
      <w:r>
        <w:t>”: “ok”</w:t>
      </w:r>
      <w:ins w:id="3868" w:author="gz y" w:date="2016-11-30T16:21:00Z">
        <w:r w:rsidR="00D5192B">
          <w:rPr>
            <w:rFonts w:hint="eastAsia"/>
          </w:rPr>
          <w:t xml:space="preserve">, </w:t>
        </w:r>
        <w:r w:rsidR="00D5192B">
          <w:t>“file”: “</w:t>
        </w:r>
        <w:r w:rsidR="00892D16">
          <w:t>backup_office</w:t>
        </w:r>
        <w:r w:rsidR="00D5192B">
          <w:t>”</w:t>
        </w:r>
      </w:ins>
      <w:r w:rsidR="004B5628">
        <w:t>, “time”: “2016.10.24 10:10”</w:t>
      </w:r>
      <w:r>
        <w:rPr>
          <w:rFonts w:hint="eastAsia"/>
        </w:rPr>
        <w:t>}</w:t>
      </w:r>
      <w:r w:rsidR="005E11E2">
        <w:rPr>
          <w:rFonts w:hint="eastAsia"/>
        </w:rPr>
        <w:t xml:space="preserve">, </w:t>
      </w:r>
      <w:r w:rsidR="005E11E2">
        <w:t>…</w:t>
      </w:r>
      <w:r w:rsidR="00376C93">
        <w:t>]</w:t>
      </w:r>
      <w:r w:rsidR="001D6FE0">
        <w:t>}</w:t>
      </w:r>
    </w:p>
    <w:p w:rsidR="00F15EE0" w:rsidRDefault="00F15EE0" w:rsidP="00F15EE0"/>
    <w:p w:rsidR="00376C93" w:rsidRDefault="00376C93" w:rsidP="00ED2835">
      <w:pPr>
        <w:pStyle w:val="3"/>
        <w:numPr>
          <w:ilvl w:val="2"/>
          <w:numId w:val="2"/>
        </w:numPr>
      </w:pPr>
      <w:bookmarkStart w:id="3869" w:name="_Toc471397891"/>
      <w:r>
        <w:rPr>
          <w:rFonts w:hint="eastAsia"/>
        </w:rPr>
        <w:t>创建备份</w:t>
      </w:r>
      <w:bookmarkEnd w:id="3869"/>
    </w:p>
    <w:p w:rsidR="00DA7544" w:rsidRDefault="00DA7544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EF7F4E">
        <w:rPr>
          <w:rFonts w:hint="eastAsia"/>
        </w:rPr>
        <w:t>POST</w:t>
      </w:r>
      <w:r>
        <w:rPr>
          <w:rFonts w:hint="eastAsia"/>
        </w:rPr>
        <w:t xml:space="preserve"> /api/</w:t>
      </w:r>
      <w:r>
        <w:t>backups</w:t>
      </w:r>
      <w:r w:rsidR="006C5933">
        <w:rPr>
          <w:rFonts w:hint="eastAsia"/>
        </w:rPr>
        <w:t>/create</w:t>
      </w:r>
    </w:p>
    <w:p w:rsidR="00497BBE" w:rsidRDefault="00497BBE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DA7544" w:rsidRDefault="00AE4D0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DA7544">
        <w:rPr>
          <w:rFonts w:hint="eastAsia"/>
        </w:rPr>
        <w:t>：</w:t>
      </w:r>
      <w:r w:rsidR="00CA7CF9">
        <w:rPr>
          <w:rFonts w:hint="eastAsia"/>
        </w:rPr>
        <w:t>Object</w:t>
      </w:r>
    </w:p>
    <w:p w:rsidR="00DA7544" w:rsidRDefault="00DA7544" w:rsidP="00DA7544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DA7544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DA7544" w:rsidRDefault="00DA7544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DA7544" w:rsidRDefault="00DA7544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DA7544" w:rsidRDefault="00DA7544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DA7544" w:rsidRDefault="00DA7544" w:rsidP="00933B0B">
            <w:r>
              <w:rPr>
                <w:rFonts w:hint="eastAsia"/>
              </w:rPr>
              <w:t>说明</w:t>
            </w:r>
          </w:p>
        </w:tc>
      </w:tr>
      <w:tr w:rsidR="00DA7544" w:rsidTr="00933B0B">
        <w:trPr>
          <w:jc w:val="center"/>
        </w:trPr>
        <w:tc>
          <w:tcPr>
            <w:tcW w:w="1838" w:type="dxa"/>
            <w:vAlign w:val="center"/>
          </w:tcPr>
          <w:p w:rsidR="00DA7544" w:rsidRDefault="00DA7544" w:rsidP="00933B0B">
            <w:r>
              <w:rPr>
                <w:rFonts w:hint="eastAsia"/>
              </w:rPr>
              <w:t>name</w:t>
            </w:r>
            <w:r w:rsidR="007664F6">
              <w:t xml:space="preserve"> </w:t>
            </w:r>
            <w:r w:rsidR="007664F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DA7544" w:rsidRDefault="007B6198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DA7544" w:rsidRDefault="00847458" w:rsidP="00933B0B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DA7544" w:rsidRDefault="00DA7544" w:rsidP="00933B0B">
            <w:r>
              <w:rPr>
                <w:rFonts w:hint="eastAsia"/>
              </w:rPr>
              <w:t>名称</w:t>
            </w:r>
          </w:p>
        </w:tc>
      </w:tr>
      <w:tr w:rsidR="00DA7544" w:rsidTr="00933B0B">
        <w:trPr>
          <w:jc w:val="center"/>
        </w:trPr>
        <w:tc>
          <w:tcPr>
            <w:tcW w:w="1838" w:type="dxa"/>
            <w:vAlign w:val="center"/>
          </w:tcPr>
          <w:p w:rsidR="00DA7544" w:rsidRDefault="00DA7544" w:rsidP="00933B0B">
            <w:r w:rsidRPr="004B5628">
              <w:t>remark</w:t>
            </w:r>
          </w:p>
        </w:tc>
        <w:tc>
          <w:tcPr>
            <w:tcW w:w="1843" w:type="dxa"/>
            <w:vAlign w:val="center"/>
          </w:tcPr>
          <w:p w:rsidR="00DA7544" w:rsidRDefault="007B6198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DA7544" w:rsidRDefault="00847458" w:rsidP="00933B0B">
            <w:r>
              <w:rPr>
                <w:rFonts w:hint="eastAsia"/>
              </w:rPr>
              <w:t>50</w:t>
            </w:r>
          </w:p>
        </w:tc>
        <w:tc>
          <w:tcPr>
            <w:tcW w:w="2410" w:type="dxa"/>
            <w:vAlign w:val="center"/>
          </w:tcPr>
          <w:p w:rsidR="00DA7544" w:rsidRDefault="00DA7544" w:rsidP="00933B0B">
            <w:r>
              <w:rPr>
                <w:rFonts w:hint="eastAsia"/>
              </w:rPr>
              <w:t>备注</w:t>
            </w:r>
          </w:p>
        </w:tc>
      </w:tr>
      <w:tr w:rsidR="00DA7544" w:rsidTr="00933B0B">
        <w:trPr>
          <w:jc w:val="center"/>
        </w:trPr>
        <w:tc>
          <w:tcPr>
            <w:tcW w:w="1838" w:type="dxa"/>
            <w:vAlign w:val="center"/>
          </w:tcPr>
          <w:p w:rsidR="00DA7544" w:rsidRDefault="00DA7544" w:rsidP="00933B0B">
            <w:r>
              <w:t>time</w:t>
            </w:r>
            <w:r w:rsidR="007664F6">
              <w:t xml:space="preserve"> </w:t>
            </w:r>
            <w:r w:rsidR="007664F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DA7544" w:rsidRDefault="007B6198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DA7544" w:rsidRDefault="00847458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DA7544" w:rsidRDefault="00DA7544" w:rsidP="00933B0B">
            <w:r>
              <w:rPr>
                <w:rFonts w:hint="eastAsia"/>
              </w:rPr>
              <w:t>备份时间</w:t>
            </w:r>
          </w:p>
        </w:tc>
      </w:tr>
    </w:tbl>
    <w:p w:rsidR="00DA7544" w:rsidRDefault="00DA7544" w:rsidP="00DA7544"/>
    <w:p w:rsidR="00DA7544" w:rsidRDefault="00DA7544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”: “</w:t>
      </w:r>
      <w:r>
        <w:rPr>
          <w:rFonts w:hint="eastAsia"/>
        </w:rPr>
        <w:t>office</w:t>
      </w:r>
      <w:r>
        <w:t>”, “</w:t>
      </w:r>
      <w:r w:rsidRPr="004B5628">
        <w:t>remark</w:t>
      </w:r>
      <w:r>
        <w:t>”: “ok”, “time”: “2016.10.24 10:10”</w:t>
      </w:r>
      <w:r>
        <w:rPr>
          <w:rFonts w:hint="eastAsia"/>
        </w:rPr>
        <w:t>}</w:t>
      </w:r>
    </w:p>
    <w:p w:rsidR="00EC758C" w:rsidRDefault="00EC758C" w:rsidP="00EC758C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870" w:author="gz y" w:date="2016-11-17T16:07:00Z">
        <w:r w:rsidR="00B12392">
          <w:rPr>
            <w:rFonts w:hint="eastAsia"/>
          </w:rPr>
          <w:t>A</w:t>
        </w:r>
        <w:r w:rsidR="00B12392">
          <w:t>PI.State</w:t>
        </w:r>
      </w:ins>
      <w:del w:id="3871" w:author="gz y" w:date="2016-11-17T16:07:00Z">
        <w:r w:rsidDel="00B12392">
          <w:rPr>
            <w:rFonts w:hint="eastAsia"/>
          </w:rPr>
          <w:delText>Object</w:delText>
        </w:r>
      </w:del>
    </w:p>
    <w:p w:rsidR="00EC758C" w:rsidDel="00B12392" w:rsidRDefault="00EC758C" w:rsidP="00EC758C">
      <w:pPr>
        <w:rPr>
          <w:del w:id="3872" w:author="gz y" w:date="2016-11-17T16:0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C758C" w:rsidDel="00B12392" w:rsidTr="007244C6">
        <w:trPr>
          <w:jc w:val="center"/>
          <w:del w:id="3873" w:author="gz y" w:date="2016-11-17T16:0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C758C" w:rsidDel="00B12392" w:rsidRDefault="00EC758C" w:rsidP="007244C6">
            <w:pPr>
              <w:rPr>
                <w:del w:id="3874" w:author="gz y" w:date="2016-11-17T16:07:00Z"/>
              </w:rPr>
            </w:pPr>
            <w:del w:id="3875" w:author="gz y" w:date="2016-11-17T16:07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C758C" w:rsidDel="00B12392" w:rsidRDefault="00EC758C" w:rsidP="007244C6">
            <w:pPr>
              <w:rPr>
                <w:del w:id="3876" w:author="gz y" w:date="2016-11-17T16:07:00Z"/>
              </w:rPr>
            </w:pPr>
            <w:del w:id="3877" w:author="gz y" w:date="2016-11-17T16:07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C758C" w:rsidDel="00B12392" w:rsidRDefault="00EC758C" w:rsidP="007244C6">
            <w:pPr>
              <w:rPr>
                <w:del w:id="3878" w:author="gz y" w:date="2016-11-17T16:07:00Z"/>
              </w:rPr>
            </w:pPr>
            <w:del w:id="3879" w:author="gz y" w:date="2016-11-17T16:07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C758C" w:rsidDel="00B12392" w:rsidRDefault="00EC758C" w:rsidP="007244C6">
            <w:pPr>
              <w:rPr>
                <w:del w:id="3880" w:author="gz y" w:date="2016-11-17T16:07:00Z"/>
              </w:rPr>
            </w:pPr>
            <w:del w:id="3881" w:author="gz y" w:date="2016-11-17T16:07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EC758C" w:rsidDel="00B12392" w:rsidTr="007244C6">
        <w:trPr>
          <w:jc w:val="center"/>
          <w:del w:id="3882" w:author="gz y" w:date="2016-11-17T16:07:00Z"/>
        </w:trPr>
        <w:tc>
          <w:tcPr>
            <w:tcW w:w="1838" w:type="dxa"/>
            <w:vAlign w:val="center"/>
          </w:tcPr>
          <w:p w:rsidR="00EC758C" w:rsidDel="00B12392" w:rsidRDefault="00EC758C" w:rsidP="007244C6">
            <w:pPr>
              <w:rPr>
                <w:del w:id="3883" w:author="gz y" w:date="2016-11-17T16:07:00Z"/>
              </w:rPr>
            </w:pPr>
            <w:del w:id="3884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EC758C" w:rsidDel="00B12392" w:rsidRDefault="00EC758C" w:rsidP="007244C6">
            <w:pPr>
              <w:rPr>
                <w:del w:id="3885" w:author="gz y" w:date="2016-11-17T16:07:00Z"/>
              </w:rPr>
            </w:pPr>
            <w:del w:id="3886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C758C" w:rsidDel="00B12392" w:rsidRDefault="00EC758C" w:rsidP="007244C6">
            <w:pPr>
              <w:rPr>
                <w:del w:id="3887" w:author="gz y" w:date="2016-11-17T16:07:00Z"/>
              </w:rPr>
            </w:pPr>
            <w:del w:id="3888" w:author="gz y" w:date="2016-11-17T16:07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EC758C" w:rsidDel="00B12392" w:rsidRDefault="00EC758C" w:rsidP="007244C6">
            <w:pPr>
              <w:rPr>
                <w:del w:id="3889" w:author="gz y" w:date="2016-11-17T16:07:00Z"/>
              </w:rPr>
            </w:pPr>
            <w:del w:id="3890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EC758C" w:rsidDel="00B12392" w:rsidTr="007244C6">
        <w:trPr>
          <w:jc w:val="center"/>
          <w:del w:id="3891" w:author="gz y" w:date="2016-11-17T16:07:00Z"/>
        </w:trPr>
        <w:tc>
          <w:tcPr>
            <w:tcW w:w="1838" w:type="dxa"/>
            <w:vAlign w:val="center"/>
          </w:tcPr>
          <w:p w:rsidR="00EC758C" w:rsidDel="00B12392" w:rsidRDefault="00EC758C" w:rsidP="007244C6">
            <w:pPr>
              <w:rPr>
                <w:del w:id="3892" w:author="gz y" w:date="2016-11-17T16:07:00Z"/>
              </w:rPr>
            </w:pPr>
            <w:del w:id="3893" w:author="gz y" w:date="2016-11-17T16:07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EC758C" w:rsidDel="00B12392" w:rsidRDefault="00EC758C" w:rsidP="007244C6">
            <w:pPr>
              <w:rPr>
                <w:del w:id="3894" w:author="gz y" w:date="2016-11-17T16:07:00Z"/>
              </w:rPr>
            </w:pPr>
            <w:del w:id="3895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C758C" w:rsidDel="00B12392" w:rsidRDefault="00EC758C" w:rsidP="007244C6">
            <w:pPr>
              <w:rPr>
                <w:del w:id="3896" w:author="gz y" w:date="2016-11-17T16:07:00Z"/>
              </w:rPr>
            </w:pPr>
            <w:del w:id="3897" w:author="gz y" w:date="2016-11-17T16:07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EC758C" w:rsidDel="00B12392" w:rsidRDefault="00EC758C" w:rsidP="007244C6">
            <w:pPr>
              <w:rPr>
                <w:del w:id="3898" w:author="gz y" w:date="2016-11-17T16:07:00Z"/>
              </w:rPr>
            </w:pPr>
            <w:del w:id="3899" w:author="gz y" w:date="2016-11-17T16:07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EC758C" w:rsidDel="00B12392" w:rsidTr="007244C6">
        <w:trPr>
          <w:jc w:val="center"/>
          <w:del w:id="3900" w:author="gz y" w:date="2016-11-17T16:07:00Z"/>
        </w:trPr>
        <w:tc>
          <w:tcPr>
            <w:tcW w:w="1838" w:type="dxa"/>
            <w:vAlign w:val="center"/>
          </w:tcPr>
          <w:p w:rsidR="00EC758C" w:rsidDel="00B12392" w:rsidRDefault="00EC758C" w:rsidP="007244C6">
            <w:pPr>
              <w:rPr>
                <w:del w:id="3901" w:author="gz y" w:date="2016-11-17T16:07:00Z"/>
              </w:rPr>
            </w:pPr>
            <w:del w:id="3902" w:author="gz y" w:date="2016-11-17T16:07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EC758C" w:rsidDel="00B12392" w:rsidRDefault="00EC758C" w:rsidP="007244C6">
            <w:pPr>
              <w:rPr>
                <w:del w:id="3903" w:author="gz y" w:date="2016-11-17T16:07:00Z"/>
              </w:rPr>
            </w:pPr>
            <w:del w:id="3904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C758C" w:rsidDel="00B12392" w:rsidRDefault="00EC758C" w:rsidP="007244C6">
            <w:pPr>
              <w:rPr>
                <w:del w:id="3905" w:author="gz y" w:date="2016-11-17T16:07:00Z"/>
              </w:rPr>
            </w:pPr>
            <w:del w:id="3906" w:author="gz y" w:date="2016-11-17T16:07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EC758C" w:rsidDel="00B12392" w:rsidRDefault="00EC758C" w:rsidP="007244C6">
            <w:pPr>
              <w:rPr>
                <w:del w:id="3907" w:author="gz y" w:date="2016-11-17T16:07:00Z"/>
              </w:rPr>
            </w:pPr>
            <w:del w:id="3908" w:author="gz y" w:date="2016-11-17T16:07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EC758C" w:rsidRPr="00527E1C" w:rsidDel="00B12392" w:rsidRDefault="00EC758C" w:rsidP="00EC758C">
      <w:pPr>
        <w:rPr>
          <w:del w:id="3909" w:author="gz y" w:date="2016-11-17T16:07:00Z"/>
        </w:rPr>
      </w:pPr>
    </w:p>
    <w:p w:rsidR="00EC758C" w:rsidDel="00B12392" w:rsidRDefault="00EC758C" w:rsidP="00EC758C">
      <w:pPr>
        <w:pStyle w:val="aa"/>
        <w:numPr>
          <w:ilvl w:val="0"/>
          <w:numId w:val="11"/>
        </w:numPr>
        <w:ind w:firstLineChars="0"/>
        <w:rPr>
          <w:del w:id="3910" w:author="gz y" w:date="2016-11-17T16:07:00Z"/>
        </w:rPr>
      </w:pPr>
      <w:del w:id="3911" w:author="gz y" w:date="2016-11-17T16:07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R="00F81AD9" w:rsidDel="00B12392">
          <w:rPr>
            <w:rFonts w:hint="eastAsia"/>
          </w:rPr>
          <w:delText>/api/</w:delText>
        </w:r>
        <w:r w:rsidR="00F81AD9" w:rsidDel="00B12392">
          <w:delText>backups</w:delText>
        </w:r>
        <w:r w:rsidR="00F81AD9" w:rsidDel="00B12392">
          <w:rPr>
            <w:rFonts w:hint="eastAsia"/>
          </w:rPr>
          <w:delText>/create</w:delText>
        </w:r>
        <w:r w:rsidDel="00B12392">
          <w:delText>”, “state”: “ok”</w:delText>
        </w:r>
        <w:r w:rsidDel="00B12392">
          <w:rPr>
            <w:rFonts w:hint="eastAsia"/>
          </w:rPr>
          <w:delText>}</w:delText>
        </w:r>
      </w:del>
    </w:p>
    <w:p w:rsidR="00F15EE0" w:rsidRDefault="00F15EE0" w:rsidP="00F15EE0"/>
    <w:p w:rsidR="00EF7F4E" w:rsidRPr="00DA7544" w:rsidRDefault="00EF7F4E" w:rsidP="00ED2835">
      <w:pPr>
        <w:pStyle w:val="3"/>
        <w:numPr>
          <w:ilvl w:val="2"/>
          <w:numId w:val="2"/>
        </w:numPr>
      </w:pPr>
      <w:bookmarkStart w:id="3912" w:name="_Toc471397892"/>
      <w:r>
        <w:rPr>
          <w:rFonts w:hint="eastAsia"/>
        </w:rPr>
        <w:lastRenderedPageBreak/>
        <w:t>恢复备份</w:t>
      </w:r>
      <w:bookmarkEnd w:id="3912"/>
    </w:p>
    <w:p w:rsidR="00230599" w:rsidRDefault="00230599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E62AD">
        <w:t>POST</w:t>
      </w:r>
      <w:r>
        <w:rPr>
          <w:rFonts w:hint="eastAsia"/>
        </w:rPr>
        <w:t xml:space="preserve"> /api/</w:t>
      </w:r>
      <w:r>
        <w:t>backups</w:t>
      </w:r>
      <w:r w:rsidR="00406389">
        <w:rPr>
          <w:rFonts w:hint="eastAsia"/>
        </w:rPr>
        <w:t>/restore</w:t>
      </w:r>
    </w:p>
    <w:p w:rsidR="00497BBE" w:rsidRDefault="00497BBE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230599" w:rsidRDefault="00F52D46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230599">
        <w:rPr>
          <w:rFonts w:hint="eastAsia"/>
        </w:rPr>
        <w:t>：</w:t>
      </w:r>
      <w:r w:rsidR="005E76FA">
        <w:rPr>
          <w:rFonts w:hint="eastAsia"/>
        </w:rPr>
        <w:t>Object</w:t>
      </w:r>
    </w:p>
    <w:p w:rsidR="00230599" w:rsidRDefault="00230599" w:rsidP="0023059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30599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30599" w:rsidRDefault="00230599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30599" w:rsidRDefault="00230599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30599" w:rsidRDefault="00230599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30599" w:rsidRDefault="00230599" w:rsidP="00933B0B">
            <w:r>
              <w:rPr>
                <w:rFonts w:hint="eastAsia"/>
              </w:rPr>
              <w:t>说明</w:t>
            </w:r>
          </w:p>
        </w:tc>
      </w:tr>
      <w:tr w:rsidR="00230599" w:rsidTr="00933B0B">
        <w:trPr>
          <w:jc w:val="center"/>
        </w:trPr>
        <w:tc>
          <w:tcPr>
            <w:tcW w:w="1838" w:type="dxa"/>
            <w:vAlign w:val="center"/>
          </w:tcPr>
          <w:p w:rsidR="00230599" w:rsidRDefault="00230599" w:rsidP="00933B0B">
            <w:r>
              <w:rPr>
                <w:rFonts w:hint="eastAsia"/>
              </w:rPr>
              <w:t>name</w:t>
            </w:r>
            <w:r w:rsidR="00957441">
              <w:t xml:space="preserve"> </w:t>
            </w:r>
            <w:r w:rsidR="00957441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30599" w:rsidRDefault="00EA35E8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230599" w:rsidRDefault="00230599" w:rsidP="00933B0B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230599" w:rsidRDefault="00230599" w:rsidP="00933B0B">
            <w:r>
              <w:rPr>
                <w:rFonts w:hint="eastAsia"/>
              </w:rPr>
              <w:t>名称</w:t>
            </w:r>
          </w:p>
        </w:tc>
      </w:tr>
    </w:tbl>
    <w:p w:rsidR="00230599" w:rsidRDefault="00230599" w:rsidP="00230599"/>
    <w:p w:rsidR="00411C05" w:rsidRDefault="00230599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”: “</w:t>
      </w:r>
      <w:r>
        <w:rPr>
          <w:rFonts w:hint="eastAsia"/>
        </w:rPr>
        <w:t>office</w:t>
      </w:r>
      <w:r>
        <w:t>”</w:t>
      </w:r>
      <w:r>
        <w:rPr>
          <w:rFonts w:hint="eastAsia"/>
        </w:rPr>
        <w:t>}</w:t>
      </w:r>
    </w:p>
    <w:p w:rsidR="000C5C83" w:rsidRDefault="000C5C83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913" w:author="gz y" w:date="2016-11-17T16:07:00Z">
        <w:r w:rsidR="00B12392">
          <w:rPr>
            <w:rFonts w:hint="eastAsia"/>
          </w:rPr>
          <w:t>A</w:t>
        </w:r>
        <w:r w:rsidR="00B12392">
          <w:t>PI.State</w:t>
        </w:r>
      </w:ins>
      <w:del w:id="3914" w:author="gz y" w:date="2016-11-17T16:07:00Z">
        <w:r w:rsidDel="00B12392">
          <w:rPr>
            <w:rFonts w:hint="eastAsia"/>
          </w:rPr>
          <w:delText>Object</w:delText>
        </w:r>
      </w:del>
    </w:p>
    <w:p w:rsidR="000C5C83" w:rsidDel="00B12392" w:rsidRDefault="000C5C83" w:rsidP="000C5C83">
      <w:pPr>
        <w:rPr>
          <w:del w:id="3915" w:author="gz y" w:date="2016-11-17T16:0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74C18" w:rsidDel="00B12392" w:rsidTr="007244C6">
        <w:trPr>
          <w:jc w:val="center"/>
          <w:del w:id="3916" w:author="gz y" w:date="2016-11-17T16:0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74C18" w:rsidDel="00B12392" w:rsidRDefault="00E74C18" w:rsidP="007244C6">
            <w:pPr>
              <w:rPr>
                <w:del w:id="3917" w:author="gz y" w:date="2016-11-17T16:07:00Z"/>
              </w:rPr>
            </w:pPr>
            <w:del w:id="3918" w:author="gz y" w:date="2016-11-17T16:07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74C18" w:rsidDel="00B12392" w:rsidRDefault="00E74C18" w:rsidP="007244C6">
            <w:pPr>
              <w:rPr>
                <w:del w:id="3919" w:author="gz y" w:date="2016-11-17T16:07:00Z"/>
              </w:rPr>
            </w:pPr>
            <w:del w:id="3920" w:author="gz y" w:date="2016-11-17T16:07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74C18" w:rsidDel="00B12392" w:rsidRDefault="00E74C18" w:rsidP="007244C6">
            <w:pPr>
              <w:rPr>
                <w:del w:id="3921" w:author="gz y" w:date="2016-11-17T16:07:00Z"/>
              </w:rPr>
            </w:pPr>
            <w:del w:id="3922" w:author="gz y" w:date="2016-11-17T16:07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74C18" w:rsidDel="00B12392" w:rsidRDefault="00E74C18" w:rsidP="007244C6">
            <w:pPr>
              <w:rPr>
                <w:del w:id="3923" w:author="gz y" w:date="2016-11-17T16:07:00Z"/>
              </w:rPr>
            </w:pPr>
            <w:del w:id="3924" w:author="gz y" w:date="2016-11-17T16:07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E74C18" w:rsidDel="00B12392" w:rsidTr="007244C6">
        <w:trPr>
          <w:jc w:val="center"/>
          <w:del w:id="3925" w:author="gz y" w:date="2016-11-17T16:07:00Z"/>
        </w:trPr>
        <w:tc>
          <w:tcPr>
            <w:tcW w:w="1838" w:type="dxa"/>
            <w:vAlign w:val="center"/>
          </w:tcPr>
          <w:p w:rsidR="00E74C18" w:rsidDel="00B12392" w:rsidRDefault="00E74C18" w:rsidP="007244C6">
            <w:pPr>
              <w:rPr>
                <w:del w:id="3926" w:author="gz y" w:date="2016-11-17T16:07:00Z"/>
              </w:rPr>
            </w:pPr>
            <w:del w:id="3927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E74C18" w:rsidDel="00B12392" w:rsidRDefault="00E74C18" w:rsidP="007244C6">
            <w:pPr>
              <w:rPr>
                <w:del w:id="3928" w:author="gz y" w:date="2016-11-17T16:07:00Z"/>
              </w:rPr>
            </w:pPr>
            <w:del w:id="3929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74C18" w:rsidDel="00B12392" w:rsidRDefault="00E74C18" w:rsidP="007244C6">
            <w:pPr>
              <w:rPr>
                <w:del w:id="3930" w:author="gz y" w:date="2016-11-17T16:07:00Z"/>
              </w:rPr>
            </w:pPr>
            <w:del w:id="3931" w:author="gz y" w:date="2016-11-17T16:07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E74C18" w:rsidDel="00B12392" w:rsidRDefault="00E74C18" w:rsidP="007244C6">
            <w:pPr>
              <w:rPr>
                <w:del w:id="3932" w:author="gz y" w:date="2016-11-17T16:07:00Z"/>
              </w:rPr>
            </w:pPr>
            <w:del w:id="3933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E74C18" w:rsidDel="00B12392" w:rsidTr="007244C6">
        <w:trPr>
          <w:jc w:val="center"/>
          <w:del w:id="3934" w:author="gz y" w:date="2016-11-17T16:07:00Z"/>
        </w:trPr>
        <w:tc>
          <w:tcPr>
            <w:tcW w:w="1838" w:type="dxa"/>
            <w:vAlign w:val="center"/>
          </w:tcPr>
          <w:p w:rsidR="00E74C18" w:rsidDel="00B12392" w:rsidRDefault="00E74C18" w:rsidP="007244C6">
            <w:pPr>
              <w:rPr>
                <w:del w:id="3935" w:author="gz y" w:date="2016-11-17T16:07:00Z"/>
              </w:rPr>
            </w:pPr>
            <w:del w:id="3936" w:author="gz y" w:date="2016-11-17T16:07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E74C18" w:rsidDel="00B12392" w:rsidRDefault="00E74C18" w:rsidP="007244C6">
            <w:pPr>
              <w:rPr>
                <w:del w:id="3937" w:author="gz y" w:date="2016-11-17T16:07:00Z"/>
              </w:rPr>
            </w:pPr>
            <w:del w:id="3938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74C18" w:rsidDel="00B12392" w:rsidRDefault="00E74C18" w:rsidP="007244C6">
            <w:pPr>
              <w:rPr>
                <w:del w:id="3939" w:author="gz y" w:date="2016-11-17T16:07:00Z"/>
              </w:rPr>
            </w:pPr>
            <w:del w:id="3940" w:author="gz y" w:date="2016-11-17T16:07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E74C18" w:rsidDel="00B12392" w:rsidRDefault="00E74C18" w:rsidP="007244C6">
            <w:pPr>
              <w:rPr>
                <w:del w:id="3941" w:author="gz y" w:date="2016-11-17T16:07:00Z"/>
              </w:rPr>
            </w:pPr>
            <w:del w:id="3942" w:author="gz y" w:date="2016-11-17T16:07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E74C18" w:rsidDel="00B12392" w:rsidTr="007244C6">
        <w:trPr>
          <w:jc w:val="center"/>
          <w:del w:id="3943" w:author="gz y" w:date="2016-11-17T16:07:00Z"/>
        </w:trPr>
        <w:tc>
          <w:tcPr>
            <w:tcW w:w="1838" w:type="dxa"/>
            <w:vAlign w:val="center"/>
          </w:tcPr>
          <w:p w:rsidR="00E74C18" w:rsidDel="00B12392" w:rsidRDefault="00E74C18" w:rsidP="007244C6">
            <w:pPr>
              <w:rPr>
                <w:del w:id="3944" w:author="gz y" w:date="2016-11-17T16:07:00Z"/>
              </w:rPr>
            </w:pPr>
            <w:del w:id="3945" w:author="gz y" w:date="2016-11-17T16:07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E74C18" w:rsidDel="00B12392" w:rsidRDefault="00E74C18" w:rsidP="007244C6">
            <w:pPr>
              <w:rPr>
                <w:del w:id="3946" w:author="gz y" w:date="2016-11-17T16:07:00Z"/>
              </w:rPr>
            </w:pPr>
            <w:del w:id="3947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74C18" w:rsidDel="00B12392" w:rsidRDefault="00E74C18" w:rsidP="007244C6">
            <w:pPr>
              <w:rPr>
                <w:del w:id="3948" w:author="gz y" w:date="2016-11-17T16:07:00Z"/>
              </w:rPr>
            </w:pPr>
            <w:del w:id="3949" w:author="gz y" w:date="2016-11-17T16:07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E74C18" w:rsidDel="00B12392" w:rsidRDefault="00E74C18" w:rsidP="007244C6">
            <w:pPr>
              <w:rPr>
                <w:del w:id="3950" w:author="gz y" w:date="2016-11-17T16:07:00Z"/>
              </w:rPr>
            </w:pPr>
            <w:del w:id="3951" w:author="gz y" w:date="2016-11-17T16:07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0C5C83" w:rsidRPr="00E74C18" w:rsidDel="00B12392" w:rsidRDefault="000C5C83" w:rsidP="000C5C83">
      <w:pPr>
        <w:rPr>
          <w:del w:id="3952" w:author="gz y" w:date="2016-11-17T16:07:00Z"/>
        </w:rPr>
      </w:pPr>
    </w:p>
    <w:p w:rsidR="000C5C83" w:rsidDel="00B12392" w:rsidRDefault="000C5C83" w:rsidP="00ED2835">
      <w:pPr>
        <w:pStyle w:val="aa"/>
        <w:numPr>
          <w:ilvl w:val="0"/>
          <w:numId w:val="11"/>
        </w:numPr>
        <w:ind w:firstLineChars="0"/>
        <w:rPr>
          <w:del w:id="3953" w:author="gz y" w:date="2016-11-17T16:07:00Z"/>
        </w:rPr>
      </w:pPr>
      <w:del w:id="3954" w:author="gz y" w:date="2016-11-17T16:07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Del="00B12392">
          <w:rPr>
            <w:rFonts w:hint="eastAsia"/>
          </w:rPr>
          <w:delText>/api/</w:delText>
        </w:r>
        <w:r w:rsidDel="00B12392">
          <w:delText>backups</w:delText>
        </w:r>
        <w:r w:rsidDel="00B12392">
          <w:rPr>
            <w:rFonts w:hint="eastAsia"/>
          </w:rPr>
          <w:delText>/restore</w:delText>
        </w:r>
        <w:r w:rsidDel="00B12392">
          <w:delText>”, “state”: “ok”</w:delText>
        </w:r>
        <w:r w:rsidDel="00B12392">
          <w:rPr>
            <w:rFonts w:hint="eastAsia"/>
          </w:rPr>
          <w:delText>}</w:delText>
        </w:r>
      </w:del>
    </w:p>
    <w:p w:rsidR="00F15EE0" w:rsidRDefault="00F15EE0" w:rsidP="00F15EE0"/>
    <w:p w:rsidR="006A3862" w:rsidRDefault="006A3862" w:rsidP="00ED2835">
      <w:pPr>
        <w:pStyle w:val="3"/>
        <w:numPr>
          <w:ilvl w:val="2"/>
          <w:numId w:val="2"/>
        </w:numPr>
      </w:pPr>
      <w:bookmarkStart w:id="3955" w:name="_Toc471397893"/>
      <w:r>
        <w:rPr>
          <w:rFonts w:hint="eastAsia"/>
        </w:rPr>
        <w:t>删除备份</w:t>
      </w:r>
      <w:bookmarkEnd w:id="3955"/>
    </w:p>
    <w:p w:rsidR="006A3862" w:rsidRDefault="006A386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>
        <w:t>backups</w:t>
      </w:r>
      <w:r>
        <w:rPr>
          <w:rFonts w:hint="eastAsia"/>
        </w:rPr>
        <w:t>/</w:t>
      </w:r>
      <w:r w:rsidR="007944B1">
        <w:t>delete</w:t>
      </w:r>
    </w:p>
    <w:p w:rsidR="00497BBE" w:rsidRDefault="00497BBE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6A3862" w:rsidRDefault="00626C50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6A3862">
        <w:rPr>
          <w:rFonts w:hint="eastAsia"/>
        </w:rPr>
        <w:t>：</w:t>
      </w:r>
      <w:r w:rsidR="00F86D9C">
        <w:rPr>
          <w:rFonts w:hint="eastAsia"/>
        </w:rPr>
        <w:t>L</w:t>
      </w:r>
      <w:r w:rsidR="00F86D9C">
        <w:t>ist&lt;String&gt;</w:t>
      </w:r>
    </w:p>
    <w:p w:rsidR="006A3862" w:rsidRDefault="006A386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[</w:t>
      </w:r>
      <w:r w:rsidR="00626C50">
        <w:t>“name1”, “name2”, …</w:t>
      </w:r>
      <w:r>
        <w:t>]</w:t>
      </w:r>
    </w:p>
    <w:p w:rsidR="007E190F" w:rsidRDefault="007E190F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3956" w:author="gz y" w:date="2016-11-17T16:07:00Z">
        <w:r w:rsidR="00B12392">
          <w:rPr>
            <w:rFonts w:hint="eastAsia"/>
          </w:rPr>
          <w:t>A</w:t>
        </w:r>
        <w:r w:rsidR="00B12392">
          <w:t>PI.State</w:t>
        </w:r>
      </w:ins>
      <w:del w:id="3957" w:author="gz y" w:date="2016-11-17T16:07:00Z">
        <w:r w:rsidR="005E76FA" w:rsidDel="00B12392">
          <w:rPr>
            <w:rFonts w:hint="eastAsia"/>
          </w:rPr>
          <w:delText>Object</w:delText>
        </w:r>
      </w:del>
    </w:p>
    <w:p w:rsidR="007E190F" w:rsidDel="00B12392" w:rsidRDefault="007E190F" w:rsidP="007E190F">
      <w:pPr>
        <w:rPr>
          <w:del w:id="3958" w:author="gz y" w:date="2016-11-17T16:0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74C18" w:rsidDel="00B12392" w:rsidTr="007244C6">
        <w:trPr>
          <w:jc w:val="center"/>
          <w:del w:id="3959" w:author="gz y" w:date="2016-11-17T16:0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74C18" w:rsidDel="00B12392" w:rsidRDefault="00E74C18" w:rsidP="007244C6">
            <w:pPr>
              <w:rPr>
                <w:del w:id="3960" w:author="gz y" w:date="2016-11-17T16:07:00Z"/>
              </w:rPr>
            </w:pPr>
            <w:del w:id="3961" w:author="gz y" w:date="2016-11-17T16:07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74C18" w:rsidDel="00B12392" w:rsidRDefault="00E74C18" w:rsidP="007244C6">
            <w:pPr>
              <w:rPr>
                <w:del w:id="3962" w:author="gz y" w:date="2016-11-17T16:07:00Z"/>
              </w:rPr>
            </w:pPr>
            <w:del w:id="3963" w:author="gz y" w:date="2016-11-17T16:07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74C18" w:rsidDel="00B12392" w:rsidRDefault="00E74C18" w:rsidP="007244C6">
            <w:pPr>
              <w:rPr>
                <w:del w:id="3964" w:author="gz y" w:date="2016-11-17T16:07:00Z"/>
              </w:rPr>
            </w:pPr>
            <w:del w:id="3965" w:author="gz y" w:date="2016-11-17T16:07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74C18" w:rsidDel="00B12392" w:rsidRDefault="00E74C18" w:rsidP="007244C6">
            <w:pPr>
              <w:rPr>
                <w:del w:id="3966" w:author="gz y" w:date="2016-11-17T16:07:00Z"/>
              </w:rPr>
            </w:pPr>
            <w:del w:id="3967" w:author="gz y" w:date="2016-11-17T16:07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E74C18" w:rsidDel="00B12392" w:rsidTr="007244C6">
        <w:trPr>
          <w:jc w:val="center"/>
          <w:del w:id="3968" w:author="gz y" w:date="2016-11-17T16:07:00Z"/>
        </w:trPr>
        <w:tc>
          <w:tcPr>
            <w:tcW w:w="1838" w:type="dxa"/>
            <w:vAlign w:val="center"/>
          </w:tcPr>
          <w:p w:rsidR="00E74C18" w:rsidDel="00B12392" w:rsidRDefault="00E74C18" w:rsidP="007244C6">
            <w:pPr>
              <w:rPr>
                <w:del w:id="3969" w:author="gz y" w:date="2016-11-17T16:07:00Z"/>
              </w:rPr>
            </w:pPr>
            <w:del w:id="3970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E74C18" w:rsidDel="00B12392" w:rsidRDefault="00E74C18" w:rsidP="007244C6">
            <w:pPr>
              <w:rPr>
                <w:del w:id="3971" w:author="gz y" w:date="2016-11-17T16:07:00Z"/>
              </w:rPr>
            </w:pPr>
            <w:del w:id="3972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74C18" w:rsidDel="00B12392" w:rsidRDefault="00E74C18" w:rsidP="007244C6">
            <w:pPr>
              <w:rPr>
                <w:del w:id="3973" w:author="gz y" w:date="2016-11-17T16:07:00Z"/>
              </w:rPr>
            </w:pPr>
            <w:del w:id="3974" w:author="gz y" w:date="2016-11-17T16:07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E74C18" w:rsidDel="00B12392" w:rsidRDefault="00E74C18" w:rsidP="007244C6">
            <w:pPr>
              <w:rPr>
                <w:del w:id="3975" w:author="gz y" w:date="2016-11-17T16:07:00Z"/>
              </w:rPr>
            </w:pPr>
            <w:del w:id="3976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E74C18" w:rsidDel="00B12392" w:rsidTr="007244C6">
        <w:trPr>
          <w:jc w:val="center"/>
          <w:del w:id="3977" w:author="gz y" w:date="2016-11-17T16:07:00Z"/>
        </w:trPr>
        <w:tc>
          <w:tcPr>
            <w:tcW w:w="1838" w:type="dxa"/>
            <w:vAlign w:val="center"/>
          </w:tcPr>
          <w:p w:rsidR="00E74C18" w:rsidDel="00B12392" w:rsidRDefault="00E74C18" w:rsidP="007244C6">
            <w:pPr>
              <w:rPr>
                <w:del w:id="3978" w:author="gz y" w:date="2016-11-17T16:07:00Z"/>
              </w:rPr>
            </w:pPr>
            <w:del w:id="3979" w:author="gz y" w:date="2016-11-17T16:07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E74C18" w:rsidDel="00B12392" w:rsidRDefault="00E74C18" w:rsidP="007244C6">
            <w:pPr>
              <w:rPr>
                <w:del w:id="3980" w:author="gz y" w:date="2016-11-17T16:07:00Z"/>
              </w:rPr>
            </w:pPr>
            <w:del w:id="3981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74C18" w:rsidDel="00B12392" w:rsidRDefault="00E74C18" w:rsidP="007244C6">
            <w:pPr>
              <w:rPr>
                <w:del w:id="3982" w:author="gz y" w:date="2016-11-17T16:07:00Z"/>
              </w:rPr>
            </w:pPr>
            <w:del w:id="3983" w:author="gz y" w:date="2016-11-17T16:07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E74C18" w:rsidDel="00B12392" w:rsidRDefault="00E74C18" w:rsidP="007244C6">
            <w:pPr>
              <w:rPr>
                <w:del w:id="3984" w:author="gz y" w:date="2016-11-17T16:07:00Z"/>
              </w:rPr>
            </w:pPr>
            <w:del w:id="3985" w:author="gz y" w:date="2016-11-17T16:07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E74C18" w:rsidDel="00B12392" w:rsidTr="007244C6">
        <w:trPr>
          <w:jc w:val="center"/>
          <w:del w:id="3986" w:author="gz y" w:date="2016-11-17T16:07:00Z"/>
        </w:trPr>
        <w:tc>
          <w:tcPr>
            <w:tcW w:w="1838" w:type="dxa"/>
            <w:vAlign w:val="center"/>
          </w:tcPr>
          <w:p w:rsidR="00E74C18" w:rsidDel="00B12392" w:rsidRDefault="00E74C18" w:rsidP="007244C6">
            <w:pPr>
              <w:rPr>
                <w:del w:id="3987" w:author="gz y" w:date="2016-11-17T16:07:00Z"/>
              </w:rPr>
            </w:pPr>
            <w:del w:id="3988" w:author="gz y" w:date="2016-11-17T16:07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E74C18" w:rsidDel="00B12392" w:rsidRDefault="00E74C18" w:rsidP="007244C6">
            <w:pPr>
              <w:rPr>
                <w:del w:id="3989" w:author="gz y" w:date="2016-11-17T16:07:00Z"/>
              </w:rPr>
            </w:pPr>
            <w:del w:id="3990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74C18" w:rsidDel="00B12392" w:rsidRDefault="00E74C18" w:rsidP="007244C6">
            <w:pPr>
              <w:rPr>
                <w:del w:id="3991" w:author="gz y" w:date="2016-11-17T16:07:00Z"/>
              </w:rPr>
            </w:pPr>
            <w:del w:id="3992" w:author="gz y" w:date="2016-11-17T16:07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E74C18" w:rsidDel="00B12392" w:rsidRDefault="00E74C18" w:rsidP="007244C6">
            <w:pPr>
              <w:rPr>
                <w:del w:id="3993" w:author="gz y" w:date="2016-11-17T16:07:00Z"/>
              </w:rPr>
            </w:pPr>
            <w:del w:id="3994" w:author="gz y" w:date="2016-11-17T16:07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7E190F" w:rsidRPr="00E74C18" w:rsidDel="00B12392" w:rsidRDefault="007E190F" w:rsidP="007E190F">
      <w:pPr>
        <w:rPr>
          <w:del w:id="3995" w:author="gz y" w:date="2016-11-17T16:07:00Z"/>
        </w:rPr>
      </w:pPr>
    </w:p>
    <w:p w:rsidR="007E190F" w:rsidDel="00B12392" w:rsidRDefault="007E190F" w:rsidP="00ED2835">
      <w:pPr>
        <w:pStyle w:val="aa"/>
        <w:numPr>
          <w:ilvl w:val="0"/>
          <w:numId w:val="11"/>
        </w:numPr>
        <w:ind w:firstLineChars="0"/>
        <w:rPr>
          <w:del w:id="3996" w:author="gz y" w:date="2016-11-17T16:07:00Z"/>
        </w:rPr>
      </w:pPr>
      <w:del w:id="3997" w:author="gz y" w:date="2016-11-17T16:07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Del="00B12392">
          <w:rPr>
            <w:rFonts w:hint="eastAsia"/>
          </w:rPr>
          <w:delText>/api/</w:delText>
        </w:r>
        <w:r w:rsidDel="00B12392">
          <w:delText>backups</w:delText>
        </w:r>
        <w:r w:rsidDel="00B12392">
          <w:rPr>
            <w:rFonts w:hint="eastAsia"/>
          </w:rPr>
          <w:delText>/</w:delText>
        </w:r>
        <w:r w:rsidDel="00B12392">
          <w:delText>delete”, “state”: “ok”</w:delText>
        </w:r>
        <w:r w:rsidDel="00B12392">
          <w:rPr>
            <w:rFonts w:hint="eastAsia"/>
          </w:rPr>
          <w:delText>}</w:delText>
        </w:r>
      </w:del>
    </w:p>
    <w:p w:rsidR="00F15EE0" w:rsidRDefault="00F15EE0" w:rsidP="00F15EE0"/>
    <w:p w:rsidR="00AB284E" w:rsidRDefault="00AB284E" w:rsidP="00ED2835">
      <w:pPr>
        <w:pStyle w:val="2"/>
        <w:numPr>
          <w:ilvl w:val="1"/>
          <w:numId w:val="2"/>
        </w:numPr>
      </w:pPr>
      <w:bookmarkStart w:id="3998" w:name="_Toc471397894"/>
      <w:r>
        <w:rPr>
          <w:rFonts w:hint="eastAsia"/>
        </w:rPr>
        <w:t>防火墙</w:t>
      </w:r>
      <w:bookmarkEnd w:id="3998"/>
    </w:p>
    <w:p w:rsidR="00AB284E" w:rsidRDefault="00AB284E" w:rsidP="00ED2835">
      <w:pPr>
        <w:pStyle w:val="3"/>
        <w:numPr>
          <w:ilvl w:val="2"/>
          <w:numId w:val="2"/>
        </w:numPr>
      </w:pPr>
      <w:bookmarkStart w:id="3999" w:name="_Toc471397895"/>
      <w:r>
        <w:rPr>
          <w:rFonts w:hint="eastAsia"/>
        </w:rPr>
        <w:t>获取防火墙过滤列表</w:t>
      </w:r>
      <w:bookmarkEnd w:id="3999"/>
    </w:p>
    <w:p w:rsidR="00AB284E" w:rsidRDefault="00AB284E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1083D">
        <w:rPr>
          <w:rFonts w:hint="eastAsia"/>
        </w:rPr>
        <w:t>GET</w:t>
      </w:r>
      <w:r>
        <w:rPr>
          <w:rFonts w:hint="eastAsia"/>
        </w:rPr>
        <w:t xml:space="preserve"> /api/</w:t>
      </w:r>
      <w:r w:rsidR="003126BE" w:rsidRPr="003126BE">
        <w:t>firewall</w:t>
      </w:r>
      <w:r w:rsidR="003126BE">
        <w:t>/</w:t>
      </w:r>
      <w:r w:rsidR="00477080" w:rsidRPr="00477080">
        <w:t>filters</w:t>
      </w:r>
      <w:r w:rsidR="00CA54B7">
        <w:rPr>
          <w:rFonts w:hint="eastAsia"/>
        </w:rPr>
        <w:t>[</w:t>
      </w:r>
      <w:r w:rsidR="00CA54B7">
        <w:t>/@page/@page_size</w:t>
      </w:r>
      <w:ins w:id="4000" w:author="gz y" w:date="2016-12-16T14:00:00Z">
        <w:r w:rsidR="00146EFC">
          <w:t xml:space="preserve"> | @name</w:t>
        </w:r>
      </w:ins>
      <w:r w:rsidR="00CA54B7">
        <w:rPr>
          <w:rFonts w:hint="eastAsia"/>
        </w:rPr>
        <w:t>]</w:t>
      </w:r>
    </w:p>
    <w:p w:rsidR="002A7FB5" w:rsidRDefault="002A7FB5" w:rsidP="002A7FB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2A7FB5" w:rsidRDefault="002A7FB5" w:rsidP="002A7FB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参数：无参数时将获取全部列表</w:t>
      </w:r>
    </w:p>
    <w:p w:rsidR="002A7FB5" w:rsidRDefault="002A7FB5" w:rsidP="002A7FB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A7FB5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A7FB5" w:rsidRDefault="002A7FB5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A7FB5" w:rsidRDefault="002A7FB5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A7FB5" w:rsidRDefault="002A7FB5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A7FB5" w:rsidRDefault="002A7FB5" w:rsidP="007244C6">
            <w:r>
              <w:rPr>
                <w:rFonts w:hint="eastAsia"/>
              </w:rPr>
              <w:t>说明</w:t>
            </w:r>
          </w:p>
        </w:tc>
      </w:tr>
      <w:tr w:rsidR="002A7FB5" w:rsidTr="007244C6">
        <w:trPr>
          <w:jc w:val="center"/>
        </w:trPr>
        <w:tc>
          <w:tcPr>
            <w:tcW w:w="1838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2A7FB5" w:rsidRDefault="002A7FB5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t>当前页码</w:t>
            </w:r>
          </w:p>
        </w:tc>
      </w:tr>
      <w:tr w:rsidR="002A7FB5" w:rsidTr="007244C6">
        <w:trPr>
          <w:jc w:val="center"/>
        </w:trPr>
        <w:tc>
          <w:tcPr>
            <w:tcW w:w="1838" w:type="dxa"/>
            <w:vAlign w:val="center"/>
          </w:tcPr>
          <w:p w:rsidR="002A7FB5" w:rsidRDefault="002A7FB5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2A7FB5" w:rsidRDefault="002A7FB5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2A7FB5" w:rsidRDefault="002A7FB5" w:rsidP="002A7FB5">
      <w:pPr>
        <w:rPr>
          <w:ins w:id="4001" w:author="gz y" w:date="2016-12-16T14:00:00Z"/>
        </w:rPr>
      </w:pPr>
    </w:p>
    <w:p w:rsidR="00146EFC" w:rsidRDefault="00146EFC" w:rsidP="00146EFC">
      <w:pPr>
        <w:pStyle w:val="aa"/>
        <w:numPr>
          <w:ilvl w:val="0"/>
          <w:numId w:val="11"/>
        </w:numPr>
        <w:ind w:firstLineChars="0"/>
        <w:rPr>
          <w:ins w:id="4002" w:author="gz y" w:date="2016-12-16T14:00:00Z"/>
        </w:rPr>
      </w:pPr>
      <w:ins w:id="4003" w:author="gz y" w:date="2016-12-16T14:00:00Z">
        <w:r>
          <w:rPr>
            <w:rFonts w:hint="eastAsia"/>
          </w:rPr>
          <w:t>参数：无参数时将获取全部列表</w:t>
        </w:r>
      </w:ins>
    </w:p>
    <w:p w:rsidR="00146EFC" w:rsidRDefault="00146EFC" w:rsidP="00146EFC">
      <w:pPr>
        <w:rPr>
          <w:ins w:id="4004" w:author="gz y" w:date="2016-12-16T14:00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146EFC" w:rsidTr="00B83BC8">
        <w:trPr>
          <w:jc w:val="center"/>
          <w:ins w:id="4005" w:author="gz y" w:date="2016-12-16T14:00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146EFC" w:rsidRDefault="00146EFC" w:rsidP="00B83BC8">
            <w:pPr>
              <w:rPr>
                <w:ins w:id="4006" w:author="gz y" w:date="2016-12-16T14:00:00Z"/>
              </w:rPr>
            </w:pPr>
            <w:ins w:id="4007" w:author="gz y" w:date="2016-12-16T14:00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46EFC" w:rsidRDefault="00146EFC" w:rsidP="00B83BC8">
            <w:pPr>
              <w:rPr>
                <w:ins w:id="4008" w:author="gz y" w:date="2016-12-16T14:00:00Z"/>
              </w:rPr>
            </w:pPr>
            <w:ins w:id="4009" w:author="gz y" w:date="2016-12-16T14:00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46EFC" w:rsidRDefault="00146EFC" w:rsidP="00B83BC8">
            <w:pPr>
              <w:rPr>
                <w:ins w:id="4010" w:author="gz y" w:date="2016-12-16T14:00:00Z"/>
              </w:rPr>
            </w:pPr>
            <w:ins w:id="4011" w:author="gz y" w:date="2016-12-16T14:00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46EFC" w:rsidRDefault="00146EFC" w:rsidP="00B83BC8">
            <w:pPr>
              <w:rPr>
                <w:ins w:id="4012" w:author="gz y" w:date="2016-12-16T14:00:00Z"/>
              </w:rPr>
            </w:pPr>
            <w:ins w:id="4013" w:author="gz y" w:date="2016-12-16T14:00:00Z">
              <w:r>
                <w:rPr>
                  <w:rFonts w:hint="eastAsia"/>
                </w:rPr>
                <w:t>说明</w:t>
              </w:r>
            </w:ins>
          </w:p>
        </w:tc>
      </w:tr>
      <w:tr w:rsidR="00146EFC" w:rsidTr="00B83BC8">
        <w:trPr>
          <w:jc w:val="center"/>
          <w:ins w:id="4014" w:author="gz y" w:date="2016-12-16T14:00:00Z"/>
        </w:trPr>
        <w:tc>
          <w:tcPr>
            <w:tcW w:w="1838" w:type="dxa"/>
            <w:vAlign w:val="center"/>
          </w:tcPr>
          <w:p w:rsidR="00146EFC" w:rsidRDefault="00146EFC" w:rsidP="00B83BC8">
            <w:pPr>
              <w:rPr>
                <w:ins w:id="4015" w:author="gz y" w:date="2016-12-16T14:00:00Z"/>
              </w:rPr>
            </w:pPr>
            <w:ins w:id="4016" w:author="gz y" w:date="2016-12-16T14:00:00Z">
              <w:r>
                <w:rPr>
                  <w:rFonts w:hint="eastAsia"/>
                </w:rPr>
                <w:t>name</w:t>
              </w:r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146EFC" w:rsidRDefault="00146EFC" w:rsidP="00B83BC8">
            <w:pPr>
              <w:rPr>
                <w:ins w:id="4017" w:author="gz y" w:date="2016-12-16T14:00:00Z"/>
              </w:rPr>
            </w:pPr>
            <w:ins w:id="4018" w:author="gz y" w:date="2016-12-16T14:01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146EFC" w:rsidRDefault="00146EFC" w:rsidP="00B83BC8">
            <w:pPr>
              <w:rPr>
                <w:ins w:id="4019" w:author="gz y" w:date="2016-12-16T14:00:00Z"/>
              </w:rPr>
            </w:pPr>
            <w:ins w:id="4020" w:author="gz y" w:date="2016-12-16T14:00:00Z">
              <w:r>
                <w:t>20</w:t>
              </w:r>
            </w:ins>
          </w:p>
        </w:tc>
        <w:tc>
          <w:tcPr>
            <w:tcW w:w="2410" w:type="dxa"/>
            <w:vAlign w:val="center"/>
          </w:tcPr>
          <w:p w:rsidR="00146EFC" w:rsidRDefault="00146EFC" w:rsidP="00B83BC8">
            <w:pPr>
              <w:rPr>
                <w:ins w:id="4021" w:author="gz y" w:date="2016-12-16T14:00:00Z"/>
              </w:rPr>
            </w:pPr>
            <w:ins w:id="4022" w:author="gz y" w:date="2016-12-16T14:01:00Z">
              <w:r>
                <w:rPr>
                  <w:rFonts w:hint="eastAsia"/>
                </w:rPr>
                <w:t>名称</w:t>
              </w:r>
            </w:ins>
          </w:p>
        </w:tc>
      </w:tr>
    </w:tbl>
    <w:p w:rsidR="00146EFC" w:rsidRDefault="00146EFC" w:rsidP="002A7FB5"/>
    <w:p w:rsidR="00146EFC" w:rsidRDefault="002A7FB5" w:rsidP="002A7FB5">
      <w:pPr>
        <w:pStyle w:val="aa"/>
        <w:numPr>
          <w:ilvl w:val="0"/>
          <w:numId w:val="11"/>
        </w:numPr>
        <w:ind w:firstLineChars="0"/>
        <w:rPr>
          <w:ins w:id="4023" w:author="gz y" w:date="2016-12-16T14:01:00Z"/>
        </w:rPr>
      </w:pPr>
      <w:r>
        <w:rPr>
          <w:rFonts w:hint="eastAsia"/>
        </w:rPr>
        <w:t>示例：</w:t>
      </w:r>
    </w:p>
    <w:p w:rsidR="00146EFC" w:rsidRDefault="00146EFC">
      <w:pPr>
        <w:rPr>
          <w:ins w:id="4024" w:author="gz y" w:date="2016-12-16T14:01:00Z"/>
        </w:rPr>
        <w:pPrChange w:id="4025" w:author="gz y" w:date="2016-12-16T14:01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2A7FB5" w:rsidRDefault="002A7FB5">
      <w:pPr>
        <w:rPr>
          <w:ins w:id="4026" w:author="gz y" w:date="2016-12-16T14:01:00Z"/>
        </w:rPr>
        <w:pPrChange w:id="4027" w:author="gz y" w:date="2016-12-16T14:01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t>http://www.systec-pbx.net</w:t>
      </w:r>
      <w:r>
        <w:rPr>
          <w:rFonts w:hint="eastAsia"/>
        </w:rPr>
        <w:t>/api/</w:t>
      </w:r>
      <w:r w:rsidR="00DF31DF" w:rsidRPr="003126BE">
        <w:t>firewall</w:t>
      </w:r>
      <w:r w:rsidR="00DF31DF">
        <w:t>/</w:t>
      </w:r>
      <w:r w:rsidR="00DF31DF" w:rsidRPr="00477080">
        <w:t>filters</w:t>
      </w:r>
      <w:r>
        <w:t>/1/20</w:t>
      </w:r>
    </w:p>
    <w:p w:rsidR="00146EFC" w:rsidRDefault="00146EFC" w:rsidP="00146EFC">
      <w:pPr>
        <w:rPr>
          <w:ins w:id="4028" w:author="gz y" w:date="2016-12-16T14:01:00Z"/>
        </w:rPr>
      </w:pPr>
      <w:ins w:id="4029" w:author="gz y" w:date="2016-12-16T14:01:00Z">
        <w:r>
          <w:t>http://www.systec-pbx.net</w:t>
        </w:r>
        <w:r>
          <w:rPr>
            <w:rFonts w:hint="eastAsia"/>
          </w:rPr>
          <w:t>/api/</w:t>
        </w:r>
        <w:r w:rsidRPr="003126BE">
          <w:t>firewall</w:t>
        </w:r>
        <w:r>
          <w:t>/</w:t>
        </w:r>
        <w:r w:rsidRPr="00477080">
          <w:t>filters</w:t>
        </w:r>
        <w:r>
          <w:t>/sip</w:t>
        </w:r>
      </w:ins>
    </w:p>
    <w:p w:rsidR="00146EFC" w:rsidRPr="00302F4E" w:rsidRDefault="00146EFC">
      <w:pPr>
        <w:pPrChange w:id="4030" w:author="gz y" w:date="2016-12-16T14:01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2A7FB5" w:rsidRDefault="002A7FB5" w:rsidP="002A7FB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2A7FB5" w:rsidRDefault="002A7FB5" w:rsidP="002A7FB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A7FB5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A7FB5" w:rsidRDefault="002A7FB5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A7FB5" w:rsidRDefault="002A7FB5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A7FB5" w:rsidRDefault="002A7FB5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A7FB5" w:rsidRDefault="002A7FB5" w:rsidP="007244C6">
            <w:r>
              <w:rPr>
                <w:rFonts w:hint="eastAsia"/>
              </w:rPr>
              <w:t>说明</w:t>
            </w:r>
          </w:p>
        </w:tc>
      </w:tr>
      <w:tr w:rsidR="002A7FB5" w:rsidTr="007244C6">
        <w:trPr>
          <w:jc w:val="center"/>
        </w:trPr>
        <w:tc>
          <w:tcPr>
            <w:tcW w:w="1838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2A7FB5" w:rsidRDefault="002A7FB5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t>当前页码</w:t>
            </w:r>
          </w:p>
        </w:tc>
      </w:tr>
      <w:tr w:rsidR="002A7FB5" w:rsidTr="007244C6">
        <w:trPr>
          <w:jc w:val="center"/>
        </w:trPr>
        <w:tc>
          <w:tcPr>
            <w:tcW w:w="1838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lastRenderedPageBreak/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2A7FB5" w:rsidRDefault="002A7FB5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t>总条数</w:t>
            </w:r>
          </w:p>
        </w:tc>
      </w:tr>
      <w:tr w:rsidR="002A7FB5" w:rsidTr="007244C6">
        <w:trPr>
          <w:jc w:val="center"/>
        </w:trPr>
        <w:tc>
          <w:tcPr>
            <w:tcW w:w="1838" w:type="dxa"/>
            <w:vAlign w:val="center"/>
          </w:tcPr>
          <w:p w:rsidR="002A7FB5" w:rsidRDefault="00DF31DF" w:rsidP="007244C6">
            <w:r w:rsidRPr="00477080">
              <w:t>filters</w:t>
            </w:r>
            <w:r w:rsidR="002A7FB5" w:rsidRPr="001964D0">
              <w:rPr>
                <w:rFonts w:hint="eastAsia"/>
                <w:color w:val="FF0000"/>
              </w:rPr>
              <w:t xml:space="preserve"> *</w:t>
            </w:r>
          </w:p>
        </w:tc>
        <w:tc>
          <w:tcPr>
            <w:tcW w:w="1843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2A7FB5" w:rsidRDefault="002A7FB5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2A7FB5" w:rsidRDefault="00DF31DF" w:rsidP="007244C6">
            <w:r>
              <w:rPr>
                <w:rFonts w:hint="eastAsia"/>
              </w:rPr>
              <w:t>过滤</w:t>
            </w:r>
            <w:r w:rsidR="002A7FB5">
              <w:rPr>
                <w:rFonts w:hint="eastAsia"/>
              </w:rPr>
              <w:t>列表</w:t>
            </w:r>
          </w:p>
        </w:tc>
      </w:tr>
    </w:tbl>
    <w:p w:rsidR="002A7FB5" w:rsidRDefault="002A7FB5" w:rsidP="002A7FB5"/>
    <w:p w:rsidR="00AB284E" w:rsidRDefault="00DF31DF" w:rsidP="002A7FB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过滤列表</w:t>
      </w:r>
      <w:r w:rsidR="002A7FB5">
        <w:rPr>
          <w:rFonts w:hint="eastAsia"/>
        </w:rPr>
        <w:t>：</w:t>
      </w:r>
      <w:r w:rsidR="002A7FB5">
        <w:rPr>
          <w:rFonts w:hint="eastAsia"/>
        </w:rPr>
        <w:t>List&lt;</w:t>
      </w:r>
      <w:r w:rsidR="002A7FB5">
        <w:t>Item</w:t>
      </w:r>
      <w:r w:rsidR="002A7FB5">
        <w:rPr>
          <w:rFonts w:hint="eastAsia"/>
        </w:rPr>
        <w:t>&gt;</w:t>
      </w:r>
    </w:p>
    <w:p w:rsidR="002A7FB5" w:rsidRDefault="002A7FB5" w:rsidP="002A7FB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B284E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B284E" w:rsidRDefault="00AB284E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B284E" w:rsidRDefault="00AB284E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B284E" w:rsidRDefault="00AB284E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B284E" w:rsidRDefault="00AB284E" w:rsidP="00933B0B">
            <w:r>
              <w:rPr>
                <w:rFonts w:hint="eastAsia"/>
              </w:rPr>
              <w:t>说明</w:t>
            </w:r>
          </w:p>
        </w:tc>
      </w:tr>
      <w:tr w:rsidR="00AB284E" w:rsidTr="00933B0B">
        <w:trPr>
          <w:jc w:val="center"/>
        </w:trPr>
        <w:tc>
          <w:tcPr>
            <w:tcW w:w="1838" w:type="dxa"/>
            <w:vAlign w:val="center"/>
          </w:tcPr>
          <w:p w:rsidR="00AB284E" w:rsidRDefault="00D910DC" w:rsidP="00933B0B">
            <w:r>
              <w:rPr>
                <w:rFonts w:hint="eastAsia"/>
              </w:rPr>
              <w:t>name</w:t>
            </w:r>
            <w:r>
              <w:t xml:space="preserve"> </w:t>
            </w:r>
            <w:r w:rsidR="007B31DB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B284E" w:rsidRDefault="003D2B78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AB284E" w:rsidRDefault="00B97EC0" w:rsidP="00933B0B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AB284E" w:rsidRDefault="00AB284E" w:rsidP="00933B0B"/>
        </w:tc>
      </w:tr>
      <w:tr w:rsidR="00D910DC" w:rsidTr="00933B0B">
        <w:trPr>
          <w:jc w:val="center"/>
        </w:trPr>
        <w:tc>
          <w:tcPr>
            <w:tcW w:w="1838" w:type="dxa"/>
            <w:vAlign w:val="center"/>
          </w:tcPr>
          <w:p w:rsidR="00D910DC" w:rsidRDefault="00D910DC" w:rsidP="00933B0B">
            <w:r>
              <w:rPr>
                <w:rFonts w:hint="eastAsia"/>
              </w:rPr>
              <w:t>ip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D910DC" w:rsidRDefault="00D910DC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D910DC" w:rsidRDefault="00D910DC" w:rsidP="00933B0B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D910DC" w:rsidRDefault="00D910DC" w:rsidP="00933B0B">
            <w:r>
              <w:t>ip</w:t>
            </w:r>
          </w:p>
        </w:tc>
      </w:tr>
      <w:tr w:rsidR="00AB284E" w:rsidTr="00933B0B">
        <w:trPr>
          <w:jc w:val="center"/>
        </w:trPr>
        <w:tc>
          <w:tcPr>
            <w:tcW w:w="1838" w:type="dxa"/>
            <w:vAlign w:val="center"/>
          </w:tcPr>
          <w:p w:rsidR="00AB284E" w:rsidRDefault="00E55781" w:rsidP="00933B0B">
            <w:r>
              <w:t>port</w:t>
            </w:r>
            <w:r w:rsidR="00397C7E">
              <w:t xml:space="preserve"> </w:t>
            </w:r>
            <w:r w:rsidR="00397C7E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B284E" w:rsidRDefault="00D24C96" w:rsidP="00933B0B">
            <w:r>
              <w:t>Integer</w:t>
            </w:r>
          </w:p>
        </w:tc>
        <w:tc>
          <w:tcPr>
            <w:tcW w:w="1417" w:type="dxa"/>
            <w:vAlign w:val="center"/>
          </w:tcPr>
          <w:p w:rsidR="00AB284E" w:rsidRDefault="00D24C96" w:rsidP="00933B0B">
            <w:r>
              <w:t>2</w:t>
            </w:r>
          </w:p>
        </w:tc>
        <w:tc>
          <w:tcPr>
            <w:tcW w:w="2410" w:type="dxa"/>
            <w:vAlign w:val="center"/>
          </w:tcPr>
          <w:p w:rsidR="00AB284E" w:rsidRDefault="00E55781" w:rsidP="00933B0B">
            <w:r>
              <w:rPr>
                <w:rFonts w:hint="eastAsia"/>
              </w:rPr>
              <w:t>端口</w:t>
            </w:r>
          </w:p>
        </w:tc>
      </w:tr>
      <w:tr w:rsidR="00E55781" w:rsidTr="00933B0B">
        <w:trPr>
          <w:jc w:val="center"/>
        </w:trPr>
        <w:tc>
          <w:tcPr>
            <w:tcW w:w="1838" w:type="dxa"/>
            <w:vAlign w:val="center"/>
          </w:tcPr>
          <w:p w:rsidR="00E55781" w:rsidRDefault="00E55781" w:rsidP="00933B0B">
            <w:r>
              <w:rPr>
                <w:rFonts w:hint="eastAsia"/>
              </w:rPr>
              <w:t>proto</w:t>
            </w:r>
            <w:r w:rsidR="00397C7E">
              <w:t xml:space="preserve"> </w:t>
            </w:r>
            <w:r w:rsidR="00397C7E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55781" w:rsidRDefault="00D24C96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E55781" w:rsidRDefault="00D24C96" w:rsidP="00933B0B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E55781" w:rsidRDefault="00E55781" w:rsidP="00933B0B">
            <w:r>
              <w:rPr>
                <w:rFonts w:hint="eastAsia"/>
              </w:rPr>
              <w:t>协议</w:t>
            </w:r>
          </w:p>
        </w:tc>
      </w:tr>
      <w:tr w:rsidR="00036A28" w:rsidTr="00933B0B">
        <w:trPr>
          <w:jc w:val="center"/>
          <w:ins w:id="4031" w:author="gz y" w:date="2016-12-07T15:39:00Z"/>
        </w:trPr>
        <w:tc>
          <w:tcPr>
            <w:tcW w:w="1838" w:type="dxa"/>
            <w:vAlign w:val="center"/>
          </w:tcPr>
          <w:p w:rsidR="00036A28" w:rsidRDefault="00036A28" w:rsidP="00933B0B">
            <w:pPr>
              <w:rPr>
                <w:ins w:id="4032" w:author="gz y" w:date="2016-12-07T15:39:00Z"/>
              </w:rPr>
            </w:pPr>
            <w:ins w:id="4033" w:author="gz y" w:date="2016-12-07T15:39:00Z">
              <w:r>
                <w:rPr>
                  <w:rFonts w:hint="eastAsia"/>
                </w:rPr>
                <w:t>action</w:t>
              </w:r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036A28" w:rsidRDefault="00036A28" w:rsidP="00933B0B">
            <w:pPr>
              <w:rPr>
                <w:ins w:id="4034" w:author="gz y" w:date="2016-12-07T15:39:00Z"/>
              </w:rPr>
            </w:pPr>
            <w:ins w:id="4035" w:author="gz y" w:date="2016-12-07T15:40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036A28" w:rsidRDefault="00036A28" w:rsidP="00933B0B">
            <w:pPr>
              <w:rPr>
                <w:ins w:id="4036" w:author="gz y" w:date="2016-12-07T15:39:00Z"/>
              </w:rPr>
            </w:pPr>
            <w:ins w:id="4037" w:author="gz y" w:date="2016-12-07T15:40:00Z">
              <w:r>
                <w:rPr>
                  <w:rFonts w:hint="eastAsia"/>
                </w:rPr>
                <w:t>10</w:t>
              </w:r>
            </w:ins>
          </w:p>
        </w:tc>
        <w:tc>
          <w:tcPr>
            <w:tcW w:w="2410" w:type="dxa"/>
            <w:vAlign w:val="center"/>
          </w:tcPr>
          <w:p w:rsidR="00036A28" w:rsidRDefault="00036A28" w:rsidP="00933B0B">
            <w:pPr>
              <w:rPr>
                <w:ins w:id="4038" w:author="gz y" w:date="2016-12-07T15:39:00Z"/>
              </w:rPr>
            </w:pPr>
            <w:ins w:id="4039" w:author="gz y" w:date="2016-12-07T15:40:00Z">
              <w:r>
                <w:rPr>
                  <w:rFonts w:hint="eastAsia"/>
                </w:rPr>
                <w:t>动作</w:t>
              </w:r>
            </w:ins>
          </w:p>
        </w:tc>
      </w:tr>
    </w:tbl>
    <w:p w:rsidR="00AB284E" w:rsidRDefault="00AB284E" w:rsidP="00AB284E"/>
    <w:p w:rsidR="00146EFC" w:rsidRDefault="00AB284E" w:rsidP="001629D2">
      <w:pPr>
        <w:pStyle w:val="aa"/>
        <w:numPr>
          <w:ilvl w:val="0"/>
          <w:numId w:val="11"/>
        </w:numPr>
        <w:ind w:firstLineChars="0"/>
        <w:rPr>
          <w:ins w:id="4040" w:author="gz y" w:date="2016-12-16T14:01:00Z"/>
        </w:rPr>
      </w:pPr>
      <w:r>
        <w:rPr>
          <w:rFonts w:hint="eastAsia"/>
        </w:rPr>
        <w:t>示例：</w:t>
      </w:r>
    </w:p>
    <w:p w:rsidR="00146EFC" w:rsidRDefault="00146EFC">
      <w:pPr>
        <w:rPr>
          <w:ins w:id="4041" w:author="gz y" w:date="2016-12-16T14:01:00Z"/>
        </w:rPr>
        <w:pPrChange w:id="4042" w:author="gz y" w:date="2016-12-16T14:01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AB284E" w:rsidRDefault="00BA7A00">
      <w:pPr>
        <w:rPr>
          <w:ins w:id="4043" w:author="gz y" w:date="2016-12-16T14:01:00Z"/>
        </w:rPr>
        <w:pPrChange w:id="4044" w:author="gz y" w:date="2016-12-16T14:01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rPr>
          <w:rFonts w:hint="eastAsia"/>
        </w:rPr>
        <w:t>{</w:t>
      </w:r>
      <w:r>
        <w:t>“page”: 1, “</w:t>
      </w:r>
      <w:r>
        <w:rPr>
          <w:rFonts w:hint="eastAsia"/>
        </w:rPr>
        <w:t>total</w:t>
      </w:r>
      <w:r>
        <w:t>_count”: 100, “</w:t>
      </w:r>
      <w:r w:rsidRPr="00477080">
        <w:t>filters</w:t>
      </w:r>
      <w:r>
        <w:t xml:space="preserve">”: </w:t>
      </w:r>
      <w:r w:rsidR="004B37C8">
        <w:rPr>
          <w:rFonts w:hint="eastAsia"/>
        </w:rPr>
        <w:t>[</w:t>
      </w:r>
      <w:r w:rsidR="00AB284E">
        <w:rPr>
          <w:rFonts w:hint="eastAsia"/>
        </w:rPr>
        <w:t>{</w:t>
      </w:r>
      <w:r w:rsidR="00716B8A">
        <w:t xml:space="preserve">“name”: “sip”, </w:t>
      </w:r>
      <w:r w:rsidR="00AB284E">
        <w:t>“</w:t>
      </w:r>
      <w:r w:rsidR="008136F8">
        <w:rPr>
          <w:rFonts w:hint="eastAsia"/>
        </w:rPr>
        <w:t>ip</w:t>
      </w:r>
      <w:r w:rsidR="00AB284E">
        <w:t>”: “</w:t>
      </w:r>
      <w:r w:rsidR="008136F8">
        <w:t>192.168.1.2</w:t>
      </w:r>
      <w:r w:rsidR="00AB284E">
        <w:t>”, “</w:t>
      </w:r>
      <w:r w:rsidR="008136F8">
        <w:t>posr</w:t>
      </w:r>
      <w:r w:rsidR="00AB284E">
        <w:t>”: “</w:t>
      </w:r>
      <w:r w:rsidR="008136F8">
        <w:t>82</w:t>
      </w:r>
      <w:r w:rsidR="00AB284E">
        <w:t>”</w:t>
      </w:r>
      <w:r w:rsidR="008136F8">
        <w:t>, “proto”: “tcp”</w:t>
      </w:r>
      <w:ins w:id="4045" w:author="gz y" w:date="2016-12-07T15:40:00Z">
        <w:r w:rsidR="007B34DC">
          <w:t>, “</w:t>
        </w:r>
        <w:r w:rsidR="007B34DC">
          <w:rPr>
            <w:rFonts w:hint="eastAsia"/>
          </w:rPr>
          <w:t>action</w:t>
        </w:r>
        <w:r w:rsidR="007B34DC">
          <w:t>”</w:t>
        </w:r>
        <w:r w:rsidR="007B4632">
          <w:t xml:space="preserve">: </w:t>
        </w:r>
        <w:r w:rsidR="00D72A3E">
          <w:t>“</w:t>
        </w:r>
      </w:ins>
      <w:ins w:id="4046" w:author="gz y" w:date="2016-12-07T15:41:00Z">
        <w:r w:rsidR="001629D2" w:rsidRPr="001629D2">
          <w:t>DROP</w:t>
        </w:r>
      </w:ins>
      <w:ins w:id="4047" w:author="gz y" w:date="2016-12-07T15:40:00Z">
        <w:r w:rsidR="00D72A3E">
          <w:t>”</w:t>
        </w:r>
      </w:ins>
      <w:proofErr w:type="gramStart"/>
      <w:r w:rsidR="00AB284E">
        <w:rPr>
          <w:rFonts w:hint="eastAsia"/>
        </w:rPr>
        <w:t>}</w:t>
      </w:r>
      <w:r w:rsidR="004B37C8">
        <w:t>, …]</w:t>
      </w:r>
      <w:proofErr w:type="gramEnd"/>
      <w:r>
        <w:rPr>
          <w:rFonts w:hint="eastAsia"/>
        </w:rPr>
        <w:t>}</w:t>
      </w:r>
    </w:p>
    <w:p w:rsidR="00146EFC" w:rsidRDefault="00146EFC">
      <w:pPr>
        <w:rPr>
          <w:ins w:id="4048" w:author="gz y" w:date="2016-12-16T14:01:00Z"/>
        </w:rPr>
        <w:pPrChange w:id="4049" w:author="gz y" w:date="2016-12-16T14:01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146EFC" w:rsidRDefault="00146EFC">
      <w:pPr>
        <w:pPrChange w:id="4050" w:author="gz y" w:date="2016-12-16T14:01:00Z">
          <w:pPr>
            <w:pStyle w:val="aa"/>
            <w:numPr>
              <w:numId w:val="11"/>
            </w:numPr>
            <w:ind w:left="420" w:firstLineChars="0" w:hanging="420"/>
          </w:pPr>
        </w:pPrChange>
      </w:pPr>
      <w:ins w:id="4051" w:author="gz y" w:date="2016-12-16T14:01:00Z">
        <w:r>
          <w:rPr>
            <w:rFonts w:hint="eastAsia"/>
          </w:rPr>
          <w:t>{</w:t>
        </w:r>
        <w:r>
          <w:t>“name”: “sip”, “</w:t>
        </w:r>
        <w:r>
          <w:rPr>
            <w:rFonts w:hint="eastAsia"/>
          </w:rPr>
          <w:t>ip</w:t>
        </w:r>
        <w:r>
          <w:t>”: “192.168.1.2”, “posr”: “82”, “proto”: “tcp”, “</w:t>
        </w:r>
        <w:r>
          <w:rPr>
            <w:rFonts w:hint="eastAsia"/>
          </w:rPr>
          <w:t>action</w:t>
        </w:r>
        <w:r>
          <w:t>”: “</w:t>
        </w:r>
        <w:r w:rsidRPr="001629D2">
          <w:t>DROP</w:t>
        </w:r>
        <w:r>
          <w:t>”</w:t>
        </w:r>
        <w:r>
          <w:rPr>
            <w:rFonts w:hint="eastAsia"/>
          </w:rPr>
          <w:t>}</w:t>
        </w:r>
      </w:ins>
    </w:p>
    <w:p w:rsidR="00F15EE0" w:rsidRPr="00AB284E" w:rsidRDefault="00F15EE0" w:rsidP="00F15EE0"/>
    <w:p w:rsidR="00AB284E" w:rsidRDefault="0090683A" w:rsidP="00ED2835">
      <w:pPr>
        <w:pStyle w:val="3"/>
        <w:numPr>
          <w:ilvl w:val="2"/>
          <w:numId w:val="2"/>
        </w:numPr>
      </w:pPr>
      <w:bookmarkStart w:id="4052" w:name="_Toc471397896"/>
      <w:r>
        <w:rPr>
          <w:rFonts w:hint="eastAsia"/>
        </w:rPr>
        <w:t>添加防火墙过滤规则</w:t>
      </w:r>
      <w:bookmarkEnd w:id="4052"/>
    </w:p>
    <w:p w:rsidR="0021083D" w:rsidRDefault="0021083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 w:rsidRPr="003126BE">
        <w:t>firewall</w:t>
      </w:r>
      <w:r>
        <w:t>/</w:t>
      </w:r>
      <w:r w:rsidRPr="00477080">
        <w:t>filters</w:t>
      </w:r>
      <w:r w:rsidR="00017DF4">
        <w:t>/</w:t>
      </w:r>
      <w:r w:rsidR="00BC1A2D">
        <w:rPr>
          <w:rFonts w:hint="eastAsia"/>
        </w:rPr>
        <w:t>add</w:t>
      </w:r>
    </w:p>
    <w:p w:rsidR="0021083D" w:rsidRDefault="008F7863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21083D">
        <w:rPr>
          <w:rFonts w:hint="eastAsia"/>
        </w:rPr>
        <w:t>：</w:t>
      </w:r>
      <w:r w:rsidR="00EE43C3">
        <w:t>Object</w:t>
      </w:r>
    </w:p>
    <w:p w:rsidR="0021083D" w:rsidRDefault="0021083D" w:rsidP="0021083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1083D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1083D" w:rsidRDefault="0021083D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1083D" w:rsidRDefault="0021083D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1083D" w:rsidRDefault="0021083D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1083D" w:rsidRDefault="0021083D" w:rsidP="00933B0B">
            <w:r>
              <w:rPr>
                <w:rFonts w:hint="eastAsia"/>
              </w:rPr>
              <w:t>说明</w:t>
            </w:r>
          </w:p>
        </w:tc>
      </w:tr>
      <w:tr w:rsidR="0021083D" w:rsidTr="00933B0B">
        <w:trPr>
          <w:jc w:val="center"/>
        </w:trPr>
        <w:tc>
          <w:tcPr>
            <w:tcW w:w="1838" w:type="dxa"/>
            <w:vAlign w:val="center"/>
          </w:tcPr>
          <w:p w:rsidR="0021083D" w:rsidRDefault="000B3EB4" w:rsidP="00933B0B">
            <w:r>
              <w:rPr>
                <w:rFonts w:hint="eastAsia"/>
              </w:rPr>
              <w:t>name</w:t>
            </w:r>
            <w:r w:rsidR="0095522C">
              <w:t xml:space="preserve"> </w:t>
            </w:r>
            <w:r w:rsidR="0095522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1083D" w:rsidRDefault="000B3EB4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21083D" w:rsidRDefault="0021083D" w:rsidP="00933B0B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21083D" w:rsidRDefault="0021083D" w:rsidP="00933B0B"/>
        </w:tc>
      </w:tr>
      <w:tr w:rsidR="000B3EB4" w:rsidTr="00933B0B">
        <w:trPr>
          <w:jc w:val="center"/>
        </w:trPr>
        <w:tc>
          <w:tcPr>
            <w:tcW w:w="1838" w:type="dxa"/>
            <w:vAlign w:val="center"/>
          </w:tcPr>
          <w:p w:rsidR="000B3EB4" w:rsidRDefault="000B3EB4" w:rsidP="00933B0B">
            <w:r>
              <w:rPr>
                <w:rFonts w:hint="eastAsia"/>
              </w:rPr>
              <w:t>ip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0B3EB4" w:rsidRDefault="000B3EB4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0B3EB4" w:rsidRDefault="000B3EB4" w:rsidP="00933B0B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0B3EB4" w:rsidRDefault="000B3EB4" w:rsidP="00933B0B">
            <w:r>
              <w:rPr>
                <w:rFonts w:hint="eastAsia"/>
              </w:rPr>
              <w:t>ip</w:t>
            </w:r>
          </w:p>
        </w:tc>
      </w:tr>
      <w:tr w:rsidR="0021083D" w:rsidTr="00933B0B">
        <w:trPr>
          <w:jc w:val="center"/>
        </w:trPr>
        <w:tc>
          <w:tcPr>
            <w:tcW w:w="1838" w:type="dxa"/>
            <w:vAlign w:val="center"/>
          </w:tcPr>
          <w:p w:rsidR="0021083D" w:rsidRDefault="0021083D" w:rsidP="00933B0B">
            <w:r>
              <w:t>port</w:t>
            </w:r>
            <w:r w:rsidR="0095522C">
              <w:t xml:space="preserve"> </w:t>
            </w:r>
            <w:r w:rsidR="0095522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1083D" w:rsidRDefault="00BE1B18" w:rsidP="00933B0B">
            <w:r>
              <w:t>Integer</w:t>
            </w:r>
          </w:p>
        </w:tc>
        <w:tc>
          <w:tcPr>
            <w:tcW w:w="1417" w:type="dxa"/>
            <w:vAlign w:val="center"/>
          </w:tcPr>
          <w:p w:rsidR="0021083D" w:rsidRDefault="00BE1B18" w:rsidP="00933B0B">
            <w:r>
              <w:t>2</w:t>
            </w:r>
          </w:p>
        </w:tc>
        <w:tc>
          <w:tcPr>
            <w:tcW w:w="2410" w:type="dxa"/>
            <w:vAlign w:val="center"/>
          </w:tcPr>
          <w:p w:rsidR="0021083D" w:rsidRDefault="0021083D" w:rsidP="00933B0B">
            <w:r>
              <w:rPr>
                <w:rFonts w:hint="eastAsia"/>
              </w:rPr>
              <w:t>端口</w:t>
            </w:r>
          </w:p>
        </w:tc>
      </w:tr>
      <w:tr w:rsidR="0021083D" w:rsidTr="00933B0B">
        <w:trPr>
          <w:jc w:val="center"/>
        </w:trPr>
        <w:tc>
          <w:tcPr>
            <w:tcW w:w="1838" w:type="dxa"/>
            <w:vAlign w:val="center"/>
          </w:tcPr>
          <w:p w:rsidR="0021083D" w:rsidRDefault="0021083D" w:rsidP="00933B0B">
            <w:r>
              <w:rPr>
                <w:rFonts w:hint="eastAsia"/>
              </w:rPr>
              <w:t>proto</w:t>
            </w:r>
            <w:r w:rsidR="0095522C">
              <w:t xml:space="preserve"> </w:t>
            </w:r>
            <w:r w:rsidR="0095522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1083D" w:rsidRDefault="00BE1B18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21083D" w:rsidRDefault="00BE1B18" w:rsidP="00933B0B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21083D" w:rsidRDefault="0021083D" w:rsidP="00933B0B">
            <w:r>
              <w:rPr>
                <w:rFonts w:hint="eastAsia"/>
              </w:rPr>
              <w:t>协议</w:t>
            </w:r>
          </w:p>
        </w:tc>
      </w:tr>
      <w:tr w:rsidR="00C91351" w:rsidTr="00933B0B">
        <w:trPr>
          <w:jc w:val="center"/>
          <w:ins w:id="4053" w:author="gz y" w:date="2016-12-07T15:41:00Z"/>
        </w:trPr>
        <w:tc>
          <w:tcPr>
            <w:tcW w:w="1838" w:type="dxa"/>
            <w:vAlign w:val="center"/>
          </w:tcPr>
          <w:p w:rsidR="00C91351" w:rsidRDefault="00C91351" w:rsidP="00933B0B">
            <w:pPr>
              <w:rPr>
                <w:ins w:id="4054" w:author="gz y" w:date="2016-12-07T15:41:00Z"/>
              </w:rPr>
            </w:pPr>
            <w:ins w:id="4055" w:author="gz y" w:date="2016-12-07T15:41:00Z">
              <w:r>
                <w:rPr>
                  <w:rFonts w:hint="eastAsia"/>
                </w:rPr>
                <w:t>action</w:t>
              </w:r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C91351" w:rsidRDefault="00C91351" w:rsidP="00933B0B">
            <w:pPr>
              <w:rPr>
                <w:ins w:id="4056" w:author="gz y" w:date="2016-12-07T15:41:00Z"/>
              </w:rPr>
            </w:pPr>
            <w:ins w:id="4057" w:author="gz y" w:date="2016-12-07T15:41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C91351" w:rsidRDefault="00C91351" w:rsidP="00933B0B">
            <w:pPr>
              <w:rPr>
                <w:ins w:id="4058" w:author="gz y" w:date="2016-12-07T15:41:00Z"/>
              </w:rPr>
            </w:pPr>
            <w:ins w:id="4059" w:author="gz y" w:date="2016-12-07T15:41:00Z">
              <w:r>
                <w:rPr>
                  <w:rFonts w:hint="eastAsia"/>
                </w:rPr>
                <w:t>10</w:t>
              </w:r>
            </w:ins>
          </w:p>
        </w:tc>
        <w:tc>
          <w:tcPr>
            <w:tcW w:w="2410" w:type="dxa"/>
            <w:vAlign w:val="center"/>
          </w:tcPr>
          <w:p w:rsidR="00C91351" w:rsidRDefault="00C91351" w:rsidP="00933B0B">
            <w:pPr>
              <w:rPr>
                <w:ins w:id="4060" w:author="gz y" w:date="2016-12-07T15:41:00Z"/>
              </w:rPr>
            </w:pPr>
            <w:ins w:id="4061" w:author="gz y" w:date="2016-12-07T15:41:00Z">
              <w:r>
                <w:rPr>
                  <w:rFonts w:hint="eastAsia"/>
                </w:rPr>
                <w:t>动作</w:t>
              </w:r>
            </w:ins>
          </w:p>
        </w:tc>
      </w:tr>
    </w:tbl>
    <w:p w:rsidR="0021083D" w:rsidRDefault="0021083D" w:rsidP="0021083D"/>
    <w:p w:rsidR="0021083D" w:rsidRDefault="0021083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ip</w:t>
      </w:r>
      <w:r>
        <w:t>”: “192.168.1.2”, “posr”: “82”, “proto”: “tcp”</w:t>
      </w:r>
      <w:ins w:id="4062" w:author="gz y" w:date="2016-12-07T15:42:00Z">
        <w:r w:rsidR="00891B04">
          <w:rPr>
            <w:rFonts w:hint="eastAsia"/>
          </w:rPr>
          <w:t xml:space="preserve">, </w:t>
        </w:r>
        <w:r w:rsidR="00891B04">
          <w:t>“</w:t>
        </w:r>
        <w:r w:rsidR="00891B04">
          <w:rPr>
            <w:rFonts w:hint="eastAsia"/>
          </w:rPr>
          <w:t>action</w:t>
        </w:r>
        <w:r w:rsidR="00891B04">
          <w:t>”: “</w:t>
        </w:r>
        <w:r w:rsidR="00891B04" w:rsidRPr="001629D2">
          <w:t>DROP</w:t>
        </w:r>
        <w:r w:rsidR="00891B04">
          <w:t>”</w:t>
        </w:r>
      </w:ins>
      <w:r>
        <w:rPr>
          <w:rFonts w:hint="eastAsia"/>
        </w:rPr>
        <w:t>}</w:t>
      </w:r>
    </w:p>
    <w:p w:rsidR="000232D6" w:rsidRDefault="000232D6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4063" w:author="gz y" w:date="2016-11-17T16:07:00Z">
        <w:r w:rsidR="00B12392">
          <w:rPr>
            <w:rFonts w:hint="eastAsia"/>
          </w:rPr>
          <w:t>A</w:t>
        </w:r>
        <w:r w:rsidR="00B12392">
          <w:t>PI.State</w:t>
        </w:r>
      </w:ins>
      <w:del w:id="4064" w:author="gz y" w:date="2016-11-17T16:07:00Z">
        <w:r w:rsidR="00E16B3D" w:rsidDel="00B12392">
          <w:rPr>
            <w:rFonts w:hint="eastAsia"/>
          </w:rPr>
          <w:delText>Object</w:delText>
        </w:r>
      </w:del>
    </w:p>
    <w:p w:rsidR="000232D6" w:rsidDel="00B12392" w:rsidRDefault="000232D6" w:rsidP="000232D6">
      <w:pPr>
        <w:rPr>
          <w:del w:id="4065" w:author="gz y" w:date="2016-11-17T16:0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74C18" w:rsidDel="00B12392" w:rsidTr="007244C6">
        <w:trPr>
          <w:jc w:val="center"/>
          <w:del w:id="4066" w:author="gz y" w:date="2016-11-17T16:0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74C18" w:rsidDel="00B12392" w:rsidRDefault="00E74C18" w:rsidP="007244C6">
            <w:pPr>
              <w:rPr>
                <w:del w:id="4067" w:author="gz y" w:date="2016-11-17T16:07:00Z"/>
              </w:rPr>
            </w:pPr>
            <w:del w:id="4068" w:author="gz y" w:date="2016-11-17T16:07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74C18" w:rsidDel="00B12392" w:rsidRDefault="00E74C18" w:rsidP="007244C6">
            <w:pPr>
              <w:rPr>
                <w:del w:id="4069" w:author="gz y" w:date="2016-11-17T16:07:00Z"/>
              </w:rPr>
            </w:pPr>
            <w:del w:id="4070" w:author="gz y" w:date="2016-11-17T16:07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74C18" w:rsidDel="00B12392" w:rsidRDefault="00E74C18" w:rsidP="007244C6">
            <w:pPr>
              <w:rPr>
                <w:del w:id="4071" w:author="gz y" w:date="2016-11-17T16:07:00Z"/>
              </w:rPr>
            </w:pPr>
            <w:del w:id="4072" w:author="gz y" w:date="2016-11-17T16:07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74C18" w:rsidDel="00B12392" w:rsidRDefault="00E74C18" w:rsidP="007244C6">
            <w:pPr>
              <w:rPr>
                <w:del w:id="4073" w:author="gz y" w:date="2016-11-17T16:07:00Z"/>
              </w:rPr>
            </w:pPr>
            <w:del w:id="4074" w:author="gz y" w:date="2016-11-17T16:07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E74C18" w:rsidDel="00B12392" w:rsidTr="007244C6">
        <w:trPr>
          <w:jc w:val="center"/>
          <w:del w:id="4075" w:author="gz y" w:date="2016-11-17T16:07:00Z"/>
        </w:trPr>
        <w:tc>
          <w:tcPr>
            <w:tcW w:w="1838" w:type="dxa"/>
            <w:vAlign w:val="center"/>
          </w:tcPr>
          <w:p w:rsidR="00E74C18" w:rsidDel="00B12392" w:rsidRDefault="00E74C18" w:rsidP="007244C6">
            <w:pPr>
              <w:rPr>
                <w:del w:id="4076" w:author="gz y" w:date="2016-11-17T16:07:00Z"/>
              </w:rPr>
            </w:pPr>
            <w:del w:id="4077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E74C18" w:rsidDel="00B12392" w:rsidRDefault="00E74C18" w:rsidP="007244C6">
            <w:pPr>
              <w:rPr>
                <w:del w:id="4078" w:author="gz y" w:date="2016-11-17T16:07:00Z"/>
              </w:rPr>
            </w:pPr>
            <w:del w:id="4079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74C18" w:rsidDel="00B12392" w:rsidRDefault="00E74C18" w:rsidP="007244C6">
            <w:pPr>
              <w:rPr>
                <w:del w:id="4080" w:author="gz y" w:date="2016-11-17T16:07:00Z"/>
              </w:rPr>
            </w:pPr>
            <w:del w:id="4081" w:author="gz y" w:date="2016-11-17T16:07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E74C18" w:rsidDel="00B12392" w:rsidRDefault="00E74C18" w:rsidP="007244C6">
            <w:pPr>
              <w:rPr>
                <w:del w:id="4082" w:author="gz y" w:date="2016-11-17T16:07:00Z"/>
              </w:rPr>
            </w:pPr>
            <w:del w:id="4083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E74C18" w:rsidDel="00B12392" w:rsidTr="007244C6">
        <w:trPr>
          <w:jc w:val="center"/>
          <w:del w:id="4084" w:author="gz y" w:date="2016-11-17T16:07:00Z"/>
        </w:trPr>
        <w:tc>
          <w:tcPr>
            <w:tcW w:w="1838" w:type="dxa"/>
            <w:vAlign w:val="center"/>
          </w:tcPr>
          <w:p w:rsidR="00E74C18" w:rsidDel="00B12392" w:rsidRDefault="00E74C18" w:rsidP="007244C6">
            <w:pPr>
              <w:rPr>
                <w:del w:id="4085" w:author="gz y" w:date="2016-11-17T16:07:00Z"/>
              </w:rPr>
            </w:pPr>
            <w:del w:id="4086" w:author="gz y" w:date="2016-11-17T16:07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E74C18" w:rsidDel="00B12392" w:rsidRDefault="00E74C18" w:rsidP="007244C6">
            <w:pPr>
              <w:rPr>
                <w:del w:id="4087" w:author="gz y" w:date="2016-11-17T16:07:00Z"/>
              </w:rPr>
            </w:pPr>
            <w:del w:id="4088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74C18" w:rsidDel="00B12392" w:rsidRDefault="00E74C18" w:rsidP="007244C6">
            <w:pPr>
              <w:rPr>
                <w:del w:id="4089" w:author="gz y" w:date="2016-11-17T16:07:00Z"/>
              </w:rPr>
            </w:pPr>
            <w:del w:id="4090" w:author="gz y" w:date="2016-11-17T16:07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E74C18" w:rsidDel="00B12392" w:rsidRDefault="00E74C18" w:rsidP="007244C6">
            <w:pPr>
              <w:rPr>
                <w:del w:id="4091" w:author="gz y" w:date="2016-11-17T16:07:00Z"/>
              </w:rPr>
            </w:pPr>
            <w:del w:id="4092" w:author="gz y" w:date="2016-11-17T16:07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E74C18" w:rsidDel="00B12392" w:rsidTr="007244C6">
        <w:trPr>
          <w:jc w:val="center"/>
          <w:del w:id="4093" w:author="gz y" w:date="2016-11-17T16:07:00Z"/>
        </w:trPr>
        <w:tc>
          <w:tcPr>
            <w:tcW w:w="1838" w:type="dxa"/>
            <w:vAlign w:val="center"/>
          </w:tcPr>
          <w:p w:rsidR="00E74C18" w:rsidDel="00B12392" w:rsidRDefault="00E74C18" w:rsidP="007244C6">
            <w:pPr>
              <w:rPr>
                <w:del w:id="4094" w:author="gz y" w:date="2016-11-17T16:07:00Z"/>
              </w:rPr>
            </w:pPr>
            <w:del w:id="4095" w:author="gz y" w:date="2016-11-17T16:07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E74C18" w:rsidDel="00B12392" w:rsidRDefault="00E74C18" w:rsidP="007244C6">
            <w:pPr>
              <w:rPr>
                <w:del w:id="4096" w:author="gz y" w:date="2016-11-17T16:07:00Z"/>
              </w:rPr>
            </w:pPr>
            <w:del w:id="4097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E74C18" w:rsidDel="00B12392" w:rsidRDefault="00E74C18" w:rsidP="007244C6">
            <w:pPr>
              <w:rPr>
                <w:del w:id="4098" w:author="gz y" w:date="2016-11-17T16:07:00Z"/>
              </w:rPr>
            </w:pPr>
            <w:del w:id="4099" w:author="gz y" w:date="2016-11-17T16:07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E74C18" w:rsidDel="00B12392" w:rsidRDefault="00E74C18" w:rsidP="007244C6">
            <w:pPr>
              <w:rPr>
                <w:del w:id="4100" w:author="gz y" w:date="2016-11-17T16:07:00Z"/>
              </w:rPr>
            </w:pPr>
            <w:del w:id="4101" w:author="gz y" w:date="2016-11-17T16:07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0232D6" w:rsidRPr="00E74C18" w:rsidDel="00B12392" w:rsidRDefault="000232D6" w:rsidP="000232D6">
      <w:pPr>
        <w:rPr>
          <w:del w:id="4102" w:author="gz y" w:date="2016-11-17T16:07:00Z"/>
        </w:rPr>
      </w:pPr>
    </w:p>
    <w:p w:rsidR="000232D6" w:rsidDel="00B12392" w:rsidRDefault="000232D6" w:rsidP="00ED2835">
      <w:pPr>
        <w:pStyle w:val="aa"/>
        <w:numPr>
          <w:ilvl w:val="0"/>
          <w:numId w:val="11"/>
        </w:numPr>
        <w:ind w:firstLineChars="0"/>
        <w:rPr>
          <w:del w:id="4103" w:author="gz y" w:date="2016-11-17T16:07:00Z"/>
        </w:rPr>
      </w:pPr>
      <w:del w:id="4104" w:author="gz y" w:date="2016-11-17T16:07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R="00017DF4" w:rsidDel="00B12392">
          <w:rPr>
            <w:rFonts w:hint="eastAsia"/>
          </w:rPr>
          <w:delText>/api/</w:delText>
        </w:r>
        <w:r w:rsidR="00017DF4" w:rsidRPr="003126BE" w:rsidDel="00B12392">
          <w:delText>firewall</w:delText>
        </w:r>
        <w:r w:rsidR="00017DF4" w:rsidDel="00B12392">
          <w:delText>/</w:delText>
        </w:r>
        <w:r w:rsidR="00017DF4" w:rsidRPr="00477080" w:rsidDel="00B12392">
          <w:delText>filters</w:delText>
        </w:r>
        <w:r w:rsidR="00017DF4" w:rsidDel="00B12392">
          <w:delText>/</w:delText>
        </w:r>
        <w:r w:rsidR="00310DAA" w:rsidDel="00B12392">
          <w:rPr>
            <w:rFonts w:hint="eastAsia"/>
          </w:rPr>
          <w:delText>add</w:delText>
        </w:r>
        <w:r w:rsidDel="00B12392">
          <w:delText>”, “state”: “ok”</w:delText>
        </w:r>
        <w:r w:rsidDel="00B12392">
          <w:rPr>
            <w:rFonts w:hint="eastAsia"/>
          </w:rPr>
          <w:delText>}</w:delText>
        </w:r>
      </w:del>
    </w:p>
    <w:p w:rsidR="00F15EE0" w:rsidRDefault="00F15EE0" w:rsidP="00F15EE0"/>
    <w:p w:rsidR="00AB3E48" w:rsidRDefault="009E35E9" w:rsidP="00AB3E48">
      <w:pPr>
        <w:pStyle w:val="3"/>
        <w:numPr>
          <w:ilvl w:val="2"/>
          <w:numId w:val="2"/>
        </w:numPr>
      </w:pPr>
      <w:bookmarkStart w:id="4105" w:name="_Toc471397897"/>
      <w:r>
        <w:rPr>
          <w:rFonts w:hint="eastAsia"/>
        </w:rPr>
        <w:t>修改</w:t>
      </w:r>
      <w:r w:rsidR="00AB3E48">
        <w:rPr>
          <w:rFonts w:hint="eastAsia"/>
        </w:rPr>
        <w:t>防火墙过滤规则</w:t>
      </w:r>
      <w:bookmarkEnd w:id="4105"/>
    </w:p>
    <w:p w:rsidR="00AB3E48" w:rsidRDefault="00AB3E48" w:rsidP="00AB3E4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 w:rsidRPr="003126BE">
        <w:t>firewall</w:t>
      </w:r>
      <w:r>
        <w:t>/</w:t>
      </w:r>
      <w:r w:rsidRPr="00477080">
        <w:t>filters</w:t>
      </w:r>
      <w:r>
        <w:t>/</w:t>
      </w:r>
      <w:r w:rsidR="00692038">
        <w:rPr>
          <w:rFonts w:hint="eastAsia"/>
        </w:rPr>
        <w:t>update</w:t>
      </w:r>
    </w:p>
    <w:p w:rsidR="00AB3E48" w:rsidRDefault="00AB3E48" w:rsidP="00AB3E4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>
        <w:t>Object</w:t>
      </w:r>
    </w:p>
    <w:p w:rsidR="00AB3E48" w:rsidRDefault="00AB3E48" w:rsidP="00AB3E48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B3E48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B3E48" w:rsidRDefault="00AB3E48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B3E48" w:rsidRDefault="00AB3E48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B3E48" w:rsidRDefault="00AB3E48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B3E48" w:rsidRDefault="00AB3E48" w:rsidP="007244C6">
            <w:r>
              <w:rPr>
                <w:rFonts w:hint="eastAsia"/>
              </w:rPr>
              <w:t>说明</w:t>
            </w:r>
          </w:p>
        </w:tc>
      </w:tr>
      <w:tr w:rsidR="00AB3E48" w:rsidTr="007244C6">
        <w:trPr>
          <w:jc w:val="center"/>
        </w:trPr>
        <w:tc>
          <w:tcPr>
            <w:tcW w:w="1838" w:type="dxa"/>
            <w:vAlign w:val="center"/>
          </w:tcPr>
          <w:p w:rsidR="00AB3E48" w:rsidRDefault="00205D58" w:rsidP="007244C6">
            <w:r>
              <w:rPr>
                <w:rFonts w:hint="eastAsia"/>
              </w:rPr>
              <w:t xml:space="preserve">name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B3E48" w:rsidRDefault="00205D58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AB3E48" w:rsidRDefault="00AB3E48" w:rsidP="007244C6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AB3E48" w:rsidRDefault="00AB3E48" w:rsidP="007244C6"/>
        </w:tc>
      </w:tr>
      <w:tr w:rsidR="00205D58" w:rsidTr="007244C6">
        <w:trPr>
          <w:jc w:val="center"/>
        </w:trPr>
        <w:tc>
          <w:tcPr>
            <w:tcW w:w="1838" w:type="dxa"/>
            <w:vAlign w:val="center"/>
          </w:tcPr>
          <w:p w:rsidR="00205D58" w:rsidRDefault="00205D58" w:rsidP="007244C6">
            <w:r>
              <w:rPr>
                <w:rFonts w:hint="eastAsia"/>
              </w:rPr>
              <w:t>ip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05D58" w:rsidRDefault="00205D58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205D58" w:rsidRDefault="00205D58" w:rsidP="007244C6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205D58" w:rsidRDefault="00205D58" w:rsidP="007244C6">
            <w:r>
              <w:rPr>
                <w:rFonts w:hint="eastAsia"/>
              </w:rPr>
              <w:t>ip</w:t>
            </w:r>
          </w:p>
        </w:tc>
      </w:tr>
      <w:tr w:rsidR="00AB3E48" w:rsidTr="007244C6">
        <w:trPr>
          <w:jc w:val="center"/>
        </w:trPr>
        <w:tc>
          <w:tcPr>
            <w:tcW w:w="1838" w:type="dxa"/>
            <w:vAlign w:val="center"/>
          </w:tcPr>
          <w:p w:rsidR="00AB3E48" w:rsidRDefault="00AB3E48" w:rsidP="007244C6">
            <w:r>
              <w:t xml:space="preserve">port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B3E48" w:rsidRDefault="00AB3E48" w:rsidP="007244C6">
            <w:r>
              <w:t>Integer</w:t>
            </w:r>
          </w:p>
        </w:tc>
        <w:tc>
          <w:tcPr>
            <w:tcW w:w="1417" w:type="dxa"/>
            <w:vAlign w:val="center"/>
          </w:tcPr>
          <w:p w:rsidR="00AB3E48" w:rsidRDefault="00AB3E48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AB3E48" w:rsidRDefault="00AB3E48" w:rsidP="007244C6">
            <w:r>
              <w:rPr>
                <w:rFonts w:hint="eastAsia"/>
              </w:rPr>
              <w:t>端口</w:t>
            </w:r>
          </w:p>
        </w:tc>
      </w:tr>
      <w:tr w:rsidR="00AB3E48" w:rsidTr="007244C6">
        <w:trPr>
          <w:jc w:val="center"/>
        </w:trPr>
        <w:tc>
          <w:tcPr>
            <w:tcW w:w="1838" w:type="dxa"/>
            <w:vAlign w:val="center"/>
          </w:tcPr>
          <w:p w:rsidR="00AB3E48" w:rsidRDefault="00AB3E48" w:rsidP="007244C6">
            <w:r>
              <w:rPr>
                <w:rFonts w:hint="eastAsia"/>
              </w:rPr>
              <w:t>proto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B3E48" w:rsidRDefault="00AB3E48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AB3E48" w:rsidRDefault="00AB3E48" w:rsidP="007244C6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AB3E48" w:rsidRDefault="00AB3E48" w:rsidP="007244C6">
            <w:r>
              <w:rPr>
                <w:rFonts w:hint="eastAsia"/>
              </w:rPr>
              <w:t>协议</w:t>
            </w:r>
          </w:p>
        </w:tc>
      </w:tr>
      <w:tr w:rsidR="0057405C" w:rsidTr="007244C6">
        <w:trPr>
          <w:jc w:val="center"/>
          <w:ins w:id="4106" w:author="gz y" w:date="2016-12-07T15:42:00Z"/>
        </w:trPr>
        <w:tc>
          <w:tcPr>
            <w:tcW w:w="1838" w:type="dxa"/>
            <w:vAlign w:val="center"/>
          </w:tcPr>
          <w:p w:rsidR="0057405C" w:rsidRDefault="0057405C" w:rsidP="007244C6">
            <w:pPr>
              <w:rPr>
                <w:ins w:id="4107" w:author="gz y" w:date="2016-12-07T15:42:00Z"/>
              </w:rPr>
            </w:pPr>
            <w:ins w:id="4108" w:author="gz y" w:date="2016-12-07T15:42:00Z">
              <w:r>
                <w:rPr>
                  <w:rFonts w:hint="eastAsia"/>
                </w:rPr>
                <w:t>action</w:t>
              </w:r>
              <w:r>
                <w:t xml:space="preserve">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57405C" w:rsidRDefault="0057405C" w:rsidP="007244C6">
            <w:pPr>
              <w:rPr>
                <w:ins w:id="4109" w:author="gz y" w:date="2016-12-07T15:42:00Z"/>
              </w:rPr>
            </w:pPr>
            <w:ins w:id="4110" w:author="gz y" w:date="2016-12-07T15:4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7" w:type="dxa"/>
            <w:vAlign w:val="center"/>
          </w:tcPr>
          <w:p w:rsidR="0057405C" w:rsidRDefault="0057405C" w:rsidP="007244C6">
            <w:pPr>
              <w:rPr>
                <w:ins w:id="4111" w:author="gz y" w:date="2016-12-07T15:42:00Z"/>
              </w:rPr>
            </w:pPr>
            <w:ins w:id="4112" w:author="gz y" w:date="2016-12-07T15:42:00Z">
              <w:r>
                <w:rPr>
                  <w:rFonts w:hint="eastAsia"/>
                </w:rPr>
                <w:t>10</w:t>
              </w:r>
            </w:ins>
          </w:p>
        </w:tc>
        <w:tc>
          <w:tcPr>
            <w:tcW w:w="2410" w:type="dxa"/>
            <w:vAlign w:val="center"/>
          </w:tcPr>
          <w:p w:rsidR="0057405C" w:rsidRDefault="0057405C" w:rsidP="007244C6">
            <w:pPr>
              <w:rPr>
                <w:ins w:id="4113" w:author="gz y" w:date="2016-12-07T15:42:00Z"/>
              </w:rPr>
            </w:pPr>
            <w:ins w:id="4114" w:author="gz y" w:date="2016-12-07T15:42:00Z">
              <w:r>
                <w:rPr>
                  <w:rFonts w:hint="eastAsia"/>
                </w:rPr>
                <w:t>动作</w:t>
              </w:r>
            </w:ins>
          </w:p>
        </w:tc>
      </w:tr>
    </w:tbl>
    <w:p w:rsidR="00AB3E48" w:rsidRDefault="00AB3E48" w:rsidP="00AB3E48"/>
    <w:p w:rsidR="00AB3E48" w:rsidRDefault="00AB3E48" w:rsidP="00AB3E4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 w:rsidR="00CA65FD">
        <w:t xml:space="preserve">“name”: “sip”, </w:t>
      </w:r>
      <w:r>
        <w:t>“</w:t>
      </w:r>
      <w:r>
        <w:rPr>
          <w:rFonts w:hint="eastAsia"/>
        </w:rPr>
        <w:t>ip</w:t>
      </w:r>
      <w:r>
        <w:t>”: “192.168.1.2”, “posr”: “82”, “proto”: “tcp”</w:t>
      </w:r>
      <w:ins w:id="4115" w:author="gz y" w:date="2016-12-07T15:42:00Z">
        <w:r w:rsidR="009B3401">
          <w:rPr>
            <w:rFonts w:hint="eastAsia"/>
          </w:rPr>
          <w:t xml:space="preserve">, </w:t>
        </w:r>
        <w:r w:rsidR="009B3401">
          <w:t>“</w:t>
        </w:r>
        <w:r w:rsidR="009B3401">
          <w:rPr>
            <w:rFonts w:hint="eastAsia"/>
          </w:rPr>
          <w:t>action</w:t>
        </w:r>
        <w:r w:rsidR="009B3401">
          <w:t>”: “</w:t>
        </w:r>
        <w:r w:rsidR="009B3401" w:rsidRPr="001629D2">
          <w:t>DROP</w:t>
        </w:r>
        <w:r w:rsidR="009B3401">
          <w:t>”</w:t>
        </w:r>
      </w:ins>
      <w:r>
        <w:rPr>
          <w:rFonts w:hint="eastAsia"/>
        </w:rPr>
        <w:t>}</w:t>
      </w:r>
    </w:p>
    <w:p w:rsidR="00AB3E48" w:rsidRDefault="00AB3E48" w:rsidP="00AB3E4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4116" w:author="gz y" w:date="2016-11-17T16:07:00Z">
        <w:r w:rsidR="00B12392">
          <w:rPr>
            <w:rFonts w:hint="eastAsia"/>
          </w:rPr>
          <w:t>A</w:t>
        </w:r>
        <w:r w:rsidR="00B12392">
          <w:t>PI.State</w:t>
        </w:r>
      </w:ins>
      <w:del w:id="4117" w:author="gz y" w:date="2016-11-17T16:07:00Z">
        <w:r w:rsidDel="00B12392">
          <w:rPr>
            <w:rFonts w:hint="eastAsia"/>
          </w:rPr>
          <w:delText>Object</w:delText>
        </w:r>
      </w:del>
    </w:p>
    <w:p w:rsidR="00AB3E48" w:rsidDel="00B12392" w:rsidRDefault="00AB3E48" w:rsidP="00AB3E48">
      <w:pPr>
        <w:rPr>
          <w:del w:id="4118" w:author="gz y" w:date="2016-11-17T16:0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B3E48" w:rsidDel="00B12392" w:rsidTr="007244C6">
        <w:trPr>
          <w:jc w:val="center"/>
          <w:del w:id="4119" w:author="gz y" w:date="2016-11-17T16:0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B3E48" w:rsidDel="00B12392" w:rsidRDefault="00AB3E48" w:rsidP="007244C6">
            <w:pPr>
              <w:rPr>
                <w:del w:id="4120" w:author="gz y" w:date="2016-11-17T16:07:00Z"/>
              </w:rPr>
            </w:pPr>
            <w:del w:id="4121" w:author="gz y" w:date="2016-11-17T16:07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B3E48" w:rsidDel="00B12392" w:rsidRDefault="00AB3E48" w:rsidP="007244C6">
            <w:pPr>
              <w:rPr>
                <w:del w:id="4122" w:author="gz y" w:date="2016-11-17T16:07:00Z"/>
              </w:rPr>
            </w:pPr>
            <w:del w:id="4123" w:author="gz y" w:date="2016-11-17T16:07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B3E48" w:rsidDel="00B12392" w:rsidRDefault="00AB3E48" w:rsidP="007244C6">
            <w:pPr>
              <w:rPr>
                <w:del w:id="4124" w:author="gz y" w:date="2016-11-17T16:07:00Z"/>
              </w:rPr>
            </w:pPr>
            <w:del w:id="4125" w:author="gz y" w:date="2016-11-17T16:07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B3E48" w:rsidDel="00B12392" w:rsidRDefault="00AB3E48" w:rsidP="007244C6">
            <w:pPr>
              <w:rPr>
                <w:del w:id="4126" w:author="gz y" w:date="2016-11-17T16:07:00Z"/>
              </w:rPr>
            </w:pPr>
            <w:del w:id="4127" w:author="gz y" w:date="2016-11-17T16:07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AB3E48" w:rsidDel="00B12392" w:rsidTr="007244C6">
        <w:trPr>
          <w:jc w:val="center"/>
          <w:del w:id="4128" w:author="gz y" w:date="2016-11-17T16:07:00Z"/>
        </w:trPr>
        <w:tc>
          <w:tcPr>
            <w:tcW w:w="1838" w:type="dxa"/>
            <w:vAlign w:val="center"/>
          </w:tcPr>
          <w:p w:rsidR="00AB3E48" w:rsidDel="00B12392" w:rsidRDefault="00AB3E48" w:rsidP="007244C6">
            <w:pPr>
              <w:rPr>
                <w:del w:id="4129" w:author="gz y" w:date="2016-11-17T16:07:00Z"/>
              </w:rPr>
            </w:pPr>
            <w:del w:id="4130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AB3E48" w:rsidDel="00B12392" w:rsidRDefault="00AB3E48" w:rsidP="007244C6">
            <w:pPr>
              <w:rPr>
                <w:del w:id="4131" w:author="gz y" w:date="2016-11-17T16:07:00Z"/>
              </w:rPr>
            </w:pPr>
            <w:del w:id="4132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B3E48" w:rsidDel="00B12392" w:rsidRDefault="00AB3E48" w:rsidP="007244C6">
            <w:pPr>
              <w:rPr>
                <w:del w:id="4133" w:author="gz y" w:date="2016-11-17T16:07:00Z"/>
              </w:rPr>
            </w:pPr>
            <w:del w:id="4134" w:author="gz y" w:date="2016-11-17T16:07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AB3E48" w:rsidDel="00B12392" w:rsidRDefault="00AB3E48" w:rsidP="007244C6">
            <w:pPr>
              <w:rPr>
                <w:del w:id="4135" w:author="gz y" w:date="2016-11-17T16:07:00Z"/>
              </w:rPr>
            </w:pPr>
            <w:del w:id="4136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AB3E48" w:rsidDel="00B12392" w:rsidTr="007244C6">
        <w:trPr>
          <w:jc w:val="center"/>
          <w:del w:id="4137" w:author="gz y" w:date="2016-11-17T16:07:00Z"/>
        </w:trPr>
        <w:tc>
          <w:tcPr>
            <w:tcW w:w="1838" w:type="dxa"/>
            <w:vAlign w:val="center"/>
          </w:tcPr>
          <w:p w:rsidR="00AB3E48" w:rsidDel="00B12392" w:rsidRDefault="00AB3E48" w:rsidP="007244C6">
            <w:pPr>
              <w:rPr>
                <w:del w:id="4138" w:author="gz y" w:date="2016-11-17T16:07:00Z"/>
              </w:rPr>
            </w:pPr>
            <w:del w:id="4139" w:author="gz y" w:date="2016-11-17T16:07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AB3E48" w:rsidDel="00B12392" w:rsidRDefault="00AB3E48" w:rsidP="007244C6">
            <w:pPr>
              <w:rPr>
                <w:del w:id="4140" w:author="gz y" w:date="2016-11-17T16:07:00Z"/>
              </w:rPr>
            </w:pPr>
            <w:del w:id="4141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B3E48" w:rsidDel="00B12392" w:rsidRDefault="00AB3E48" w:rsidP="007244C6">
            <w:pPr>
              <w:rPr>
                <w:del w:id="4142" w:author="gz y" w:date="2016-11-17T16:07:00Z"/>
              </w:rPr>
            </w:pPr>
            <w:del w:id="4143" w:author="gz y" w:date="2016-11-17T16:07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AB3E48" w:rsidDel="00B12392" w:rsidRDefault="00AB3E48" w:rsidP="007244C6">
            <w:pPr>
              <w:rPr>
                <w:del w:id="4144" w:author="gz y" w:date="2016-11-17T16:07:00Z"/>
              </w:rPr>
            </w:pPr>
            <w:del w:id="4145" w:author="gz y" w:date="2016-11-17T16:07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AB3E48" w:rsidDel="00B12392" w:rsidTr="007244C6">
        <w:trPr>
          <w:jc w:val="center"/>
          <w:del w:id="4146" w:author="gz y" w:date="2016-11-17T16:07:00Z"/>
        </w:trPr>
        <w:tc>
          <w:tcPr>
            <w:tcW w:w="1838" w:type="dxa"/>
            <w:vAlign w:val="center"/>
          </w:tcPr>
          <w:p w:rsidR="00AB3E48" w:rsidDel="00B12392" w:rsidRDefault="00AB3E48" w:rsidP="007244C6">
            <w:pPr>
              <w:rPr>
                <w:del w:id="4147" w:author="gz y" w:date="2016-11-17T16:07:00Z"/>
              </w:rPr>
            </w:pPr>
            <w:del w:id="4148" w:author="gz y" w:date="2016-11-17T16:07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AB3E48" w:rsidDel="00B12392" w:rsidRDefault="00AB3E48" w:rsidP="007244C6">
            <w:pPr>
              <w:rPr>
                <w:del w:id="4149" w:author="gz y" w:date="2016-11-17T16:07:00Z"/>
              </w:rPr>
            </w:pPr>
            <w:del w:id="4150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AB3E48" w:rsidDel="00B12392" w:rsidRDefault="00AB3E48" w:rsidP="007244C6">
            <w:pPr>
              <w:rPr>
                <w:del w:id="4151" w:author="gz y" w:date="2016-11-17T16:07:00Z"/>
              </w:rPr>
            </w:pPr>
            <w:del w:id="4152" w:author="gz y" w:date="2016-11-17T16:07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AB3E48" w:rsidDel="00B12392" w:rsidRDefault="00AB3E48" w:rsidP="007244C6">
            <w:pPr>
              <w:rPr>
                <w:del w:id="4153" w:author="gz y" w:date="2016-11-17T16:07:00Z"/>
              </w:rPr>
            </w:pPr>
            <w:del w:id="4154" w:author="gz y" w:date="2016-11-17T16:07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AB3E48" w:rsidRPr="00E74C18" w:rsidDel="00B12392" w:rsidRDefault="00AB3E48" w:rsidP="00AB3E48">
      <w:pPr>
        <w:rPr>
          <w:del w:id="4155" w:author="gz y" w:date="2016-11-17T16:07:00Z"/>
        </w:rPr>
      </w:pPr>
    </w:p>
    <w:p w:rsidR="00AB3E48" w:rsidDel="00B12392" w:rsidRDefault="00AB3E48" w:rsidP="00AB3E48">
      <w:pPr>
        <w:pStyle w:val="aa"/>
        <w:numPr>
          <w:ilvl w:val="0"/>
          <w:numId w:val="11"/>
        </w:numPr>
        <w:ind w:firstLineChars="0"/>
        <w:rPr>
          <w:del w:id="4156" w:author="gz y" w:date="2016-11-17T16:07:00Z"/>
        </w:rPr>
      </w:pPr>
      <w:del w:id="4157" w:author="gz y" w:date="2016-11-17T16:07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Del="00B12392">
          <w:rPr>
            <w:rFonts w:hint="eastAsia"/>
          </w:rPr>
          <w:delText>/api/</w:delText>
        </w:r>
        <w:r w:rsidRPr="003126BE" w:rsidDel="00B12392">
          <w:delText>firewall</w:delText>
        </w:r>
        <w:r w:rsidDel="00B12392">
          <w:delText>/</w:delText>
        </w:r>
        <w:r w:rsidRPr="00477080" w:rsidDel="00B12392">
          <w:delText>filters</w:delText>
        </w:r>
        <w:r w:rsidDel="00B12392">
          <w:delText>/update”, “state”: “ok”</w:delText>
        </w:r>
        <w:r w:rsidDel="00B12392">
          <w:rPr>
            <w:rFonts w:hint="eastAsia"/>
          </w:rPr>
          <w:delText>}</w:delText>
        </w:r>
      </w:del>
    </w:p>
    <w:p w:rsidR="00C831AD" w:rsidRDefault="00C831AD" w:rsidP="00C831AD"/>
    <w:p w:rsidR="00C831AD" w:rsidRDefault="00017E1F" w:rsidP="00C831AD">
      <w:pPr>
        <w:pStyle w:val="3"/>
        <w:numPr>
          <w:ilvl w:val="2"/>
          <w:numId w:val="2"/>
        </w:numPr>
      </w:pPr>
      <w:bookmarkStart w:id="4158" w:name="_Toc471397898"/>
      <w:r>
        <w:rPr>
          <w:rFonts w:hint="eastAsia"/>
        </w:rPr>
        <w:lastRenderedPageBreak/>
        <w:t>删除</w:t>
      </w:r>
      <w:r w:rsidR="00C831AD">
        <w:rPr>
          <w:rFonts w:hint="eastAsia"/>
        </w:rPr>
        <w:t>防火墙过滤规则</w:t>
      </w:r>
      <w:bookmarkEnd w:id="4158"/>
    </w:p>
    <w:p w:rsidR="00CA5A22" w:rsidRDefault="00CA5A22" w:rsidP="00CA5A2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 w:rsidR="00A93BFD" w:rsidRPr="003126BE">
        <w:t>firewall</w:t>
      </w:r>
      <w:r w:rsidR="00A93BFD">
        <w:t>/</w:t>
      </w:r>
      <w:r w:rsidR="00A93BFD" w:rsidRPr="00477080">
        <w:t>filters</w:t>
      </w:r>
      <w:r>
        <w:rPr>
          <w:rFonts w:hint="eastAsia"/>
        </w:rPr>
        <w:t>/</w:t>
      </w:r>
      <w:r>
        <w:t>delete</w:t>
      </w:r>
    </w:p>
    <w:p w:rsidR="00CA5A22" w:rsidRDefault="00CA5A22" w:rsidP="00CA5A2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CA5A22" w:rsidRDefault="00CA5A22" w:rsidP="00CA5A2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L</w:t>
      </w:r>
      <w:r>
        <w:t>ist&lt;String&gt;</w:t>
      </w:r>
    </w:p>
    <w:p w:rsidR="00CA5A22" w:rsidRDefault="00CA5A22" w:rsidP="00CA5A2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[</w:t>
      </w:r>
      <w:r>
        <w:t>“name1”, “name2”, …]</w:t>
      </w:r>
    </w:p>
    <w:p w:rsidR="00CA5A22" w:rsidRDefault="00CA5A22" w:rsidP="00CA5A2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4159" w:author="gz y" w:date="2016-11-17T16:08:00Z">
        <w:r w:rsidR="00B12392">
          <w:rPr>
            <w:rFonts w:hint="eastAsia"/>
          </w:rPr>
          <w:t>A</w:t>
        </w:r>
        <w:r w:rsidR="00B12392">
          <w:t>PI.State</w:t>
        </w:r>
      </w:ins>
      <w:del w:id="4160" w:author="gz y" w:date="2016-11-17T16:07:00Z">
        <w:r w:rsidDel="00B12392">
          <w:rPr>
            <w:rFonts w:hint="eastAsia"/>
          </w:rPr>
          <w:delText>Object</w:delText>
        </w:r>
      </w:del>
    </w:p>
    <w:p w:rsidR="00CA5A22" w:rsidDel="00B12392" w:rsidRDefault="00CA5A22" w:rsidP="00CA5A22">
      <w:pPr>
        <w:rPr>
          <w:del w:id="4161" w:author="gz y" w:date="2016-11-17T16:0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CA5A22" w:rsidDel="00B12392" w:rsidTr="007244C6">
        <w:trPr>
          <w:jc w:val="center"/>
          <w:del w:id="4162" w:author="gz y" w:date="2016-11-17T16:0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CA5A22" w:rsidDel="00B12392" w:rsidRDefault="00CA5A22" w:rsidP="007244C6">
            <w:pPr>
              <w:rPr>
                <w:del w:id="4163" w:author="gz y" w:date="2016-11-17T16:07:00Z"/>
              </w:rPr>
            </w:pPr>
            <w:del w:id="4164" w:author="gz y" w:date="2016-11-17T16:07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A5A22" w:rsidDel="00B12392" w:rsidRDefault="00CA5A22" w:rsidP="007244C6">
            <w:pPr>
              <w:rPr>
                <w:del w:id="4165" w:author="gz y" w:date="2016-11-17T16:07:00Z"/>
              </w:rPr>
            </w:pPr>
            <w:del w:id="4166" w:author="gz y" w:date="2016-11-17T16:07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A5A22" w:rsidDel="00B12392" w:rsidRDefault="00CA5A22" w:rsidP="007244C6">
            <w:pPr>
              <w:rPr>
                <w:del w:id="4167" w:author="gz y" w:date="2016-11-17T16:07:00Z"/>
              </w:rPr>
            </w:pPr>
            <w:del w:id="4168" w:author="gz y" w:date="2016-11-17T16:07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A5A22" w:rsidDel="00B12392" w:rsidRDefault="00CA5A22" w:rsidP="007244C6">
            <w:pPr>
              <w:rPr>
                <w:del w:id="4169" w:author="gz y" w:date="2016-11-17T16:07:00Z"/>
              </w:rPr>
            </w:pPr>
            <w:del w:id="4170" w:author="gz y" w:date="2016-11-17T16:07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CA5A22" w:rsidDel="00B12392" w:rsidTr="007244C6">
        <w:trPr>
          <w:jc w:val="center"/>
          <w:del w:id="4171" w:author="gz y" w:date="2016-11-17T16:07:00Z"/>
        </w:trPr>
        <w:tc>
          <w:tcPr>
            <w:tcW w:w="1838" w:type="dxa"/>
            <w:vAlign w:val="center"/>
          </w:tcPr>
          <w:p w:rsidR="00CA5A22" w:rsidDel="00B12392" w:rsidRDefault="00CA5A22" w:rsidP="007244C6">
            <w:pPr>
              <w:rPr>
                <w:del w:id="4172" w:author="gz y" w:date="2016-11-17T16:07:00Z"/>
              </w:rPr>
            </w:pPr>
            <w:del w:id="4173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CA5A22" w:rsidDel="00B12392" w:rsidRDefault="00CA5A22" w:rsidP="007244C6">
            <w:pPr>
              <w:rPr>
                <w:del w:id="4174" w:author="gz y" w:date="2016-11-17T16:07:00Z"/>
              </w:rPr>
            </w:pPr>
            <w:del w:id="4175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CA5A22" w:rsidDel="00B12392" w:rsidRDefault="00CA5A22" w:rsidP="007244C6">
            <w:pPr>
              <w:rPr>
                <w:del w:id="4176" w:author="gz y" w:date="2016-11-17T16:07:00Z"/>
              </w:rPr>
            </w:pPr>
            <w:del w:id="4177" w:author="gz y" w:date="2016-11-17T16:07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CA5A22" w:rsidDel="00B12392" w:rsidRDefault="00CA5A22" w:rsidP="007244C6">
            <w:pPr>
              <w:rPr>
                <w:del w:id="4178" w:author="gz y" w:date="2016-11-17T16:07:00Z"/>
              </w:rPr>
            </w:pPr>
            <w:del w:id="4179" w:author="gz y" w:date="2016-11-17T16:07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CA5A22" w:rsidDel="00B12392" w:rsidTr="007244C6">
        <w:trPr>
          <w:jc w:val="center"/>
          <w:del w:id="4180" w:author="gz y" w:date="2016-11-17T16:07:00Z"/>
        </w:trPr>
        <w:tc>
          <w:tcPr>
            <w:tcW w:w="1838" w:type="dxa"/>
            <w:vAlign w:val="center"/>
          </w:tcPr>
          <w:p w:rsidR="00CA5A22" w:rsidDel="00B12392" w:rsidRDefault="00CA5A22" w:rsidP="007244C6">
            <w:pPr>
              <w:rPr>
                <w:del w:id="4181" w:author="gz y" w:date="2016-11-17T16:07:00Z"/>
              </w:rPr>
            </w:pPr>
            <w:del w:id="4182" w:author="gz y" w:date="2016-11-17T16:07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CA5A22" w:rsidDel="00B12392" w:rsidRDefault="00CA5A22" w:rsidP="007244C6">
            <w:pPr>
              <w:rPr>
                <w:del w:id="4183" w:author="gz y" w:date="2016-11-17T16:07:00Z"/>
              </w:rPr>
            </w:pPr>
            <w:del w:id="4184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CA5A22" w:rsidDel="00B12392" w:rsidRDefault="00CA5A22" w:rsidP="007244C6">
            <w:pPr>
              <w:rPr>
                <w:del w:id="4185" w:author="gz y" w:date="2016-11-17T16:07:00Z"/>
              </w:rPr>
            </w:pPr>
            <w:del w:id="4186" w:author="gz y" w:date="2016-11-17T16:07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CA5A22" w:rsidDel="00B12392" w:rsidRDefault="00CA5A22" w:rsidP="007244C6">
            <w:pPr>
              <w:rPr>
                <w:del w:id="4187" w:author="gz y" w:date="2016-11-17T16:07:00Z"/>
              </w:rPr>
            </w:pPr>
            <w:del w:id="4188" w:author="gz y" w:date="2016-11-17T16:07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CA5A22" w:rsidDel="00B12392" w:rsidTr="007244C6">
        <w:trPr>
          <w:jc w:val="center"/>
          <w:del w:id="4189" w:author="gz y" w:date="2016-11-17T16:07:00Z"/>
        </w:trPr>
        <w:tc>
          <w:tcPr>
            <w:tcW w:w="1838" w:type="dxa"/>
            <w:vAlign w:val="center"/>
          </w:tcPr>
          <w:p w:rsidR="00CA5A22" w:rsidDel="00B12392" w:rsidRDefault="00CA5A22" w:rsidP="007244C6">
            <w:pPr>
              <w:rPr>
                <w:del w:id="4190" w:author="gz y" w:date="2016-11-17T16:07:00Z"/>
              </w:rPr>
            </w:pPr>
            <w:del w:id="4191" w:author="gz y" w:date="2016-11-17T16:07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CA5A22" w:rsidDel="00B12392" w:rsidRDefault="00CA5A22" w:rsidP="007244C6">
            <w:pPr>
              <w:rPr>
                <w:del w:id="4192" w:author="gz y" w:date="2016-11-17T16:07:00Z"/>
              </w:rPr>
            </w:pPr>
            <w:del w:id="4193" w:author="gz y" w:date="2016-11-17T16:07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CA5A22" w:rsidDel="00B12392" w:rsidRDefault="00CA5A22" w:rsidP="007244C6">
            <w:pPr>
              <w:rPr>
                <w:del w:id="4194" w:author="gz y" w:date="2016-11-17T16:07:00Z"/>
              </w:rPr>
            </w:pPr>
            <w:del w:id="4195" w:author="gz y" w:date="2016-11-17T16:07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CA5A22" w:rsidDel="00B12392" w:rsidRDefault="00CA5A22" w:rsidP="007244C6">
            <w:pPr>
              <w:rPr>
                <w:del w:id="4196" w:author="gz y" w:date="2016-11-17T16:07:00Z"/>
              </w:rPr>
            </w:pPr>
            <w:del w:id="4197" w:author="gz y" w:date="2016-11-17T16:07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CA5A22" w:rsidRPr="00E74C18" w:rsidDel="00B12392" w:rsidRDefault="00CA5A22" w:rsidP="00CA5A22">
      <w:pPr>
        <w:rPr>
          <w:del w:id="4198" w:author="gz y" w:date="2016-11-17T16:07:00Z"/>
        </w:rPr>
      </w:pPr>
    </w:p>
    <w:p w:rsidR="00CA5A22" w:rsidDel="00B12392" w:rsidRDefault="00CA5A22" w:rsidP="00CA5A22">
      <w:pPr>
        <w:pStyle w:val="aa"/>
        <w:numPr>
          <w:ilvl w:val="0"/>
          <w:numId w:val="11"/>
        </w:numPr>
        <w:ind w:firstLineChars="0"/>
        <w:rPr>
          <w:del w:id="4199" w:author="gz y" w:date="2016-11-17T16:07:00Z"/>
        </w:rPr>
      </w:pPr>
      <w:del w:id="4200" w:author="gz y" w:date="2016-11-17T16:07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R="009B1028" w:rsidDel="00B12392">
          <w:rPr>
            <w:rFonts w:hint="eastAsia"/>
          </w:rPr>
          <w:delText>/api/</w:delText>
        </w:r>
        <w:r w:rsidR="009B1028" w:rsidRPr="003126BE" w:rsidDel="00B12392">
          <w:delText>firewall</w:delText>
        </w:r>
        <w:r w:rsidR="009B1028" w:rsidDel="00B12392">
          <w:delText>/</w:delText>
        </w:r>
        <w:r w:rsidR="009B1028" w:rsidRPr="00477080" w:rsidDel="00B12392">
          <w:delText>filters</w:delText>
        </w:r>
        <w:r w:rsidR="009B1028" w:rsidDel="00B12392">
          <w:rPr>
            <w:rFonts w:hint="eastAsia"/>
          </w:rPr>
          <w:delText>/</w:delText>
        </w:r>
        <w:r w:rsidR="009B1028" w:rsidDel="00B12392">
          <w:delText>delete</w:delText>
        </w:r>
        <w:r w:rsidDel="00B12392">
          <w:delText>”, “state”: “ok”</w:delText>
        </w:r>
        <w:r w:rsidDel="00B12392">
          <w:rPr>
            <w:rFonts w:hint="eastAsia"/>
          </w:rPr>
          <w:delText>}</w:delText>
        </w:r>
      </w:del>
    </w:p>
    <w:p w:rsidR="00C831AD" w:rsidRPr="00C831AD" w:rsidRDefault="00C831AD" w:rsidP="00F15EE0"/>
    <w:p w:rsidR="0021083D" w:rsidRDefault="009E45A4" w:rsidP="00ED2835">
      <w:pPr>
        <w:pStyle w:val="2"/>
        <w:numPr>
          <w:ilvl w:val="1"/>
          <w:numId w:val="2"/>
        </w:numPr>
      </w:pPr>
      <w:bookmarkStart w:id="4201" w:name="_Toc471397899"/>
      <w:r>
        <w:rPr>
          <w:rFonts w:hint="eastAsia"/>
        </w:rPr>
        <w:t>日志</w:t>
      </w:r>
      <w:bookmarkEnd w:id="4201"/>
    </w:p>
    <w:p w:rsidR="009E45A4" w:rsidRDefault="009E45A4" w:rsidP="00ED2835">
      <w:pPr>
        <w:pStyle w:val="3"/>
        <w:numPr>
          <w:ilvl w:val="2"/>
          <w:numId w:val="2"/>
        </w:numPr>
      </w:pPr>
      <w:bookmarkStart w:id="4202" w:name="_Toc471397900"/>
      <w:r>
        <w:rPr>
          <w:rFonts w:hint="eastAsia"/>
        </w:rPr>
        <w:t>获取日志</w:t>
      </w:r>
      <w:bookmarkEnd w:id="4202"/>
    </w:p>
    <w:p w:rsidR="001A6BC1" w:rsidRDefault="001A6BC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023160">
        <w:t>logs</w:t>
      </w:r>
      <w:r w:rsidR="009720C4">
        <w:t>/@year/@month/@day</w:t>
      </w:r>
    </w:p>
    <w:p w:rsidR="003B2273" w:rsidRDefault="003B2273" w:rsidP="003B2273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参数：无参数时将获取全部</w:t>
      </w:r>
      <w:r w:rsidR="003B3990">
        <w:rPr>
          <w:rFonts w:hint="eastAsia"/>
        </w:rPr>
        <w:t>日志</w:t>
      </w:r>
    </w:p>
    <w:p w:rsidR="003B2273" w:rsidRDefault="003B2273" w:rsidP="003B2273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B2273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B2273" w:rsidRDefault="003B2273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B2273" w:rsidRDefault="003B2273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B2273" w:rsidRDefault="003B2273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B2273" w:rsidRDefault="003B2273" w:rsidP="007244C6">
            <w:r>
              <w:rPr>
                <w:rFonts w:hint="eastAsia"/>
              </w:rPr>
              <w:t>说明</w:t>
            </w:r>
          </w:p>
        </w:tc>
      </w:tr>
      <w:tr w:rsidR="003B2273" w:rsidTr="007244C6">
        <w:trPr>
          <w:jc w:val="center"/>
        </w:trPr>
        <w:tc>
          <w:tcPr>
            <w:tcW w:w="1838" w:type="dxa"/>
            <w:vAlign w:val="center"/>
          </w:tcPr>
          <w:p w:rsidR="003B2273" w:rsidRDefault="00955B5E" w:rsidP="007244C6">
            <w:r>
              <w:t>year</w:t>
            </w:r>
            <w:r w:rsidRPr="001964D0">
              <w:rPr>
                <w:rFonts w:hint="eastAsia"/>
                <w:color w:val="FF0000"/>
              </w:rPr>
              <w:t xml:space="preserve"> </w:t>
            </w:r>
            <w:r w:rsidR="003B2273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B2273" w:rsidRDefault="003B2273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3B2273" w:rsidRDefault="003B2273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3B2273" w:rsidRDefault="00DA0863" w:rsidP="007244C6">
            <w:r>
              <w:rPr>
                <w:rFonts w:hint="eastAsia"/>
              </w:rPr>
              <w:t>年</w:t>
            </w:r>
          </w:p>
        </w:tc>
      </w:tr>
      <w:tr w:rsidR="003B2273" w:rsidTr="007244C6">
        <w:trPr>
          <w:jc w:val="center"/>
        </w:trPr>
        <w:tc>
          <w:tcPr>
            <w:tcW w:w="1838" w:type="dxa"/>
            <w:vAlign w:val="center"/>
          </w:tcPr>
          <w:p w:rsidR="003B2273" w:rsidRDefault="00955B5E" w:rsidP="007244C6">
            <w:r>
              <w:t>month</w:t>
            </w:r>
            <w:r w:rsidR="003B2273">
              <w:t xml:space="preserve"> </w:t>
            </w:r>
            <w:r w:rsidR="003B2273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B2273" w:rsidRDefault="003B2273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3B2273" w:rsidRDefault="003B2273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3B2273" w:rsidRDefault="00DA0863" w:rsidP="007244C6">
            <w:r>
              <w:rPr>
                <w:rFonts w:hint="eastAsia"/>
              </w:rPr>
              <w:t>月</w:t>
            </w:r>
          </w:p>
        </w:tc>
      </w:tr>
      <w:tr w:rsidR="00955B5E" w:rsidTr="007244C6">
        <w:trPr>
          <w:jc w:val="center"/>
        </w:trPr>
        <w:tc>
          <w:tcPr>
            <w:tcW w:w="1838" w:type="dxa"/>
            <w:vAlign w:val="center"/>
          </w:tcPr>
          <w:p w:rsidR="00955B5E" w:rsidRDefault="00955B5E" w:rsidP="007244C6">
            <w:r>
              <w:t xml:space="preserve">day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55B5E" w:rsidRDefault="00DA0863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955B5E" w:rsidRDefault="00DA0863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955B5E" w:rsidRDefault="00DA0863" w:rsidP="007244C6">
            <w:r>
              <w:rPr>
                <w:rFonts w:hint="eastAsia"/>
              </w:rPr>
              <w:t>日</w:t>
            </w:r>
          </w:p>
        </w:tc>
      </w:tr>
    </w:tbl>
    <w:p w:rsidR="003B2273" w:rsidRDefault="003B2273" w:rsidP="003B2273"/>
    <w:p w:rsidR="009E45A4" w:rsidRDefault="001A6BC1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 w:rsidR="009D7C25">
        <w:t>htt</w:t>
      </w:r>
      <w:r w:rsidR="00624F59">
        <w:t>p://www.systec-pbx.net/api/logs</w:t>
      </w:r>
      <w:r w:rsidR="009D7C25">
        <w:t>/2016/10/20</w:t>
      </w:r>
    </w:p>
    <w:p w:rsidR="00364E25" w:rsidRDefault="00364E2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</w:t>
      </w:r>
      <w:r w:rsidR="00C9077B">
        <w:rPr>
          <w:rFonts w:hint="eastAsia"/>
        </w:rPr>
        <w:t>：</w:t>
      </w:r>
      <w:r w:rsidR="00C9077B">
        <w:rPr>
          <w:rFonts w:hint="eastAsia"/>
        </w:rPr>
        <w:t>Object</w:t>
      </w:r>
    </w:p>
    <w:p w:rsidR="00364E25" w:rsidRDefault="00364E25" w:rsidP="00364E2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64E25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64E25" w:rsidRDefault="00364E25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64E25" w:rsidRDefault="00364E25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64E25" w:rsidRDefault="00364E25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64E25" w:rsidRDefault="00364E25" w:rsidP="00933B0B">
            <w:r>
              <w:rPr>
                <w:rFonts w:hint="eastAsia"/>
              </w:rPr>
              <w:t>说明</w:t>
            </w:r>
          </w:p>
        </w:tc>
      </w:tr>
      <w:tr w:rsidR="00364E25" w:rsidTr="00933B0B">
        <w:trPr>
          <w:jc w:val="center"/>
        </w:trPr>
        <w:tc>
          <w:tcPr>
            <w:tcW w:w="1838" w:type="dxa"/>
            <w:vAlign w:val="center"/>
          </w:tcPr>
          <w:p w:rsidR="00364E25" w:rsidRDefault="00364E25" w:rsidP="00933B0B">
            <w:r>
              <w:rPr>
                <w:rFonts w:hint="eastAsia"/>
              </w:rPr>
              <w:t>text</w:t>
            </w:r>
          </w:p>
        </w:tc>
        <w:tc>
          <w:tcPr>
            <w:tcW w:w="1843" w:type="dxa"/>
            <w:vAlign w:val="center"/>
          </w:tcPr>
          <w:p w:rsidR="00364E25" w:rsidRDefault="000F47EC" w:rsidP="00933B0B">
            <w:r>
              <w:rPr>
                <w:rFonts w:hint="eastAsia"/>
              </w:rPr>
              <w:t>Text</w:t>
            </w:r>
          </w:p>
        </w:tc>
        <w:tc>
          <w:tcPr>
            <w:tcW w:w="1417" w:type="dxa"/>
            <w:vAlign w:val="center"/>
          </w:tcPr>
          <w:p w:rsidR="00364E25" w:rsidRDefault="0040123E" w:rsidP="00933B0B">
            <w:r>
              <w:rPr>
                <w:rFonts w:hint="eastAsia"/>
              </w:rPr>
              <w:t>Text</w:t>
            </w:r>
            <w:r w:rsidR="00F512F8">
              <w:rPr>
                <w:rFonts w:hint="eastAsia"/>
              </w:rPr>
              <w:t>*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364E25" w:rsidRDefault="00364E25" w:rsidP="00933B0B"/>
        </w:tc>
      </w:tr>
    </w:tbl>
    <w:p w:rsidR="00364E25" w:rsidRDefault="00364E25" w:rsidP="00364E25"/>
    <w:p w:rsidR="00364E25" w:rsidRPr="009E45A4" w:rsidRDefault="0093037A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{</w:t>
      </w:r>
      <w:r>
        <w:t>“</w:t>
      </w:r>
      <w:r w:rsidR="00D70F78">
        <w:t>text</w:t>
      </w:r>
      <w:r>
        <w:t>”: “</w:t>
      </w:r>
      <w:r w:rsidR="005B3F3C">
        <w:t>…</w:t>
      </w:r>
      <w:r>
        <w:t>”</w:t>
      </w:r>
      <w:r>
        <w:rPr>
          <w:rFonts w:hint="eastAsia"/>
        </w:rPr>
        <w:t>}</w:t>
      </w:r>
    </w:p>
    <w:p w:rsidR="00E719CA" w:rsidRDefault="00E719CA" w:rsidP="0021083D"/>
    <w:p w:rsidR="007F18AC" w:rsidRDefault="00D25723" w:rsidP="00ED2835">
      <w:pPr>
        <w:pStyle w:val="2"/>
        <w:numPr>
          <w:ilvl w:val="1"/>
          <w:numId w:val="2"/>
        </w:numPr>
      </w:pPr>
      <w:bookmarkStart w:id="4203" w:name="_Toc471397901"/>
      <w:r>
        <w:rPr>
          <w:rFonts w:hint="eastAsia"/>
        </w:rPr>
        <w:t>用户</w:t>
      </w:r>
      <w:r w:rsidR="00D4623F">
        <w:rPr>
          <w:rFonts w:hint="eastAsia"/>
        </w:rPr>
        <w:t>设置</w:t>
      </w:r>
      <w:bookmarkEnd w:id="4203"/>
    </w:p>
    <w:p w:rsidR="000B5B58" w:rsidRDefault="000B5B58" w:rsidP="00ED2835">
      <w:pPr>
        <w:pStyle w:val="3"/>
        <w:numPr>
          <w:ilvl w:val="2"/>
          <w:numId w:val="2"/>
        </w:numPr>
      </w:pPr>
      <w:bookmarkStart w:id="4204" w:name="_Toc471397902"/>
      <w:r>
        <w:rPr>
          <w:rFonts w:hint="eastAsia"/>
        </w:rPr>
        <w:t>获取用户信息</w:t>
      </w:r>
      <w:bookmarkEnd w:id="4204"/>
    </w:p>
    <w:p w:rsidR="003704DE" w:rsidRDefault="003704DE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/api/</w:t>
      </w:r>
      <w:r w:rsidR="00E77539">
        <w:t>users</w:t>
      </w:r>
      <w:r w:rsidR="00A06C2C">
        <w:rPr>
          <w:rFonts w:hint="eastAsia"/>
        </w:rPr>
        <w:t>[</w:t>
      </w:r>
      <w:r w:rsidR="00A06C2C">
        <w:t>/@page/@page_size</w:t>
      </w:r>
      <w:ins w:id="4205" w:author="gz y" w:date="2016-12-05T11:56:00Z">
        <w:r w:rsidR="00FE30EB">
          <w:t xml:space="preserve"> | /@name</w:t>
        </w:r>
      </w:ins>
      <w:r w:rsidR="00A06C2C">
        <w:rPr>
          <w:rFonts w:hint="eastAsia"/>
        </w:rPr>
        <w:t>]</w:t>
      </w:r>
    </w:p>
    <w:p w:rsidR="00A06C2C" w:rsidRDefault="00A06C2C" w:rsidP="00A06C2C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A06C2C" w:rsidRDefault="00A06C2C" w:rsidP="00A06C2C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ins w:id="4206" w:author="gz y" w:date="2016-12-05T11:57:00Z">
        <w:r w:rsidR="00FE30EB">
          <w:rPr>
            <w:rFonts w:hint="eastAsia"/>
          </w:rPr>
          <w:t>1</w:t>
        </w:r>
      </w:ins>
      <w:r>
        <w:rPr>
          <w:rFonts w:hint="eastAsia"/>
        </w:rPr>
        <w:t>：无参数时将获取全部列表</w:t>
      </w:r>
    </w:p>
    <w:p w:rsidR="00A06C2C" w:rsidRDefault="00A06C2C" w:rsidP="00A06C2C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06C2C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06C2C" w:rsidRDefault="00A06C2C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06C2C" w:rsidRDefault="00A06C2C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06C2C" w:rsidRDefault="00A06C2C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06C2C" w:rsidRDefault="00A06C2C" w:rsidP="007244C6">
            <w:r>
              <w:rPr>
                <w:rFonts w:hint="eastAsia"/>
              </w:rPr>
              <w:t>说明</w:t>
            </w:r>
          </w:p>
        </w:tc>
      </w:tr>
      <w:tr w:rsidR="00A06C2C" w:rsidTr="007244C6">
        <w:trPr>
          <w:jc w:val="center"/>
        </w:trPr>
        <w:tc>
          <w:tcPr>
            <w:tcW w:w="1838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A06C2C" w:rsidRDefault="00A06C2C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当前页码</w:t>
            </w:r>
          </w:p>
        </w:tc>
      </w:tr>
      <w:tr w:rsidR="00A06C2C" w:rsidTr="007244C6">
        <w:trPr>
          <w:jc w:val="center"/>
        </w:trPr>
        <w:tc>
          <w:tcPr>
            <w:tcW w:w="1838" w:type="dxa"/>
            <w:vAlign w:val="center"/>
          </w:tcPr>
          <w:p w:rsidR="00A06C2C" w:rsidRDefault="00A06C2C" w:rsidP="007244C6">
            <w:r>
              <w:t xml:space="preserve">page_size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A06C2C" w:rsidRDefault="00A06C2C" w:rsidP="007244C6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A06C2C" w:rsidRDefault="00A06C2C" w:rsidP="00A06C2C">
      <w:pPr>
        <w:rPr>
          <w:ins w:id="4207" w:author="gz y" w:date="2016-12-05T11:57:00Z"/>
        </w:rPr>
      </w:pPr>
    </w:p>
    <w:p w:rsidR="00FE30EB" w:rsidRDefault="00FE30EB" w:rsidP="00FE30EB">
      <w:pPr>
        <w:pStyle w:val="aa"/>
        <w:numPr>
          <w:ilvl w:val="0"/>
          <w:numId w:val="11"/>
        </w:numPr>
        <w:ind w:firstLineChars="0"/>
        <w:rPr>
          <w:ins w:id="4208" w:author="gz y" w:date="2016-12-05T11:57:00Z"/>
        </w:rPr>
      </w:pPr>
      <w:ins w:id="4209" w:author="gz y" w:date="2016-12-05T11:57:00Z">
        <w:r>
          <w:rPr>
            <w:rFonts w:hint="eastAsia"/>
          </w:rPr>
          <w:t>参数</w:t>
        </w:r>
        <w:r>
          <w:rPr>
            <w:rFonts w:hint="eastAsia"/>
          </w:rPr>
          <w:t>2</w:t>
        </w:r>
        <w:r>
          <w:rPr>
            <w:rFonts w:hint="eastAsia"/>
          </w:rPr>
          <w:t>：无参数时将获取全部列表</w:t>
        </w:r>
      </w:ins>
    </w:p>
    <w:p w:rsidR="00FE30EB" w:rsidRDefault="00FE30EB" w:rsidP="00FE30EB">
      <w:pPr>
        <w:rPr>
          <w:ins w:id="4210" w:author="gz y" w:date="2016-12-05T11:57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FE30EB" w:rsidTr="00FE30EB">
        <w:trPr>
          <w:jc w:val="center"/>
          <w:ins w:id="4211" w:author="gz y" w:date="2016-12-05T11:57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FE30EB" w:rsidRDefault="00FE30EB" w:rsidP="00FE30EB">
            <w:pPr>
              <w:rPr>
                <w:ins w:id="4212" w:author="gz y" w:date="2016-12-05T11:57:00Z"/>
              </w:rPr>
            </w:pPr>
            <w:ins w:id="4213" w:author="gz y" w:date="2016-12-05T11:57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E30EB" w:rsidRDefault="00FE30EB" w:rsidP="00FE30EB">
            <w:pPr>
              <w:rPr>
                <w:ins w:id="4214" w:author="gz y" w:date="2016-12-05T11:57:00Z"/>
              </w:rPr>
            </w:pPr>
            <w:ins w:id="4215" w:author="gz y" w:date="2016-12-05T11:57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FE30EB" w:rsidRDefault="00FE30EB" w:rsidP="00FE30EB">
            <w:pPr>
              <w:rPr>
                <w:ins w:id="4216" w:author="gz y" w:date="2016-12-05T11:57:00Z"/>
              </w:rPr>
            </w:pPr>
            <w:ins w:id="4217" w:author="gz y" w:date="2016-12-05T11:57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FE30EB" w:rsidRDefault="00FE30EB" w:rsidP="00FE30EB">
            <w:pPr>
              <w:rPr>
                <w:ins w:id="4218" w:author="gz y" w:date="2016-12-05T11:57:00Z"/>
              </w:rPr>
            </w:pPr>
            <w:ins w:id="4219" w:author="gz y" w:date="2016-12-05T11:57:00Z">
              <w:r>
                <w:rPr>
                  <w:rFonts w:hint="eastAsia"/>
                </w:rPr>
                <w:t>说明</w:t>
              </w:r>
            </w:ins>
          </w:p>
        </w:tc>
      </w:tr>
      <w:tr w:rsidR="00FE30EB" w:rsidTr="00FE30EB">
        <w:trPr>
          <w:jc w:val="center"/>
          <w:ins w:id="4220" w:author="gz y" w:date="2016-12-05T11:57:00Z"/>
        </w:trPr>
        <w:tc>
          <w:tcPr>
            <w:tcW w:w="1838" w:type="dxa"/>
            <w:vAlign w:val="center"/>
          </w:tcPr>
          <w:p w:rsidR="00FE30EB" w:rsidRDefault="00FE30EB" w:rsidP="00FE30EB">
            <w:pPr>
              <w:rPr>
                <w:ins w:id="4221" w:author="gz y" w:date="2016-12-05T11:57:00Z"/>
              </w:rPr>
            </w:pPr>
            <w:ins w:id="4222" w:author="gz y" w:date="2016-12-05T11:57:00Z">
              <w:r>
                <w:rPr>
                  <w:rFonts w:hint="eastAsia"/>
                </w:rPr>
                <w:t>n</w:t>
              </w:r>
              <w:r>
                <w:t xml:space="preserve">ame </w:t>
              </w:r>
              <w:r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FE30EB" w:rsidRDefault="00FE30EB" w:rsidP="00FE30EB">
            <w:pPr>
              <w:rPr>
                <w:ins w:id="4223" w:author="gz y" w:date="2016-12-05T11:57:00Z"/>
              </w:rPr>
            </w:pPr>
            <w:ins w:id="4224" w:author="gz y" w:date="2016-12-05T11:57:00Z">
              <w:r>
                <w:rPr>
                  <w:rFonts w:hint="eastAsia"/>
                </w:rPr>
                <w:t>Integer</w:t>
              </w:r>
            </w:ins>
          </w:p>
        </w:tc>
        <w:tc>
          <w:tcPr>
            <w:tcW w:w="1417" w:type="dxa"/>
            <w:vAlign w:val="center"/>
          </w:tcPr>
          <w:p w:rsidR="00FE30EB" w:rsidRDefault="00FE30EB" w:rsidP="00FE30EB">
            <w:pPr>
              <w:rPr>
                <w:ins w:id="4225" w:author="gz y" w:date="2016-12-05T11:57:00Z"/>
              </w:rPr>
            </w:pPr>
            <w:ins w:id="4226" w:author="gz y" w:date="2016-12-05T11:57:00Z">
              <w:r>
                <w:t>1</w:t>
              </w:r>
            </w:ins>
          </w:p>
        </w:tc>
        <w:tc>
          <w:tcPr>
            <w:tcW w:w="2410" w:type="dxa"/>
            <w:vAlign w:val="center"/>
          </w:tcPr>
          <w:p w:rsidR="00FE30EB" w:rsidRDefault="00FE30EB" w:rsidP="00FE30EB">
            <w:pPr>
              <w:rPr>
                <w:ins w:id="4227" w:author="gz y" w:date="2016-12-05T11:57:00Z"/>
              </w:rPr>
            </w:pPr>
            <w:ins w:id="4228" w:author="gz y" w:date="2016-12-05T11:57:00Z">
              <w:r>
                <w:rPr>
                  <w:rFonts w:hint="eastAsia"/>
                </w:rPr>
                <w:t>当前页码</w:t>
              </w:r>
            </w:ins>
          </w:p>
        </w:tc>
      </w:tr>
    </w:tbl>
    <w:p w:rsidR="00FE30EB" w:rsidRDefault="00FE30EB" w:rsidP="00A06C2C"/>
    <w:p w:rsidR="00E24AE4" w:rsidRDefault="00A06C2C" w:rsidP="00A06C2C">
      <w:pPr>
        <w:pStyle w:val="aa"/>
        <w:numPr>
          <w:ilvl w:val="0"/>
          <w:numId w:val="11"/>
        </w:numPr>
        <w:ind w:firstLineChars="0"/>
        <w:rPr>
          <w:ins w:id="4229" w:author="gz y" w:date="2016-12-05T17:26:00Z"/>
        </w:rPr>
      </w:pPr>
      <w:r>
        <w:rPr>
          <w:rFonts w:hint="eastAsia"/>
        </w:rPr>
        <w:t>示例：</w:t>
      </w:r>
    </w:p>
    <w:p w:rsidR="00E24AE4" w:rsidRDefault="00E24AE4">
      <w:pPr>
        <w:rPr>
          <w:ins w:id="4230" w:author="gz y" w:date="2016-12-05T17:26:00Z"/>
        </w:rPr>
        <w:pPrChange w:id="4231" w:author="gz y" w:date="2016-12-05T17:26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A06C2C" w:rsidRDefault="00A06C2C">
      <w:pPr>
        <w:rPr>
          <w:ins w:id="4232" w:author="gz y" w:date="2016-12-05T17:26:00Z"/>
        </w:rPr>
        <w:pPrChange w:id="4233" w:author="gz y" w:date="2016-12-05T17:26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t>http://www.systec-pbx.net</w:t>
      </w:r>
      <w:r>
        <w:rPr>
          <w:rFonts w:hint="eastAsia"/>
        </w:rPr>
        <w:t>/api/</w:t>
      </w:r>
      <w:r w:rsidR="00E371F8">
        <w:t>users</w:t>
      </w:r>
      <w:r>
        <w:t>/1/20</w:t>
      </w:r>
    </w:p>
    <w:p w:rsidR="00E24AE4" w:rsidRPr="00E24AE4" w:rsidRDefault="00E24AE4">
      <w:pPr>
        <w:rPr>
          <w:ins w:id="4234" w:author="gz y" w:date="2016-12-05T17:26:00Z"/>
        </w:rPr>
        <w:pPrChange w:id="4235" w:author="gz y" w:date="2016-12-05T17:26:00Z">
          <w:pPr>
            <w:pStyle w:val="aa"/>
            <w:numPr>
              <w:numId w:val="11"/>
            </w:numPr>
            <w:ind w:left="420" w:firstLineChars="0" w:hanging="420"/>
          </w:pPr>
        </w:pPrChange>
      </w:pPr>
      <w:ins w:id="4236" w:author="gz y" w:date="2016-12-05T17:26:00Z">
        <w:r>
          <w:t>http://www.systec-pbx.net</w:t>
        </w:r>
        <w:r>
          <w:rPr>
            <w:rFonts w:hint="eastAsia"/>
          </w:rPr>
          <w:t>/api/</w:t>
        </w:r>
        <w:r>
          <w:t>users/</w:t>
        </w:r>
        <w:r>
          <w:rPr>
            <w:rFonts w:hint="eastAsia"/>
          </w:rPr>
          <w:t>sys</w:t>
        </w:r>
        <w:r>
          <w:t>tec</w:t>
        </w:r>
      </w:ins>
    </w:p>
    <w:p w:rsidR="00E24AE4" w:rsidRPr="00E24AE4" w:rsidRDefault="00E24AE4">
      <w:pPr>
        <w:pPrChange w:id="4237" w:author="gz y" w:date="2016-12-05T17:27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A06C2C" w:rsidRDefault="00A06C2C" w:rsidP="00A06C2C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Object</w:t>
      </w:r>
    </w:p>
    <w:p w:rsidR="00A06C2C" w:rsidRDefault="00A06C2C" w:rsidP="00A06C2C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A06C2C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A06C2C" w:rsidRDefault="00A06C2C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06C2C" w:rsidRDefault="00A06C2C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06C2C" w:rsidRDefault="00A06C2C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06C2C" w:rsidRDefault="00A06C2C" w:rsidP="007244C6">
            <w:r>
              <w:rPr>
                <w:rFonts w:hint="eastAsia"/>
              </w:rPr>
              <w:t>说明</w:t>
            </w:r>
          </w:p>
        </w:tc>
      </w:tr>
      <w:tr w:rsidR="00A06C2C" w:rsidTr="007244C6">
        <w:trPr>
          <w:jc w:val="center"/>
        </w:trPr>
        <w:tc>
          <w:tcPr>
            <w:tcW w:w="1838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page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A06C2C" w:rsidRDefault="00A06C2C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当前页码</w:t>
            </w:r>
          </w:p>
        </w:tc>
      </w:tr>
      <w:tr w:rsidR="00A06C2C" w:rsidTr="007244C6">
        <w:trPr>
          <w:jc w:val="center"/>
        </w:trPr>
        <w:tc>
          <w:tcPr>
            <w:tcW w:w="1838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total</w:t>
            </w:r>
            <w:r>
              <w:t xml:space="preserve">_count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A06C2C" w:rsidRDefault="00A06C2C" w:rsidP="007244C6">
            <w:r>
              <w:t>2</w:t>
            </w:r>
          </w:p>
        </w:tc>
        <w:tc>
          <w:tcPr>
            <w:tcW w:w="2410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总条数</w:t>
            </w:r>
          </w:p>
        </w:tc>
      </w:tr>
      <w:tr w:rsidR="00A06C2C" w:rsidTr="007244C6">
        <w:trPr>
          <w:jc w:val="center"/>
        </w:trPr>
        <w:tc>
          <w:tcPr>
            <w:tcW w:w="1838" w:type="dxa"/>
            <w:vAlign w:val="center"/>
          </w:tcPr>
          <w:p w:rsidR="00A06C2C" w:rsidRDefault="00C81B86" w:rsidP="007244C6">
            <w:r>
              <w:t>users</w:t>
            </w:r>
            <w:r w:rsidRPr="001964D0">
              <w:rPr>
                <w:rFonts w:hint="eastAsia"/>
                <w:color w:val="FF0000"/>
              </w:rPr>
              <w:t xml:space="preserve"> </w:t>
            </w:r>
            <w:r w:rsidR="00A06C2C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L</w:t>
            </w:r>
            <w:r>
              <w:t>ist&lt;Item&gt;</w:t>
            </w:r>
          </w:p>
        </w:tc>
        <w:tc>
          <w:tcPr>
            <w:tcW w:w="1417" w:type="dxa"/>
            <w:vAlign w:val="center"/>
          </w:tcPr>
          <w:p w:rsidR="00A06C2C" w:rsidRDefault="00A06C2C" w:rsidP="007244C6">
            <w:r>
              <w:rPr>
                <w:rFonts w:hint="eastAsia"/>
              </w:rPr>
              <w:t>Item</w:t>
            </w:r>
            <w:r>
              <w:t>*MAX</w:t>
            </w:r>
          </w:p>
        </w:tc>
        <w:tc>
          <w:tcPr>
            <w:tcW w:w="2410" w:type="dxa"/>
            <w:vAlign w:val="center"/>
          </w:tcPr>
          <w:p w:rsidR="00A06C2C" w:rsidRDefault="00F10BD0" w:rsidP="007244C6">
            <w:r>
              <w:rPr>
                <w:rFonts w:hint="eastAsia"/>
              </w:rPr>
              <w:t>用户</w:t>
            </w:r>
            <w:r w:rsidR="00A06C2C">
              <w:rPr>
                <w:rFonts w:hint="eastAsia"/>
              </w:rPr>
              <w:t>列表</w:t>
            </w:r>
          </w:p>
        </w:tc>
      </w:tr>
    </w:tbl>
    <w:p w:rsidR="00A06C2C" w:rsidRDefault="00A06C2C" w:rsidP="00A06C2C"/>
    <w:p w:rsidR="003704DE" w:rsidRDefault="00F10BD0" w:rsidP="009E05BB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用户</w:t>
      </w:r>
      <w:r w:rsidR="00A06C2C">
        <w:rPr>
          <w:rFonts w:hint="eastAsia"/>
        </w:rPr>
        <w:t>列表：</w:t>
      </w:r>
      <w:r w:rsidR="00A06C2C">
        <w:rPr>
          <w:rFonts w:hint="eastAsia"/>
        </w:rPr>
        <w:t>List&lt;</w:t>
      </w:r>
      <w:r w:rsidR="00A06C2C">
        <w:t>Item</w:t>
      </w:r>
      <w:r w:rsidR="00A06C2C">
        <w:rPr>
          <w:rFonts w:hint="eastAsia"/>
        </w:rPr>
        <w:t>&gt;</w:t>
      </w:r>
    </w:p>
    <w:p w:rsidR="00A06C2C" w:rsidRDefault="00A06C2C" w:rsidP="00A06C2C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704DE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704DE" w:rsidRDefault="003704DE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704DE" w:rsidRDefault="003704DE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704DE" w:rsidRDefault="003704DE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704DE" w:rsidRDefault="003704DE" w:rsidP="00933B0B">
            <w:r>
              <w:rPr>
                <w:rFonts w:hint="eastAsia"/>
              </w:rPr>
              <w:t>说明</w:t>
            </w:r>
          </w:p>
        </w:tc>
      </w:tr>
      <w:tr w:rsidR="003704DE" w:rsidTr="00933B0B">
        <w:trPr>
          <w:jc w:val="center"/>
        </w:trPr>
        <w:tc>
          <w:tcPr>
            <w:tcW w:w="1838" w:type="dxa"/>
            <w:vAlign w:val="center"/>
          </w:tcPr>
          <w:p w:rsidR="003704DE" w:rsidRDefault="004746C0" w:rsidP="00933B0B">
            <w:r>
              <w:t>name</w:t>
            </w:r>
            <w:r w:rsidR="00247EA6">
              <w:t xml:space="preserve"> </w:t>
            </w:r>
            <w:r w:rsidR="00247EA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704DE" w:rsidRDefault="003704DE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3704DE" w:rsidRDefault="004746C0" w:rsidP="00933B0B">
            <w:r>
              <w:rPr>
                <w:rFonts w:hint="eastAsia"/>
              </w:rPr>
              <w:t>2</w:t>
            </w:r>
            <w:r w:rsidR="003704DE">
              <w:rPr>
                <w:rFonts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3704DE" w:rsidRDefault="00A96599" w:rsidP="00933B0B">
            <w:r>
              <w:rPr>
                <w:rFonts w:hint="eastAsia"/>
              </w:rPr>
              <w:t>用户名</w:t>
            </w:r>
          </w:p>
        </w:tc>
      </w:tr>
      <w:tr w:rsidR="003704DE" w:rsidDel="00FE30EB" w:rsidTr="00933B0B">
        <w:trPr>
          <w:jc w:val="center"/>
          <w:del w:id="4238" w:author="gz y" w:date="2016-12-05T11:55:00Z"/>
        </w:trPr>
        <w:tc>
          <w:tcPr>
            <w:tcW w:w="1838" w:type="dxa"/>
            <w:vAlign w:val="center"/>
          </w:tcPr>
          <w:p w:rsidR="003704DE" w:rsidDel="00FE30EB" w:rsidRDefault="004746C0" w:rsidP="00933B0B">
            <w:pPr>
              <w:rPr>
                <w:del w:id="4239" w:author="gz y" w:date="2016-12-05T11:55:00Z"/>
              </w:rPr>
            </w:pPr>
            <w:del w:id="4240" w:author="gz y" w:date="2016-12-05T11:55:00Z">
              <w:r w:rsidDel="00FE30EB">
                <w:delText>password</w:delText>
              </w:r>
              <w:r w:rsidR="00247EA6" w:rsidDel="00FE30EB">
                <w:delText xml:space="preserve"> </w:delText>
              </w:r>
              <w:r w:rsidR="00247EA6" w:rsidRPr="001964D0" w:rsidDel="00FE30EB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3704DE" w:rsidDel="00FE30EB" w:rsidRDefault="004746C0" w:rsidP="00933B0B">
            <w:pPr>
              <w:rPr>
                <w:del w:id="4241" w:author="gz y" w:date="2016-12-05T11:55:00Z"/>
              </w:rPr>
            </w:pPr>
            <w:del w:id="4242" w:author="gz y" w:date="2016-12-05T11:55:00Z">
              <w:r w:rsidDel="00FE30EB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3704DE" w:rsidDel="00FE30EB" w:rsidRDefault="003704DE" w:rsidP="00933B0B">
            <w:pPr>
              <w:rPr>
                <w:del w:id="4243" w:author="gz y" w:date="2016-12-05T11:55:00Z"/>
              </w:rPr>
            </w:pPr>
            <w:del w:id="4244" w:author="gz y" w:date="2016-12-05T11:55:00Z">
              <w:r w:rsidDel="00FE30EB">
                <w:delText>2</w:delText>
              </w:r>
              <w:r w:rsidR="004746C0" w:rsidDel="00FE30EB">
                <w:delText>0</w:delText>
              </w:r>
            </w:del>
          </w:p>
        </w:tc>
        <w:tc>
          <w:tcPr>
            <w:tcW w:w="2410" w:type="dxa"/>
            <w:vAlign w:val="center"/>
          </w:tcPr>
          <w:p w:rsidR="003704DE" w:rsidDel="00FE30EB" w:rsidRDefault="00A96599" w:rsidP="00933B0B">
            <w:pPr>
              <w:rPr>
                <w:del w:id="4245" w:author="gz y" w:date="2016-12-05T11:55:00Z"/>
              </w:rPr>
            </w:pPr>
            <w:del w:id="4246" w:author="gz y" w:date="2016-12-05T11:55:00Z">
              <w:r w:rsidDel="00FE30EB">
                <w:rPr>
                  <w:rFonts w:hint="eastAsia"/>
                </w:rPr>
                <w:delText>密码</w:delText>
              </w:r>
            </w:del>
          </w:p>
        </w:tc>
      </w:tr>
      <w:tr w:rsidR="003704DE" w:rsidTr="00933B0B">
        <w:trPr>
          <w:jc w:val="center"/>
        </w:trPr>
        <w:tc>
          <w:tcPr>
            <w:tcW w:w="1838" w:type="dxa"/>
            <w:vAlign w:val="center"/>
          </w:tcPr>
          <w:p w:rsidR="003704DE" w:rsidRDefault="004746C0" w:rsidP="00933B0B">
            <w:r w:rsidRPr="00680120">
              <w:t>permits</w:t>
            </w:r>
            <w:r w:rsidR="00247EA6">
              <w:t xml:space="preserve"> </w:t>
            </w:r>
            <w:r w:rsidR="00247EA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704DE" w:rsidRDefault="0059133B" w:rsidP="00933B0B">
            <w:r>
              <w:t>List&lt;</w:t>
            </w:r>
            <w:r w:rsidR="003704DE">
              <w:t>String</w:t>
            </w:r>
            <w:r>
              <w:t>&gt;</w:t>
            </w:r>
          </w:p>
        </w:tc>
        <w:tc>
          <w:tcPr>
            <w:tcW w:w="1417" w:type="dxa"/>
            <w:vAlign w:val="center"/>
          </w:tcPr>
          <w:p w:rsidR="003704DE" w:rsidRDefault="0059133B" w:rsidP="00933B0B">
            <w:r>
              <w:t>String*10</w:t>
            </w:r>
          </w:p>
        </w:tc>
        <w:tc>
          <w:tcPr>
            <w:tcW w:w="2410" w:type="dxa"/>
            <w:vAlign w:val="center"/>
          </w:tcPr>
          <w:p w:rsidR="003704DE" w:rsidRDefault="00A96599" w:rsidP="00933B0B">
            <w:r>
              <w:rPr>
                <w:rFonts w:hint="eastAsia"/>
              </w:rPr>
              <w:t>权限列表</w:t>
            </w:r>
          </w:p>
        </w:tc>
      </w:tr>
    </w:tbl>
    <w:p w:rsidR="003704DE" w:rsidRDefault="003704DE" w:rsidP="003704DE"/>
    <w:p w:rsidR="00CB4AB2" w:rsidRDefault="003704DE" w:rsidP="00ED2835">
      <w:pPr>
        <w:pStyle w:val="aa"/>
        <w:numPr>
          <w:ilvl w:val="0"/>
          <w:numId w:val="11"/>
        </w:numPr>
        <w:ind w:firstLineChars="0"/>
        <w:rPr>
          <w:ins w:id="4247" w:author="gz y" w:date="2016-12-05T17:27:00Z"/>
        </w:rPr>
      </w:pPr>
      <w:r>
        <w:rPr>
          <w:rFonts w:hint="eastAsia"/>
        </w:rPr>
        <w:t>示例：</w:t>
      </w:r>
    </w:p>
    <w:p w:rsidR="00CB4AB2" w:rsidRDefault="00CB4AB2">
      <w:pPr>
        <w:rPr>
          <w:ins w:id="4248" w:author="gz y" w:date="2016-12-05T17:27:00Z"/>
        </w:rPr>
        <w:pPrChange w:id="4249" w:author="gz y" w:date="2016-12-05T17:27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3704DE" w:rsidRDefault="004B4878">
      <w:pPr>
        <w:rPr>
          <w:ins w:id="4250" w:author="gz y" w:date="2016-12-05T17:27:00Z"/>
        </w:rPr>
        <w:pPrChange w:id="4251" w:author="gz y" w:date="2016-12-05T17:27:00Z">
          <w:pPr>
            <w:pStyle w:val="aa"/>
            <w:numPr>
              <w:numId w:val="11"/>
            </w:numPr>
            <w:ind w:left="420" w:firstLineChars="0" w:hanging="420"/>
          </w:pPr>
        </w:pPrChange>
      </w:pPr>
      <w:r>
        <w:rPr>
          <w:rFonts w:hint="eastAsia"/>
        </w:rPr>
        <w:t>{</w:t>
      </w:r>
      <w:r>
        <w:t>“page”: 1, “</w:t>
      </w:r>
      <w:r>
        <w:rPr>
          <w:rFonts w:hint="eastAsia"/>
        </w:rPr>
        <w:t>total</w:t>
      </w:r>
      <w:r>
        <w:t xml:space="preserve">_count”: 100, “users”: </w:t>
      </w:r>
      <w:r w:rsidR="003704DE">
        <w:rPr>
          <w:rFonts w:hint="eastAsia"/>
        </w:rPr>
        <w:t>[{</w:t>
      </w:r>
      <w:r w:rsidR="003704DE">
        <w:t>“</w:t>
      </w:r>
      <w:r w:rsidR="00355C27">
        <w:t>name</w:t>
      </w:r>
      <w:r w:rsidR="003704DE">
        <w:t>”: “</w:t>
      </w:r>
      <w:r w:rsidR="00355C27">
        <w:rPr>
          <w:rFonts w:hint="eastAsia"/>
        </w:rPr>
        <w:t>systec</w:t>
      </w:r>
      <w:r w:rsidR="003704DE">
        <w:t xml:space="preserve">”, </w:t>
      </w:r>
      <w:del w:id="4252" w:author="gz y" w:date="2016-12-16T14:11:00Z">
        <w:r w:rsidR="003704DE" w:rsidDel="00302F4E">
          <w:delText>“</w:delText>
        </w:r>
        <w:r w:rsidR="00355C27" w:rsidDel="00302F4E">
          <w:delText>password</w:delText>
        </w:r>
        <w:r w:rsidR="003704DE" w:rsidDel="00302F4E">
          <w:delText>”: “</w:delText>
        </w:r>
        <w:r w:rsidR="00244BE1" w:rsidDel="00302F4E">
          <w:delText>123456</w:delText>
        </w:r>
        <w:r w:rsidR="003704DE" w:rsidDel="00302F4E">
          <w:delText xml:space="preserve">”, </w:delText>
        </w:r>
      </w:del>
      <w:r w:rsidR="003704DE">
        <w:t>“</w:t>
      </w:r>
      <w:r w:rsidR="00244BE1" w:rsidRPr="00680120">
        <w:t>permits</w:t>
      </w:r>
      <w:r w:rsidR="003704DE">
        <w:t xml:space="preserve">”: </w:t>
      </w:r>
      <w:r w:rsidR="00244BE1">
        <w:t>[“ami”, “api”]</w:t>
      </w:r>
      <w:proofErr w:type="gramStart"/>
      <w:r w:rsidR="003704DE">
        <w:rPr>
          <w:rFonts w:hint="eastAsia"/>
        </w:rPr>
        <w:t>}</w:t>
      </w:r>
      <w:r w:rsidR="003704DE">
        <w:t>, …]</w:t>
      </w:r>
      <w:proofErr w:type="gramEnd"/>
      <w:r>
        <w:rPr>
          <w:rFonts w:hint="eastAsia"/>
        </w:rPr>
        <w:t>}</w:t>
      </w:r>
    </w:p>
    <w:p w:rsidR="00CB4AB2" w:rsidRDefault="00CB4AB2">
      <w:pPr>
        <w:rPr>
          <w:ins w:id="4253" w:author="gz y" w:date="2016-12-05T17:27:00Z"/>
        </w:rPr>
        <w:pPrChange w:id="4254" w:author="gz y" w:date="2016-12-05T17:27:00Z">
          <w:pPr>
            <w:pStyle w:val="aa"/>
            <w:numPr>
              <w:numId w:val="11"/>
            </w:numPr>
            <w:ind w:left="420" w:firstLineChars="0" w:hanging="420"/>
          </w:pPr>
        </w:pPrChange>
      </w:pPr>
    </w:p>
    <w:p w:rsidR="00CB4AB2" w:rsidRDefault="00CB4AB2">
      <w:pPr>
        <w:pPrChange w:id="4255" w:author="gz y" w:date="2016-12-05T17:27:00Z">
          <w:pPr>
            <w:pStyle w:val="aa"/>
            <w:numPr>
              <w:numId w:val="11"/>
            </w:numPr>
            <w:ind w:left="420" w:firstLineChars="0" w:hanging="420"/>
          </w:pPr>
        </w:pPrChange>
      </w:pPr>
      <w:ins w:id="4256" w:author="gz y" w:date="2016-12-05T17:27:00Z">
        <w:r>
          <w:rPr>
            <w:rFonts w:hint="eastAsia"/>
          </w:rPr>
          <w:t>{</w:t>
        </w:r>
        <w:r>
          <w:t>“name”: “</w:t>
        </w:r>
        <w:r>
          <w:rPr>
            <w:rFonts w:hint="eastAsia"/>
          </w:rPr>
          <w:t>systec</w:t>
        </w:r>
        <w:r>
          <w:t>”, “</w:t>
        </w:r>
        <w:r w:rsidRPr="00680120">
          <w:t>permits</w:t>
        </w:r>
        <w:r>
          <w:t>”: [“ami”, “api”]</w:t>
        </w:r>
        <w:r>
          <w:rPr>
            <w:rFonts w:hint="eastAsia"/>
          </w:rPr>
          <w:t>}</w:t>
        </w:r>
      </w:ins>
    </w:p>
    <w:p w:rsidR="00F15EE0" w:rsidRPr="003704DE" w:rsidRDefault="00F15EE0" w:rsidP="00F15EE0"/>
    <w:p w:rsidR="000B5B58" w:rsidRDefault="000B5B58" w:rsidP="00ED2835">
      <w:pPr>
        <w:pStyle w:val="3"/>
        <w:numPr>
          <w:ilvl w:val="2"/>
          <w:numId w:val="2"/>
        </w:numPr>
      </w:pPr>
      <w:bookmarkStart w:id="4257" w:name="_Toc471397903"/>
      <w:r>
        <w:rPr>
          <w:rFonts w:hint="eastAsia"/>
        </w:rPr>
        <w:t>添加用户</w:t>
      </w:r>
      <w:bookmarkEnd w:id="4257"/>
    </w:p>
    <w:p w:rsidR="00DC0CBB" w:rsidRDefault="00DC0CBB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D3860">
        <w:rPr>
          <w:rFonts w:hint="eastAsia"/>
        </w:rPr>
        <w:t>POST</w:t>
      </w:r>
      <w:r>
        <w:rPr>
          <w:rFonts w:hint="eastAsia"/>
        </w:rPr>
        <w:t xml:space="preserve"> /api/</w:t>
      </w:r>
      <w:r>
        <w:t>users</w:t>
      </w:r>
      <w:r w:rsidR="000B0C2E">
        <w:t>/add</w:t>
      </w:r>
    </w:p>
    <w:p w:rsidR="008C19B7" w:rsidRDefault="008C19B7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DC0CBB" w:rsidRDefault="002E5BA8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="00DC0CBB">
        <w:rPr>
          <w:rFonts w:hint="eastAsia"/>
        </w:rPr>
        <w:t>：</w:t>
      </w:r>
      <w:r w:rsidR="008C19B7">
        <w:rPr>
          <w:rFonts w:hint="eastAsia"/>
        </w:rPr>
        <w:t>Object</w:t>
      </w:r>
    </w:p>
    <w:p w:rsidR="00DC0CBB" w:rsidRDefault="00DC0CBB" w:rsidP="00DC0CBB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DC0CBB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DC0CBB" w:rsidRDefault="00DC0CBB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DC0CBB" w:rsidRDefault="00DC0CBB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DC0CBB" w:rsidRDefault="00DC0CBB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DC0CBB" w:rsidRDefault="00DC0CBB" w:rsidP="00933B0B">
            <w:r>
              <w:rPr>
                <w:rFonts w:hint="eastAsia"/>
              </w:rPr>
              <w:t>说明</w:t>
            </w:r>
          </w:p>
        </w:tc>
      </w:tr>
      <w:tr w:rsidR="00DC0CBB" w:rsidTr="00933B0B">
        <w:trPr>
          <w:jc w:val="center"/>
        </w:trPr>
        <w:tc>
          <w:tcPr>
            <w:tcW w:w="1838" w:type="dxa"/>
            <w:vAlign w:val="center"/>
          </w:tcPr>
          <w:p w:rsidR="00DC0CBB" w:rsidRDefault="00DC0CBB" w:rsidP="00933B0B">
            <w:r>
              <w:t>name</w:t>
            </w:r>
            <w:r w:rsidR="00EA76E5">
              <w:t xml:space="preserve"> </w:t>
            </w:r>
            <w:r w:rsidR="00EA76E5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DC0CBB" w:rsidRDefault="00DC0CBB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DC0CBB" w:rsidRDefault="00DC0CBB" w:rsidP="00933B0B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DC0CBB" w:rsidRDefault="00DC0CBB" w:rsidP="00933B0B">
            <w:r>
              <w:rPr>
                <w:rFonts w:hint="eastAsia"/>
              </w:rPr>
              <w:t>用户名</w:t>
            </w:r>
          </w:p>
        </w:tc>
      </w:tr>
      <w:tr w:rsidR="00DC0CBB" w:rsidTr="00933B0B">
        <w:trPr>
          <w:jc w:val="center"/>
        </w:trPr>
        <w:tc>
          <w:tcPr>
            <w:tcW w:w="1838" w:type="dxa"/>
            <w:vAlign w:val="center"/>
          </w:tcPr>
          <w:p w:rsidR="00DC0CBB" w:rsidRDefault="00DC0CBB" w:rsidP="00933B0B">
            <w:r>
              <w:t>password</w:t>
            </w:r>
            <w:r w:rsidR="00EA76E5">
              <w:t xml:space="preserve"> </w:t>
            </w:r>
            <w:r w:rsidR="00EA76E5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DC0CBB" w:rsidRDefault="00DC0CBB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DC0CBB" w:rsidRDefault="00DC0CBB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DC0CBB" w:rsidRDefault="00DC0CBB" w:rsidP="00933B0B">
            <w:r>
              <w:rPr>
                <w:rFonts w:hint="eastAsia"/>
              </w:rPr>
              <w:t>密码</w:t>
            </w:r>
          </w:p>
        </w:tc>
      </w:tr>
      <w:tr w:rsidR="00DC0CBB" w:rsidTr="00933B0B">
        <w:trPr>
          <w:jc w:val="center"/>
        </w:trPr>
        <w:tc>
          <w:tcPr>
            <w:tcW w:w="1838" w:type="dxa"/>
            <w:vAlign w:val="center"/>
          </w:tcPr>
          <w:p w:rsidR="00DC0CBB" w:rsidRDefault="00DC0CBB" w:rsidP="00933B0B">
            <w:r w:rsidRPr="00680120">
              <w:t>permits</w:t>
            </w:r>
            <w:r w:rsidR="00EA76E5">
              <w:t xml:space="preserve"> </w:t>
            </w:r>
            <w:r w:rsidR="00EA76E5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DC0CBB" w:rsidRDefault="00DC0CBB" w:rsidP="00933B0B">
            <w:r>
              <w:t>List&lt;String&gt;</w:t>
            </w:r>
          </w:p>
        </w:tc>
        <w:tc>
          <w:tcPr>
            <w:tcW w:w="1417" w:type="dxa"/>
            <w:vAlign w:val="center"/>
          </w:tcPr>
          <w:p w:rsidR="00DC0CBB" w:rsidRDefault="00DC0CBB" w:rsidP="00933B0B">
            <w:r>
              <w:t>String*10</w:t>
            </w:r>
          </w:p>
        </w:tc>
        <w:tc>
          <w:tcPr>
            <w:tcW w:w="2410" w:type="dxa"/>
            <w:vAlign w:val="center"/>
          </w:tcPr>
          <w:p w:rsidR="00DC0CBB" w:rsidRDefault="00DC0CBB" w:rsidP="00933B0B">
            <w:r>
              <w:rPr>
                <w:rFonts w:hint="eastAsia"/>
              </w:rPr>
              <w:t>权限列表</w:t>
            </w:r>
          </w:p>
        </w:tc>
      </w:tr>
    </w:tbl>
    <w:p w:rsidR="00DC0CBB" w:rsidRDefault="00DC0CBB" w:rsidP="00DC0CBB"/>
    <w:p w:rsidR="00DC0CBB" w:rsidRDefault="00DC0CBB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>
        <w:t>“name”: “</w:t>
      </w:r>
      <w:r>
        <w:rPr>
          <w:rFonts w:hint="eastAsia"/>
        </w:rPr>
        <w:t>systec</w:t>
      </w:r>
      <w:r>
        <w:t>”, “password”: “123456”, “</w:t>
      </w:r>
      <w:r w:rsidRPr="00680120">
        <w:t>permits</w:t>
      </w:r>
      <w:r>
        <w:t>”: [“ami”, “api”]</w:t>
      </w:r>
      <w:r>
        <w:rPr>
          <w:rFonts w:hint="eastAsia"/>
        </w:rPr>
        <w:t>}</w:t>
      </w:r>
    </w:p>
    <w:p w:rsidR="005229C5" w:rsidRDefault="005229C5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4258" w:author="gz y" w:date="2016-11-17T16:08:00Z">
        <w:r w:rsidR="00B12392">
          <w:rPr>
            <w:rFonts w:hint="eastAsia"/>
          </w:rPr>
          <w:t>A</w:t>
        </w:r>
        <w:r w:rsidR="00B12392">
          <w:t>PI.State</w:t>
        </w:r>
      </w:ins>
      <w:del w:id="4259" w:author="gz y" w:date="2016-11-17T16:08:00Z">
        <w:r w:rsidDel="00B12392">
          <w:rPr>
            <w:rFonts w:hint="eastAsia"/>
          </w:rPr>
          <w:delText>Object</w:delText>
        </w:r>
      </w:del>
    </w:p>
    <w:p w:rsidR="005229C5" w:rsidDel="00B12392" w:rsidRDefault="005229C5" w:rsidP="005229C5">
      <w:pPr>
        <w:rPr>
          <w:del w:id="4260" w:author="gz y" w:date="2016-11-17T16:08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D14EF2" w:rsidDel="00B12392" w:rsidTr="007244C6">
        <w:trPr>
          <w:jc w:val="center"/>
          <w:del w:id="4261" w:author="gz y" w:date="2016-11-17T16:08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D14EF2" w:rsidDel="00B12392" w:rsidRDefault="00D14EF2" w:rsidP="007244C6">
            <w:pPr>
              <w:rPr>
                <w:del w:id="4262" w:author="gz y" w:date="2016-11-17T16:08:00Z"/>
              </w:rPr>
            </w:pPr>
            <w:del w:id="4263" w:author="gz y" w:date="2016-11-17T16:08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D14EF2" w:rsidDel="00B12392" w:rsidRDefault="00D14EF2" w:rsidP="007244C6">
            <w:pPr>
              <w:rPr>
                <w:del w:id="4264" w:author="gz y" w:date="2016-11-17T16:08:00Z"/>
              </w:rPr>
            </w:pPr>
            <w:del w:id="4265" w:author="gz y" w:date="2016-11-17T16:08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D14EF2" w:rsidDel="00B12392" w:rsidRDefault="00D14EF2" w:rsidP="007244C6">
            <w:pPr>
              <w:rPr>
                <w:del w:id="4266" w:author="gz y" w:date="2016-11-17T16:08:00Z"/>
              </w:rPr>
            </w:pPr>
            <w:del w:id="4267" w:author="gz y" w:date="2016-11-17T16:08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D14EF2" w:rsidDel="00B12392" w:rsidRDefault="00D14EF2" w:rsidP="007244C6">
            <w:pPr>
              <w:rPr>
                <w:del w:id="4268" w:author="gz y" w:date="2016-11-17T16:08:00Z"/>
              </w:rPr>
            </w:pPr>
            <w:del w:id="4269" w:author="gz y" w:date="2016-11-17T16:08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D14EF2" w:rsidDel="00B12392" w:rsidTr="007244C6">
        <w:trPr>
          <w:jc w:val="center"/>
          <w:del w:id="4270" w:author="gz y" w:date="2016-11-17T16:08:00Z"/>
        </w:trPr>
        <w:tc>
          <w:tcPr>
            <w:tcW w:w="1838" w:type="dxa"/>
            <w:vAlign w:val="center"/>
          </w:tcPr>
          <w:p w:rsidR="00D14EF2" w:rsidDel="00B12392" w:rsidRDefault="00D14EF2" w:rsidP="007244C6">
            <w:pPr>
              <w:rPr>
                <w:del w:id="4271" w:author="gz y" w:date="2016-11-17T16:08:00Z"/>
              </w:rPr>
            </w:pPr>
            <w:del w:id="4272" w:author="gz y" w:date="2016-11-17T16:08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D14EF2" w:rsidDel="00B12392" w:rsidRDefault="00D14EF2" w:rsidP="007244C6">
            <w:pPr>
              <w:rPr>
                <w:del w:id="4273" w:author="gz y" w:date="2016-11-17T16:08:00Z"/>
              </w:rPr>
            </w:pPr>
            <w:del w:id="4274" w:author="gz y" w:date="2016-11-17T16:08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D14EF2" w:rsidDel="00B12392" w:rsidRDefault="00D14EF2" w:rsidP="007244C6">
            <w:pPr>
              <w:rPr>
                <w:del w:id="4275" w:author="gz y" w:date="2016-11-17T16:08:00Z"/>
              </w:rPr>
            </w:pPr>
            <w:del w:id="4276" w:author="gz y" w:date="2016-11-17T16:08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D14EF2" w:rsidDel="00B12392" w:rsidRDefault="00D14EF2" w:rsidP="007244C6">
            <w:pPr>
              <w:rPr>
                <w:del w:id="4277" w:author="gz y" w:date="2016-11-17T16:08:00Z"/>
              </w:rPr>
            </w:pPr>
            <w:del w:id="4278" w:author="gz y" w:date="2016-11-17T16:08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D14EF2" w:rsidDel="00B12392" w:rsidTr="007244C6">
        <w:trPr>
          <w:jc w:val="center"/>
          <w:del w:id="4279" w:author="gz y" w:date="2016-11-17T16:08:00Z"/>
        </w:trPr>
        <w:tc>
          <w:tcPr>
            <w:tcW w:w="1838" w:type="dxa"/>
            <w:vAlign w:val="center"/>
          </w:tcPr>
          <w:p w:rsidR="00D14EF2" w:rsidDel="00B12392" w:rsidRDefault="00D14EF2" w:rsidP="007244C6">
            <w:pPr>
              <w:rPr>
                <w:del w:id="4280" w:author="gz y" w:date="2016-11-17T16:08:00Z"/>
              </w:rPr>
            </w:pPr>
            <w:del w:id="4281" w:author="gz y" w:date="2016-11-17T16:08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D14EF2" w:rsidDel="00B12392" w:rsidRDefault="00D14EF2" w:rsidP="007244C6">
            <w:pPr>
              <w:rPr>
                <w:del w:id="4282" w:author="gz y" w:date="2016-11-17T16:08:00Z"/>
              </w:rPr>
            </w:pPr>
            <w:del w:id="4283" w:author="gz y" w:date="2016-11-17T16:08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D14EF2" w:rsidDel="00B12392" w:rsidRDefault="00D14EF2" w:rsidP="007244C6">
            <w:pPr>
              <w:rPr>
                <w:del w:id="4284" w:author="gz y" w:date="2016-11-17T16:08:00Z"/>
              </w:rPr>
            </w:pPr>
            <w:del w:id="4285" w:author="gz y" w:date="2016-11-17T16:08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D14EF2" w:rsidDel="00B12392" w:rsidRDefault="00D14EF2" w:rsidP="007244C6">
            <w:pPr>
              <w:rPr>
                <w:del w:id="4286" w:author="gz y" w:date="2016-11-17T16:08:00Z"/>
              </w:rPr>
            </w:pPr>
            <w:del w:id="4287" w:author="gz y" w:date="2016-11-17T16:08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D14EF2" w:rsidDel="00B12392" w:rsidTr="007244C6">
        <w:trPr>
          <w:jc w:val="center"/>
          <w:del w:id="4288" w:author="gz y" w:date="2016-11-17T16:08:00Z"/>
        </w:trPr>
        <w:tc>
          <w:tcPr>
            <w:tcW w:w="1838" w:type="dxa"/>
            <w:vAlign w:val="center"/>
          </w:tcPr>
          <w:p w:rsidR="00D14EF2" w:rsidDel="00B12392" w:rsidRDefault="00D14EF2" w:rsidP="007244C6">
            <w:pPr>
              <w:rPr>
                <w:del w:id="4289" w:author="gz y" w:date="2016-11-17T16:08:00Z"/>
              </w:rPr>
            </w:pPr>
            <w:del w:id="4290" w:author="gz y" w:date="2016-11-17T16:08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D14EF2" w:rsidDel="00B12392" w:rsidRDefault="00D14EF2" w:rsidP="007244C6">
            <w:pPr>
              <w:rPr>
                <w:del w:id="4291" w:author="gz y" w:date="2016-11-17T16:08:00Z"/>
              </w:rPr>
            </w:pPr>
            <w:del w:id="4292" w:author="gz y" w:date="2016-11-17T16:08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D14EF2" w:rsidDel="00B12392" w:rsidRDefault="00D14EF2" w:rsidP="007244C6">
            <w:pPr>
              <w:rPr>
                <w:del w:id="4293" w:author="gz y" w:date="2016-11-17T16:08:00Z"/>
              </w:rPr>
            </w:pPr>
            <w:del w:id="4294" w:author="gz y" w:date="2016-11-17T16:08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D14EF2" w:rsidDel="00B12392" w:rsidRDefault="00D14EF2" w:rsidP="007244C6">
            <w:pPr>
              <w:rPr>
                <w:del w:id="4295" w:author="gz y" w:date="2016-11-17T16:08:00Z"/>
              </w:rPr>
            </w:pPr>
            <w:del w:id="4296" w:author="gz y" w:date="2016-11-17T16:08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5229C5" w:rsidRPr="00D14EF2" w:rsidDel="00B12392" w:rsidRDefault="005229C5" w:rsidP="005229C5">
      <w:pPr>
        <w:rPr>
          <w:del w:id="4297" w:author="gz y" w:date="2016-11-17T16:08:00Z"/>
        </w:rPr>
      </w:pPr>
    </w:p>
    <w:p w:rsidR="005229C5" w:rsidRPr="003704DE" w:rsidDel="00B12392" w:rsidRDefault="005229C5" w:rsidP="00ED2835">
      <w:pPr>
        <w:pStyle w:val="aa"/>
        <w:numPr>
          <w:ilvl w:val="0"/>
          <w:numId w:val="11"/>
        </w:numPr>
        <w:ind w:firstLineChars="0"/>
        <w:rPr>
          <w:del w:id="4298" w:author="gz y" w:date="2016-11-17T16:08:00Z"/>
        </w:rPr>
      </w:pPr>
      <w:del w:id="4299" w:author="gz y" w:date="2016-11-17T16:08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R="005D2266" w:rsidDel="00B12392">
          <w:rPr>
            <w:rFonts w:hint="eastAsia"/>
          </w:rPr>
          <w:delText>/api/</w:delText>
        </w:r>
        <w:r w:rsidR="005D2266" w:rsidDel="00B12392">
          <w:delText>users/add</w:delText>
        </w:r>
        <w:r w:rsidDel="00B12392">
          <w:delText>”, “state”: “ok”</w:delText>
        </w:r>
        <w:r w:rsidDel="00B12392">
          <w:rPr>
            <w:rFonts w:hint="eastAsia"/>
          </w:rPr>
          <w:delText>}</w:delText>
        </w:r>
      </w:del>
    </w:p>
    <w:p w:rsidR="00DC0CBB" w:rsidRPr="00DC0CBB" w:rsidRDefault="00DC0CBB" w:rsidP="00DC0CBB"/>
    <w:p w:rsidR="000B5B58" w:rsidRDefault="000B5B58" w:rsidP="00ED2835">
      <w:pPr>
        <w:pStyle w:val="3"/>
        <w:numPr>
          <w:ilvl w:val="2"/>
          <w:numId w:val="2"/>
        </w:numPr>
      </w:pPr>
      <w:bookmarkStart w:id="4300" w:name="_Toc471397904"/>
      <w:r>
        <w:rPr>
          <w:rFonts w:hint="eastAsia"/>
        </w:rPr>
        <w:t>修改用户信息</w:t>
      </w:r>
      <w:bookmarkEnd w:id="4300"/>
    </w:p>
    <w:p w:rsidR="004A052D" w:rsidRDefault="004A052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>
        <w:t>users</w:t>
      </w:r>
      <w:r w:rsidR="009E5F8D">
        <w:t>/update</w:t>
      </w:r>
    </w:p>
    <w:p w:rsidR="002F5DCD" w:rsidRDefault="002F5DC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4A052D" w:rsidRDefault="004A052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 w:rsidR="002F5DCD">
        <w:rPr>
          <w:rFonts w:hint="eastAsia"/>
        </w:rPr>
        <w:t>Object</w:t>
      </w:r>
    </w:p>
    <w:p w:rsidR="004A052D" w:rsidRDefault="004A052D" w:rsidP="004A052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A052D" w:rsidTr="00933B0B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A052D" w:rsidRDefault="004A052D" w:rsidP="00933B0B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A052D" w:rsidRDefault="004A052D" w:rsidP="00933B0B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A052D" w:rsidRDefault="004A052D" w:rsidP="00933B0B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A052D" w:rsidRDefault="004A052D" w:rsidP="00933B0B">
            <w:r>
              <w:rPr>
                <w:rFonts w:hint="eastAsia"/>
              </w:rPr>
              <w:t>说明</w:t>
            </w:r>
          </w:p>
        </w:tc>
      </w:tr>
      <w:tr w:rsidR="004A052D" w:rsidTr="00933B0B">
        <w:trPr>
          <w:jc w:val="center"/>
        </w:trPr>
        <w:tc>
          <w:tcPr>
            <w:tcW w:w="1838" w:type="dxa"/>
            <w:vAlign w:val="center"/>
          </w:tcPr>
          <w:p w:rsidR="004A052D" w:rsidRDefault="004A052D" w:rsidP="00933B0B">
            <w:r>
              <w:t>name</w:t>
            </w:r>
            <w:r w:rsidR="00C5583F">
              <w:t xml:space="preserve"> </w:t>
            </w:r>
            <w:r w:rsidR="00C5583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A052D" w:rsidRDefault="004A052D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4A052D" w:rsidRDefault="004A052D" w:rsidP="00933B0B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4A052D" w:rsidRDefault="004A052D" w:rsidP="00933B0B">
            <w:r>
              <w:rPr>
                <w:rFonts w:hint="eastAsia"/>
              </w:rPr>
              <w:t>用户名</w:t>
            </w:r>
          </w:p>
        </w:tc>
      </w:tr>
      <w:tr w:rsidR="004A052D" w:rsidTr="00933B0B">
        <w:trPr>
          <w:jc w:val="center"/>
        </w:trPr>
        <w:tc>
          <w:tcPr>
            <w:tcW w:w="1838" w:type="dxa"/>
            <w:vAlign w:val="center"/>
          </w:tcPr>
          <w:p w:rsidR="004A052D" w:rsidRDefault="004A052D" w:rsidP="00933B0B">
            <w:r>
              <w:t>password</w:t>
            </w:r>
            <w:r w:rsidR="00C5583F">
              <w:t xml:space="preserve"> </w:t>
            </w:r>
            <w:r w:rsidR="00C5583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A052D" w:rsidRDefault="004A052D" w:rsidP="00933B0B">
            <w:r>
              <w:t>String</w:t>
            </w:r>
          </w:p>
        </w:tc>
        <w:tc>
          <w:tcPr>
            <w:tcW w:w="1417" w:type="dxa"/>
            <w:vAlign w:val="center"/>
          </w:tcPr>
          <w:p w:rsidR="004A052D" w:rsidRDefault="004A052D" w:rsidP="00933B0B">
            <w:r>
              <w:t>20</w:t>
            </w:r>
          </w:p>
        </w:tc>
        <w:tc>
          <w:tcPr>
            <w:tcW w:w="2410" w:type="dxa"/>
            <w:vAlign w:val="center"/>
          </w:tcPr>
          <w:p w:rsidR="004A052D" w:rsidRDefault="004A052D" w:rsidP="00933B0B">
            <w:r>
              <w:rPr>
                <w:rFonts w:hint="eastAsia"/>
              </w:rPr>
              <w:t>密码</w:t>
            </w:r>
          </w:p>
        </w:tc>
      </w:tr>
      <w:tr w:rsidR="004A052D" w:rsidTr="00933B0B">
        <w:trPr>
          <w:jc w:val="center"/>
        </w:trPr>
        <w:tc>
          <w:tcPr>
            <w:tcW w:w="1838" w:type="dxa"/>
            <w:vAlign w:val="center"/>
          </w:tcPr>
          <w:p w:rsidR="004A052D" w:rsidRDefault="004A052D" w:rsidP="00933B0B">
            <w:r w:rsidRPr="00680120">
              <w:t>permits</w:t>
            </w:r>
            <w:r w:rsidR="00C5583F">
              <w:t xml:space="preserve"> </w:t>
            </w:r>
            <w:r w:rsidR="00C5583F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A052D" w:rsidRDefault="004A052D" w:rsidP="00933B0B">
            <w:r>
              <w:t>List&lt;String&gt;</w:t>
            </w:r>
          </w:p>
        </w:tc>
        <w:tc>
          <w:tcPr>
            <w:tcW w:w="1417" w:type="dxa"/>
            <w:vAlign w:val="center"/>
          </w:tcPr>
          <w:p w:rsidR="004A052D" w:rsidRDefault="004A052D" w:rsidP="00933B0B">
            <w:r>
              <w:t>String*10</w:t>
            </w:r>
          </w:p>
        </w:tc>
        <w:tc>
          <w:tcPr>
            <w:tcW w:w="2410" w:type="dxa"/>
            <w:vAlign w:val="center"/>
          </w:tcPr>
          <w:p w:rsidR="004A052D" w:rsidRDefault="004A052D" w:rsidP="00933B0B">
            <w:r>
              <w:rPr>
                <w:rFonts w:hint="eastAsia"/>
              </w:rPr>
              <w:t>权限列表</w:t>
            </w:r>
          </w:p>
        </w:tc>
      </w:tr>
    </w:tbl>
    <w:p w:rsidR="004A052D" w:rsidRDefault="004A052D" w:rsidP="004A052D"/>
    <w:p w:rsidR="004A052D" w:rsidRDefault="004A052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>
        <w:t>“name”: “</w:t>
      </w:r>
      <w:r>
        <w:rPr>
          <w:rFonts w:hint="eastAsia"/>
        </w:rPr>
        <w:t>systec</w:t>
      </w:r>
      <w:r>
        <w:t>”, “password”: “123456”, “</w:t>
      </w:r>
      <w:r w:rsidRPr="00680120">
        <w:t>permits</w:t>
      </w:r>
      <w:r>
        <w:t>”: [“ami”, “api”]</w:t>
      </w:r>
      <w:r>
        <w:rPr>
          <w:rFonts w:hint="eastAsia"/>
        </w:rPr>
        <w:t>}</w:t>
      </w:r>
    </w:p>
    <w:p w:rsidR="004A052D" w:rsidRDefault="004A052D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ins w:id="4301" w:author="gz y" w:date="2016-11-17T16:08:00Z">
        <w:r w:rsidR="00B12392">
          <w:rPr>
            <w:rFonts w:hint="eastAsia"/>
          </w:rPr>
          <w:t>A</w:t>
        </w:r>
        <w:r w:rsidR="00B12392">
          <w:t>PI.State</w:t>
        </w:r>
      </w:ins>
      <w:del w:id="4302" w:author="gz y" w:date="2016-11-17T16:08:00Z">
        <w:r w:rsidDel="00B12392">
          <w:rPr>
            <w:rFonts w:hint="eastAsia"/>
          </w:rPr>
          <w:delText>Object</w:delText>
        </w:r>
      </w:del>
    </w:p>
    <w:p w:rsidR="004A052D" w:rsidDel="00B12392" w:rsidRDefault="004A052D" w:rsidP="004A052D">
      <w:pPr>
        <w:rPr>
          <w:del w:id="4303" w:author="gz y" w:date="2016-11-17T16:08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B191E" w:rsidDel="00B12392" w:rsidTr="007244C6">
        <w:trPr>
          <w:jc w:val="center"/>
          <w:del w:id="4304" w:author="gz y" w:date="2016-11-17T16:08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B191E" w:rsidDel="00B12392" w:rsidRDefault="004B191E" w:rsidP="007244C6">
            <w:pPr>
              <w:rPr>
                <w:del w:id="4305" w:author="gz y" w:date="2016-11-17T16:08:00Z"/>
              </w:rPr>
            </w:pPr>
            <w:del w:id="4306" w:author="gz y" w:date="2016-11-17T16:08:00Z">
              <w:r w:rsidDel="00B12392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B191E" w:rsidDel="00B12392" w:rsidRDefault="004B191E" w:rsidP="007244C6">
            <w:pPr>
              <w:rPr>
                <w:del w:id="4307" w:author="gz y" w:date="2016-11-17T16:08:00Z"/>
              </w:rPr>
            </w:pPr>
            <w:del w:id="4308" w:author="gz y" w:date="2016-11-17T16:08:00Z">
              <w:r w:rsidDel="00B12392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B191E" w:rsidDel="00B12392" w:rsidRDefault="004B191E" w:rsidP="007244C6">
            <w:pPr>
              <w:rPr>
                <w:del w:id="4309" w:author="gz y" w:date="2016-11-17T16:08:00Z"/>
              </w:rPr>
            </w:pPr>
            <w:del w:id="4310" w:author="gz y" w:date="2016-11-17T16:08:00Z">
              <w:r w:rsidDel="00B12392">
                <w:rPr>
                  <w:rFonts w:hint="eastAsia"/>
                </w:rPr>
                <w:delText>长度（字节）</w:delText>
              </w:r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B191E" w:rsidDel="00B12392" w:rsidRDefault="004B191E" w:rsidP="007244C6">
            <w:pPr>
              <w:rPr>
                <w:del w:id="4311" w:author="gz y" w:date="2016-11-17T16:08:00Z"/>
              </w:rPr>
            </w:pPr>
            <w:del w:id="4312" w:author="gz y" w:date="2016-11-17T16:08:00Z">
              <w:r w:rsidDel="00B12392">
                <w:rPr>
                  <w:rFonts w:hint="eastAsia"/>
                </w:rPr>
                <w:delText>说明</w:delText>
              </w:r>
            </w:del>
          </w:p>
        </w:tc>
      </w:tr>
      <w:tr w:rsidR="004B191E" w:rsidDel="00B12392" w:rsidTr="007244C6">
        <w:trPr>
          <w:jc w:val="center"/>
          <w:del w:id="4313" w:author="gz y" w:date="2016-11-17T16:08:00Z"/>
        </w:trPr>
        <w:tc>
          <w:tcPr>
            <w:tcW w:w="1838" w:type="dxa"/>
            <w:vAlign w:val="center"/>
          </w:tcPr>
          <w:p w:rsidR="004B191E" w:rsidDel="00B12392" w:rsidRDefault="004B191E" w:rsidP="007244C6">
            <w:pPr>
              <w:rPr>
                <w:del w:id="4314" w:author="gz y" w:date="2016-11-17T16:08:00Z"/>
              </w:rPr>
            </w:pPr>
            <w:del w:id="4315" w:author="gz y" w:date="2016-11-17T16:08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4B191E" w:rsidDel="00B12392" w:rsidRDefault="004B191E" w:rsidP="007244C6">
            <w:pPr>
              <w:rPr>
                <w:del w:id="4316" w:author="gz y" w:date="2016-11-17T16:08:00Z"/>
              </w:rPr>
            </w:pPr>
            <w:del w:id="4317" w:author="gz y" w:date="2016-11-17T16:08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4B191E" w:rsidDel="00B12392" w:rsidRDefault="004B191E" w:rsidP="007244C6">
            <w:pPr>
              <w:rPr>
                <w:del w:id="4318" w:author="gz y" w:date="2016-11-17T16:08:00Z"/>
              </w:rPr>
            </w:pPr>
            <w:del w:id="4319" w:author="gz y" w:date="2016-11-17T16:08:00Z">
              <w:r w:rsidDel="00B12392">
                <w:rPr>
                  <w:rFonts w:hint="eastAsia"/>
                </w:rPr>
                <w:delText>40</w:delText>
              </w:r>
            </w:del>
          </w:p>
        </w:tc>
        <w:tc>
          <w:tcPr>
            <w:tcW w:w="2410" w:type="dxa"/>
            <w:vAlign w:val="center"/>
          </w:tcPr>
          <w:p w:rsidR="004B191E" w:rsidDel="00B12392" w:rsidRDefault="004B191E" w:rsidP="007244C6">
            <w:pPr>
              <w:rPr>
                <w:del w:id="4320" w:author="gz y" w:date="2016-11-17T16:08:00Z"/>
              </w:rPr>
            </w:pPr>
            <w:del w:id="4321" w:author="gz y" w:date="2016-11-17T16:08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</w:del>
          </w:p>
        </w:tc>
      </w:tr>
      <w:tr w:rsidR="004B191E" w:rsidDel="00B12392" w:rsidTr="007244C6">
        <w:trPr>
          <w:jc w:val="center"/>
          <w:del w:id="4322" w:author="gz y" w:date="2016-11-17T16:08:00Z"/>
        </w:trPr>
        <w:tc>
          <w:tcPr>
            <w:tcW w:w="1838" w:type="dxa"/>
            <w:vAlign w:val="center"/>
          </w:tcPr>
          <w:p w:rsidR="004B191E" w:rsidDel="00B12392" w:rsidRDefault="004B191E" w:rsidP="007244C6">
            <w:pPr>
              <w:rPr>
                <w:del w:id="4323" w:author="gz y" w:date="2016-11-17T16:08:00Z"/>
              </w:rPr>
            </w:pPr>
            <w:del w:id="4324" w:author="gz y" w:date="2016-11-17T16:08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843" w:type="dxa"/>
            <w:vAlign w:val="center"/>
          </w:tcPr>
          <w:p w:rsidR="004B191E" w:rsidDel="00B12392" w:rsidRDefault="004B191E" w:rsidP="007244C6">
            <w:pPr>
              <w:rPr>
                <w:del w:id="4325" w:author="gz y" w:date="2016-11-17T16:08:00Z"/>
              </w:rPr>
            </w:pPr>
            <w:del w:id="4326" w:author="gz y" w:date="2016-11-17T16:08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4B191E" w:rsidDel="00B12392" w:rsidRDefault="004B191E" w:rsidP="007244C6">
            <w:pPr>
              <w:rPr>
                <w:del w:id="4327" w:author="gz y" w:date="2016-11-17T16:08:00Z"/>
              </w:rPr>
            </w:pPr>
            <w:del w:id="4328" w:author="gz y" w:date="2016-11-17T16:08:00Z">
              <w:r w:rsidDel="00B12392">
                <w:delText>10</w:delText>
              </w:r>
            </w:del>
          </w:p>
        </w:tc>
        <w:tc>
          <w:tcPr>
            <w:tcW w:w="2410" w:type="dxa"/>
            <w:vAlign w:val="center"/>
          </w:tcPr>
          <w:p w:rsidR="004B191E" w:rsidDel="00B12392" w:rsidRDefault="004B191E" w:rsidP="007244C6">
            <w:pPr>
              <w:rPr>
                <w:del w:id="4329" w:author="gz y" w:date="2016-11-17T16:08:00Z"/>
              </w:rPr>
            </w:pPr>
            <w:del w:id="4330" w:author="gz y" w:date="2016-11-17T16:08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</w:del>
          </w:p>
        </w:tc>
      </w:tr>
      <w:tr w:rsidR="004B191E" w:rsidDel="00B12392" w:rsidTr="007244C6">
        <w:trPr>
          <w:jc w:val="center"/>
          <w:del w:id="4331" w:author="gz y" w:date="2016-11-17T16:08:00Z"/>
        </w:trPr>
        <w:tc>
          <w:tcPr>
            <w:tcW w:w="1838" w:type="dxa"/>
            <w:vAlign w:val="center"/>
          </w:tcPr>
          <w:p w:rsidR="004B191E" w:rsidDel="00B12392" w:rsidRDefault="004B191E" w:rsidP="007244C6">
            <w:pPr>
              <w:rPr>
                <w:del w:id="4332" w:author="gz y" w:date="2016-11-17T16:08:00Z"/>
              </w:rPr>
            </w:pPr>
            <w:del w:id="4333" w:author="gz y" w:date="2016-11-17T16:08:00Z">
              <w:r w:rsidDel="00B12392">
                <w:delText>msg</w:delText>
              </w:r>
            </w:del>
          </w:p>
        </w:tc>
        <w:tc>
          <w:tcPr>
            <w:tcW w:w="1843" w:type="dxa"/>
            <w:vAlign w:val="center"/>
          </w:tcPr>
          <w:p w:rsidR="004B191E" w:rsidDel="00B12392" w:rsidRDefault="004B191E" w:rsidP="007244C6">
            <w:pPr>
              <w:rPr>
                <w:del w:id="4334" w:author="gz y" w:date="2016-11-17T16:08:00Z"/>
              </w:rPr>
            </w:pPr>
            <w:del w:id="4335" w:author="gz y" w:date="2016-11-17T16:08:00Z">
              <w:r w:rsidDel="00B12392">
                <w:delText>String</w:delText>
              </w:r>
            </w:del>
          </w:p>
        </w:tc>
        <w:tc>
          <w:tcPr>
            <w:tcW w:w="1417" w:type="dxa"/>
            <w:vAlign w:val="center"/>
          </w:tcPr>
          <w:p w:rsidR="004B191E" w:rsidDel="00B12392" w:rsidRDefault="004B191E" w:rsidP="007244C6">
            <w:pPr>
              <w:rPr>
                <w:del w:id="4336" w:author="gz y" w:date="2016-11-17T16:08:00Z"/>
              </w:rPr>
            </w:pPr>
            <w:del w:id="4337" w:author="gz y" w:date="2016-11-17T16:08:00Z">
              <w:r w:rsidDel="00B12392">
                <w:rPr>
                  <w:rFonts w:hint="eastAsia"/>
                </w:rPr>
                <w:delText>100</w:delText>
              </w:r>
            </w:del>
          </w:p>
        </w:tc>
        <w:tc>
          <w:tcPr>
            <w:tcW w:w="2410" w:type="dxa"/>
            <w:vAlign w:val="center"/>
          </w:tcPr>
          <w:p w:rsidR="004B191E" w:rsidDel="00B12392" w:rsidRDefault="004B191E" w:rsidP="007244C6">
            <w:pPr>
              <w:rPr>
                <w:del w:id="4338" w:author="gz y" w:date="2016-11-17T16:08:00Z"/>
              </w:rPr>
            </w:pPr>
            <w:del w:id="4339" w:author="gz y" w:date="2016-11-17T16:08:00Z">
              <w:r w:rsidDel="00B12392">
                <w:rPr>
                  <w:rFonts w:hint="eastAsia"/>
                </w:rPr>
                <w:delText>失败时可输出错误信息</w:delText>
              </w:r>
            </w:del>
          </w:p>
        </w:tc>
      </w:tr>
    </w:tbl>
    <w:p w:rsidR="004A052D" w:rsidRPr="004B191E" w:rsidDel="00B12392" w:rsidRDefault="004A052D" w:rsidP="004A052D">
      <w:pPr>
        <w:rPr>
          <w:del w:id="4340" w:author="gz y" w:date="2016-11-17T16:08:00Z"/>
        </w:rPr>
      </w:pPr>
    </w:p>
    <w:p w:rsidR="004A052D" w:rsidRPr="003704DE" w:rsidDel="00B12392" w:rsidRDefault="004A052D" w:rsidP="00ED2835">
      <w:pPr>
        <w:pStyle w:val="aa"/>
        <w:numPr>
          <w:ilvl w:val="0"/>
          <w:numId w:val="11"/>
        </w:numPr>
        <w:ind w:firstLineChars="0"/>
        <w:rPr>
          <w:del w:id="4341" w:author="gz y" w:date="2016-11-17T16:08:00Z"/>
        </w:rPr>
      </w:pPr>
      <w:del w:id="4342" w:author="gz y" w:date="2016-11-17T16:08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R="0002298A" w:rsidDel="00B12392">
          <w:rPr>
            <w:rFonts w:hint="eastAsia"/>
          </w:rPr>
          <w:delText>/api/</w:delText>
        </w:r>
        <w:r w:rsidR="0002298A" w:rsidDel="00B12392">
          <w:delText>users/update</w:delText>
        </w:r>
        <w:r w:rsidDel="00B12392">
          <w:delText>”, “state”: “ok”</w:delText>
        </w:r>
        <w:r w:rsidDel="00B12392">
          <w:rPr>
            <w:rFonts w:hint="eastAsia"/>
          </w:rPr>
          <w:delText>}</w:delText>
        </w:r>
      </w:del>
    </w:p>
    <w:p w:rsidR="004A052D" w:rsidRPr="004A052D" w:rsidRDefault="004A052D" w:rsidP="004A052D"/>
    <w:p w:rsidR="000B5B58" w:rsidRDefault="000B5B58" w:rsidP="00ED2835">
      <w:pPr>
        <w:pStyle w:val="3"/>
        <w:numPr>
          <w:ilvl w:val="2"/>
          <w:numId w:val="2"/>
        </w:numPr>
      </w:pPr>
      <w:bookmarkStart w:id="4343" w:name="_Toc471397905"/>
      <w:r>
        <w:rPr>
          <w:rFonts w:hint="eastAsia"/>
        </w:rPr>
        <w:t>删除用户</w:t>
      </w:r>
      <w:bookmarkEnd w:id="4343"/>
    </w:p>
    <w:p w:rsidR="00F521F2" w:rsidRDefault="00F521F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>
        <w:t>users/</w:t>
      </w:r>
      <w:r w:rsidR="003A5665">
        <w:rPr>
          <w:rFonts w:hint="eastAsia"/>
        </w:rPr>
        <w:t>delete</w:t>
      </w:r>
    </w:p>
    <w:p w:rsidR="001C6044" w:rsidRDefault="001C6044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F521F2" w:rsidRDefault="00F521F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List</w:t>
      </w:r>
      <w:r>
        <w:t>&lt;</w:t>
      </w:r>
      <w:r w:rsidR="001C18EE">
        <w:rPr>
          <w:rFonts w:hint="eastAsia"/>
        </w:rPr>
        <w:t>String</w:t>
      </w:r>
      <w:r>
        <w:t>&gt;</w:t>
      </w:r>
    </w:p>
    <w:p w:rsidR="00F521F2" w:rsidRDefault="00F521F2" w:rsidP="00ED28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[</w:t>
      </w:r>
      <w:r>
        <w:t>“</w:t>
      </w:r>
      <w:r w:rsidR="008946E3">
        <w:t>user1</w:t>
      </w:r>
      <w:r>
        <w:t>”</w:t>
      </w:r>
      <w:r w:rsidR="008946E3">
        <w:t>, “user2”, …</w:t>
      </w:r>
      <w:r>
        <w:t>]</w:t>
      </w:r>
    </w:p>
    <w:p w:rsidR="00B836F3" w:rsidRDefault="00F521F2" w:rsidP="00ED2835">
      <w:pPr>
        <w:pStyle w:val="aa"/>
        <w:numPr>
          <w:ilvl w:val="0"/>
          <w:numId w:val="11"/>
        </w:numPr>
        <w:ind w:firstLineChars="0"/>
        <w:rPr>
          <w:ins w:id="4344" w:author="gz y" w:date="2016-12-27T15:23:00Z"/>
        </w:rPr>
      </w:pPr>
      <w:r>
        <w:rPr>
          <w:rFonts w:hint="eastAsia"/>
        </w:rPr>
        <w:t>返回：</w:t>
      </w:r>
      <w:ins w:id="4345" w:author="gz y" w:date="2016-11-17T16:08:00Z">
        <w:r w:rsidR="00B12392">
          <w:rPr>
            <w:rFonts w:hint="eastAsia"/>
          </w:rPr>
          <w:t>A</w:t>
        </w:r>
        <w:r w:rsidR="00B12392">
          <w:t>PI.State</w:t>
        </w:r>
      </w:ins>
    </w:p>
    <w:p w:rsidR="00F521F2" w:rsidRDefault="00F521F2">
      <w:pPr>
        <w:pPrChange w:id="4346" w:author="gz y" w:date="2016-12-27T15:23:00Z">
          <w:pPr>
            <w:pStyle w:val="aa"/>
            <w:numPr>
              <w:numId w:val="11"/>
            </w:numPr>
            <w:ind w:left="420" w:firstLineChars="0" w:hanging="420"/>
          </w:pPr>
        </w:pPrChange>
      </w:pPr>
      <w:del w:id="4347" w:author="gz y" w:date="2016-11-17T16:08:00Z">
        <w:r w:rsidDel="00B12392">
          <w:rPr>
            <w:rFonts w:hint="eastAsia"/>
          </w:rPr>
          <w:delText>Object</w:delText>
        </w:r>
      </w:del>
    </w:p>
    <w:p w:rsidR="00F521F2" w:rsidDel="00B12392" w:rsidRDefault="00F521F2" w:rsidP="00F521F2">
      <w:pPr>
        <w:rPr>
          <w:del w:id="4348" w:author="gz y" w:date="2016-11-17T16:08:00Z"/>
        </w:rPr>
      </w:pPr>
      <w:bookmarkStart w:id="4349" w:name="_Toc470769467"/>
      <w:bookmarkStart w:id="4350" w:name="_Toc470769864"/>
      <w:bookmarkStart w:id="4351" w:name="_Toc470771063"/>
      <w:bookmarkStart w:id="4352" w:name="_Toc471397906"/>
      <w:bookmarkEnd w:id="4349"/>
      <w:bookmarkEnd w:id="4350"/>
      <w:bookmarkEnd w:id="4351"/>
      <w:bookmarkEnd w:id="4352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B191E" w:rsidDel="00B12392" w:rsidTr="00B836F3">
        <w:trPr>
          <w:jc w:val="center"/>
          <w:del w:id="4353" w:author="gz y" w:date="2016-11-17T16:08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B191E" w:rsidDel="00B12392" w:rsidRDefault="004B191E" w:rsidP="007244C6">
            <w:pPr>
              <w:rPr>
                <w:del w:id="4354" w:author="gz y" w:date="2016-11-17T16:08:00Z"/>
              </w:rPr>
            </w:pPr>
            <w:del w:id="4355" w:author="gz y" w:date="2016-11-17T16:08:00Z">
              <w:r w:rsidDel="00B12392">
                <w:rPr>
                  <w:rFonts w:hint="eastAsia"/>
                </w:rPr>
                <w:delText>字段名</w:delText>
              </w:r>
              <w:bookmarkStart w:id="4356" w:name="_Toc470769468"/>
              <w:bookmarkStart w:id="4357" w:name="_Toc470769865"/>
              <w:bookmarkStart w:id="4358" w:name="_Toc470771064"/>
              <w:bookmarkStart w:id="4359" w:name="_Toc471397907"/>
              <w:bookmarkEnd w:id="4356"/>
              <w:bookmarkEnd w:id="4357"/>
              <w:bookmarkEnd w:id="4358"/>
              <w:bookmarkEnd w:id="4359"/>
            </w:del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B191E" w:rsidDel="00B12392" w:rsidRDefault="004B191E" w:rsidP="007244C6">
            <w:pPr>
              <w:rPr>
                <w:del w:id="4360" w:author="gz y" w:date="2016-11-17T16:08:00Z"/>
              </w:rPr>
            </w:pPr>
            <w:del w:id="4361" w:author="gz y" w:date="2016-11-17T16:08:00Z">
              <w:r w:rsidDel="00B12392">
                <w:rPr>
                  <w:rFonts w:hint="eastAsia"/>
                </w:rPr>
                <w:delText>数据类型</w:delText>
              </w:r>
              <w:bookmarkStart w:id="4362" w:name="_Toc470769469"/>
              <w:bookmarkStart w:id="4363" w:name="_Toc470769866"/>
              <w:bookmarkStart w:id="4364" w:name="_Toc470771065"/>
              <w:bookmarkStart w:id="4365" w:name="_Toc471397908"/>
              <w:bookmarkEnd w:id="4362"/>
              <w:bookmarkEnd w:id="4363"/>
              <w:bookmarkEnd w:id="4364"/>
              <w:bookmarkEnd w:id="4365"/>
            </w:del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B191E" w:rsidDel="00B12392" w:rsidRDefault="004B191E" w:rsidP="007244C6">
            <w:pPr>
              <w:rPr>
                <w:del w:id="4366" w:author="gz y" w:date="2016-11-17T16:08:00Z"/>
              </w:rPr>
            </w:pPr>
            <w:del w:id="4367" w:author="gz y" w:date="2016-11-17T16:08:00Z">
              <w:r w:rsidDel="00B12392">
                <w:rPr>
                  <w:rFonts w:hint="eastAsia"/>
                </w:rPr>
                <w:delText>长度（字节）</w:delText>
              </w:r>
              <w:bookmarkStart w:id="4368" w:name="_Toc470769470"/>
              <w:bookmarkStart w:id="4369" w:name="_Toc470769867"/>
              <w:bookmarkStart w:id="4370" w:name="_Toc470771066"/>
              <w:bookmarkStart w:id="4371" w:name="_Toc471397909"/>
              <w:bookmarkEnd w:id="4368"/>
              <w:bookmarkEnd w:id="4369"/>
              <w:bookmarkEnd w:id="4370"/>
              <w:bookmarkEnd w:id="4371"/>
            </w:del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B191E" w:rsidDel="00B12392" w:rsidRDefault="004B191E" w:rsidP="007244C6">
            <w:pPr>
              <w:rPr>
                <w:del w:id="4372" w:author="gz y" w:date="2016-11-17T16:08:00Z"/>
              </w:rPr>
            </w:pPr>
            <w:del w:id="4373" w:author="gz y" w:date="2016-11-17T16:08:00Z">
              <w:r w:rsidDel="00B12392">
                <w:rPr>
                  <w:rFonts w:hint="eastAsia"/>
                </w:rPr>
                <w:delText>说明</w:delText>
              </w:r>
              <w:bookmarkStart w:id="4374" w:name="_Toc470769471"/>
              <w:bookmarkStart w:id="4375" w:name="_Toc470769868"/>
              <w:bookmarkStart w:id="4376" w:name="_Toc470771067"/>
              <w:bookmarkStart w:id="4377" w:name="_Toc471397910"/>
              <w:bookmarkEnd w:id="4374"/>
              <w:bookmarkEnd w:id="4375"/>
              <w:bookmarkEnd w:id="4376"/>
              <w:bookmarkEnd w:id="4377"/>
            </w:del>
          </w:p>
        </w:tc>
        <w:bookmarkStart w:id="4378" w:name="_Toc470769472"/>
        <w:bookmarkStart w:id="4379" w:name="_Toc470769869"/>
        <w:bookmarkStart w:id="4380" w:name="_Toc470771068"/>
        <w:bookmarkStart w:id="4381" w:name="_Toc471397911"/>
        <w:bookmarkEnd w:id="4378"/>
        <w:bookmarkEnd w:id="4379"/>
        <w:bookmarkEnd w:id="4380"/>
        <w:bookmarkEnd w:id="4381"/>
      </w:tr>
      <w:tr w:rsidR="004B191E" w:rsidDel="00B12392" w:rsidTr="00B836F3">
        <w:trPr>
          <w:jc w:val="center"/>
          <w:del w:id="4382" w:author="gz y" w:date="2016-11-17T16:08:00Z"/>
        </w:trPr>
        <w:tc>
          <w:tcPr>
            <w:tcW w:w="1838" w:type="dxa"/>
            <w:vAlign w:val="center"/>
          </w:tcPr>
          <w:p w:rsidR="004B191E" w:rsidDel="00B12392" w:rsidRDefault="004B191E" w:rsidP="007244C6">
            <w:pPr>
              <w:rPr>
                <w:del w:id="4383" w:author="gz y" w:date="2016-11-17T16:08:00Z"/>
              </w:rPr>
            </w:pPr>
            <w:del w:id="4384" w:author="gz y" w:date="2016-11-17T16:08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  <w:bookmarkStart w:id="4385" w:name="_Toc470769473"/>
              <w:bookmarkStart w:id="4386" w:name="_Toc470769870"/>
              <w:bookmarkStart w:id="4387" w:name="_Toc470771069"/>
              <w:bookmarkStart w:id="4388" w:name="_Toc471397912"/>
              <w:bookmarkEnd w:id="4385"/>
              <w:bookmarkEnd w:id="4386"/>
              <w:bookmarkEnd w:id="4387"/>
              <w:bookmarkEnd w:id="4388"/>
            </w:del>
          </w:p>
        </w:tc>
        <w:tc>
          <w:tcPr>
            <w:tcW w:w="1843" w:type="dxa"/>
            <w:vAlign w:val="center"/>
          </w:tcPr>
          <w:p w:rsidR="004B191E" w:rsidDel="00B12392" w:rsidRDefault="004B191E" w:rsidP="007244C6">
            <w:pPr>
              <w:rPr>
                <w:del w:id="4389" w:author="gz y" w:date="2016-11-17T16:08:00Z"/>
              </w:rPr>
            </w:pPr>
            <w:del w:id="4390" w:author="gz y" w:date="2016-11-17T16:08:00Z">
              <w:r w:rsidDel="00B12392">
                <w:delText>String</w:delText>
              </w:r>
              <w:bookmarkStart w:id="4391" w:name="_Toc470769474"/>
              <w:bookmarkStart w:id="4392" w:name="_Toc470769871"/>
              <w:bookmarkStart w:id="4393" w:name="_Toc470771070"/>
              <w:bookmarkStart w:id="4394" w:name="_Toc471397913"/>
              <w:bookmarkEnd w:id="4391"/>
              <w:bookmarkEnd w:id="4392"/>
              <w:bookmarkEnd w:id="4393"/>
              <w:bookmarkEnd w:id="4394"/>
            </w:del>
          </w:p>
        </w:tc>
        <w:tc>
          <w:tcPr>
            <w:tcW w:w="1417" w:type="dxa"/>
            <w:vAlign w:val="center"/>
          </w:tcPr>
          <w:p w:rsidR="004B191E" w:rsidDel="00B12392" w:rsidRDefault="004B191E" w:rsidP="007244C6">
            <w:pPr>
              <w:rPr>
                <w:del w:id="4395" w:author="gz y" w:date="2016-11-17T16:08:00Z"/>
              </w:rPr>
            </w:pPr>
            <w:del w:id="4396" w:author="gz y" w:date="2016-11-17T16:08:00Z">
              <w:r w:rsidDel="00B12392">
                <w:rPr>
                  <w:rFonts w:hint="eastAsia"/>
                </w:rPr>
                <w:delText>40</w:delText>
              </w:r>
              <w:bookmarkStart w:id="4397" w:name="_Toc470769475"/>
              <w:bookmarkStart w:id="4398" w:name="_Toc470769872"/>
              <w:bookmarkStart w:id="4399" w:name="_Toc470771071"/>
              <w:bookmarkStart w:id="4400" w:name="_Toc471397914"/>
              <w:bookmarkEnd w:id="4397"/>
              <w:bookmarkEnd w:id="4398"/>
              <w:bookmarkEnd w:id="4399"/>
              <w:bookmarkEnd w:id="4400"/>
            </w:del>
          </w:p>
        </w:tc>
        <w:tc>
          <w:tcPr>
            <w:tcW w:w="2410" w:type="dxa"/>
            <w:vAlign w:val="center"/>
          </w:tcPr>
          <w:p w:rsidR="004B191E" w:rsidDel="00B12392" w:rsidRDefault="004B191E" w:rsidP="007244C6">
            <w:pPr>
              <w:rPr>
                <w:del w:id="4401" w:author="gz y" w:date="2016-11-17T16:08:00Z"/>
              </w:rPr>
            </w:pPr>
            <w:del w:id="4402" w:author="gz y" w:date="2016-11-17T16:08:00Z">
              <w:r w:rsidDel="00B12392">
                <w:rPr>
                  <w:rFonts w:hint="eastAsia"/>
                </w:rPr>
                <w:delText>api</w:delText>
              </w:r>
              <w:r w:rsidDel="00B12392">
                <w:delText xml:space="preserve"> </w:delText>
              </w:r>
              <w:r w:rsidDel="00B12392">
                <w:rPr>
                  <w:rFonts w:hint="eastAsia"/>
                </w:rPr>
                <w:delText>url</w:delText>
              </w:r>
              <w:bookmarkStart w:id="4403" w:name="_Toc470769476"/>
              <w:bookmarkStart w:id="4404" w:name="_Toc470769873"/>
              <w:bookmarkStart w:id="4405" w:name="_Toc470771072"/>
              <w:bookmarkStart w:id="4406" w:name="_Toc471397915"/>
              <w:bookmarkEnd w:id="4403"/>
              <w:bookmarkEnd w:id="4404"/>
              <w:bookmarkEnd w:id="4405"/>
              <w:bookmarkEnd w:id="4406"/>
            </w:del>
          </w:p>
        </w:tc>
        <w:bookmarkStart w:id="4407" w:name="_Toc470769477"/>
        <w:bookmarkStart w:id="4408" w:name="_Toc470769874"/>
        <w:bookmarkStart w:id="4409" w:name="_Toc470771073"/>
        <w:bookmarkStart w:id="4410" w:name="_Toc471397916"/>
        <w:bookmarkEnd w:id="4407"/>
        <w:bookmarkEnd w:id="4408"/>
        <w:bookmarkEnd w:id="4409"/>
        <w:bookmarkEnd w:id="4410"/>
      </w:tr>
      <w:tr w:rsidR="004B191E" w:rsidDel="00B12392" w:rsidTr="00B836F3">
        <w:trPr>
          <w:jc w:val="center"/>
          <w:del w:id="4411" w:author="gz y" w:date="2016-11-17T16:08:00Z"/>
        </w:trPr>
        <w:tc>
          <w:tcPr>
            <w:tcW w:w="1838" w:type="dxa"/>
            <w:vAlign w:val="center"/>
          </w:tcPr>
          <w:p w:rsidR="004B191E" w:rsidDel="00B12392" w:rsidRDefault="004B191E" w:rsidP="007244C6">
            <w:pPr>
              <w:rPr>
                <w:del w:id="4412" w:author="gz y" w:date="2016-11-17T16:08:00Z"/>
              </w:rPr>
            </w:pPr>
            <w:del w:id="4413" w:author="gz y" w:date="2016-11-17T16:08:00Z">
              <w:r w:rsidDel="00B12392">
                <w:delText xml:space="preserve">state </w:delText>
              </w:r>
              <w:r w:rsidRPr="001964D0" w:rsidDel="00B12392">
                <w:rPr>
                  <w:rFonts w:hint="eastAsia"/>
                  <w:color w:val="FF0000"/>
                </w:rPr>
                <w:delText>*</w:delText>
              </w:r>
              <w:bookmarkStart w:id="4414" w:name="_Toc470769478"/>
              <w:bookmarkStart w:id="4415" w:name="_Toc470769875"/>
              <w:bookmarkStart w:id="4416" w:name="_Toc470771074"/>
              <w:bookmarkStart w:id="4417" w:name="_Toc471397917"/>
              <w:bookmarkEnd w:id="4414"/>
              <w:bookmarkEnd w:id="4415"/>
              <w:bookmarkEnd w:id="4416"/>
              <w:bookmarkEnd w:id="4417"/>
            </w:del>
          </w:p>
        </w:tc>
        <w:tc>
          <w:tcPr>
            <w:tcW w:w="1843" w:type="dxa"/>
            <w:vAlign w:val="center"/>
          </w:tcPr>
          <w:p w:rsidR="004B191E" w:rsidDel="00B12392" w:rsidRDefault="004B191E" w:rsidP="007244C6">
            <w:pPr>
              <w:rPr>
                <w:del w:id="4418" w:author="gz y" w:date="2016-11-17T16:08:00Z"/>
              </w:rPr>
            </w:pPr>
            <w:del w:id="4419" w:author="gz y" w:date="2016-11-17T16:08:00Z">
              <w:r w:rsidDel="00B12392">
                <w:delText>String</w:delText>
              </w:r>
              <w:bookmarkStart w:id="4420" w:name="_Toc470769479"/>
              <w:bookmarkStart w:id="4421" w:name="_Toc470769876"/>
              <w:bookmarkStart w:id="4422" w:name="_Toc470771075"/>
              <w:bookmarkStart w:id="4423" w:name="_Toc471397918"/>
              <w:bookmarkEnd w:id="4420"/>
              <w:bookmarkEnd w:id="4421"/>
              <w:bookmarkEnd w:id="4422"/>
              <w:bookmarkEnd w:id="4423"/>
            </w:del>
          </w:p>
        </w:tc>
        <w:tc>
          <w:tcPr>
            <w:tcW w:w="1417" w:type="dxa"/>
            <w:vAlign w:val="center"/>
          </w:tcPr>
          <w:p w:rsidR="004B191E" w:rsidDel="00B12392" w:rsidRDefault="004B191E" w:rsidP="007244C6">
            <w:pPr>
              <w:rPr>
                <w:del w:id="4424" w:author="gz y" w:date="2016-11-17T16:08:00Z"/>
              </w:rPr>
            </w:pPr>
            <w:del w:id="4425" w:author="gz y" w:date="2016-11-17T16:08:00Z">
              <w:r w:rsidDel="00B12392">
                <w:delText>10</w:delText>
              </w:r>
              <w:bookmarkStart w:id="4426" w:name="_Toc470769480"/>
              <w:bookmarkStart w:id="4427" w:name="_Toc470769877"/>
              <w:bookmarkStart w:id="4428" w:name="_Toc470771076"/>
              <w:bookmarkStart w:id="4429" w:name="_Toc471397919"/>
              <w:bookmarkEnd w:id="4426"/>
              <w:bookmarkEnd w:id="4427"/>
              <w:bookmarkEnd w:id="4428"/>
              <w:bookmarkEnd w:id="4429"/>
            </w:del>
          </w:p>
        </w:tc>
        <w:tc>
          <w:tcPr>
            <w:tcW w:w="2410" w:type="dxa"/>
            <w:vAlign w:val="center"/>
          </w:tcPr>
          <w:p w:rsidR="004B191E" w:rsidDel="00B12392" w:rsidRDefault="004B191E" w:rsidP="007244C6">
            <w:pPr>
              <w:rPr>
                <w:del w:id="4430" w:author="gz y" w:date="2016-11-17T16:08:00Z"/>
              </w:rPr>
            </w:pPr>
            <w:del w:id="4431" w:author="gz y" w:date="2016-11-17T16:08:00Z">
              <w:r w:rsidDel="00B12392">
                <w:rPr>
                  <w:rFonts w:hint="eastAsia"/>
                </w:rPr>
                <w:delText>结果状态，</w:delText>
              </w:r>
              <w:r w:rsidDel="00B12392">
                <w:rPr>
                  <w:rFonts w:hint="eastAsia"/>
                </w:rPr>
                <w:delText>ok, error</w:delText>
              </w:r>
              <w:bookmarkStart w:id="4432" w:name="_Toc470769481"/>
              <w:bookmarkStart w:id="4433" w:name="_Toc470769878"/>
              <w:bookmarkStart w:id="4434" w:name="_Toc470771077"/>
              <w:bookmarkStart w:id="4435" w:name="_Toc471397920"/>
              <w:bookmarkEnd w:id="4432"/>
              <w:bookmarkEnd w:id="4433"/>
              <w:bookmarkEnd w:id="4434"/>
              <w:bookmarkEnd w:id="4435"/>
            </w:del>
          </w:p>
        </w:tc>
        <w:bookmarkStart w:id="4436" w:name="_Toc470769482"/>
        <w:bookmarkStart w:id="4437" w:name="_Toc470769879"/>
        <w:bookmarkStart w:id="4438" w:name="_Toc470771078"/>
        <w:bookmarkStart w:id="4439" w:name="_Toc471397921"/>
        <w:bookmarkEnd w:id="4436"/>
        <w:bookmarkEnd w:id="4437"/>
        <w:bookmarkEnd w:id="4438"/>
        <w:bookmarkEnd w:id="4439"/>
      </w:tr>
      <w:tr w:rsidR="004B191E" w:rsidDel="00B12392" w:rsidTr="00B836F3">
        <w:trPr>
          <w:jc w:val="center"/>
          <w:del w:id="4440" w:author="gz y" w:date="2016-11-17T16:08:00Z"/>
        </w:trPr>
        <w:tc>
          <w:tcPr>
            <w:tcW w:w="1838" w:type="dxa"/>
            <w:vAlign w:val="center"/>
          </w:tcPr>
          <w:p w:rsidR="004B191E" w:rsidDel="00B12392" w:rsidRDefault="004B191E" w:rsidP="007244C6">
            <w:pPr>
              <w:rPr>
                <w:del w:id="4441" w:author="gz y" w:date="2016-11-17T16:08:00Z"/>
              </w:rPr>
            </w:pPr>
            <w:del w:id="4442" w:author="gz y" w:date="2016-11-17T16:08:00Z">
              <w:r w:rsidDel="00B12392">
                <w:delText>msg</w:delText>
              </w:r>
              <w:bookmarkStart w:id="4443" w:name="_Toc470769483"/>
              <w:bookmarkStart w:id="4444" w:name="_Toc470769880"/>
              <w:bookmarkStart w:id="4445" w:name="_Toc470771079"/>
              <w:bookmarkStart w:id="4446" w:name="_Toc471397922"/>
              <w:bookmarkEnd w:id="4443"/>
              <w:bookmarkEnd w:id="4444"/>
              <w:bookmarkEnd w:id="4445"/>
              <w:bookmarkEnd w:id="4446"/>
            </w:del>
          </w:p>
        </w:tc>
        <w:tc>
          <w:tcPr>
            <w:tcW w:w="1843" w:type="dxa"/>
            <w:vAlign w:val="center"/>
          </w:tcPr>
          <w:p w:rsidR="004B191E" w:rsidDel="00B12392" w:rsidRDefault="004B191E" w:rsidP="007244C6">
            <w:pPr>
              <w:rPr>
                <w:del w:id="4447" w:author="gz y" w:date="2016-11-17T16:08:00Z"/>
              </w:rPr>
            </w:pPr>
            <w:del w:id="4448" w:author="gz y" w:date="2016-11-17T16:08:00Z">
              <w:r w:rsidDel="00B12392">
                <w:delText>String</w:delText>
              </w:r>
              <w:bookmarkStart w:id="4449" w:name="_Toc470769484"/>
              <w:bookmarkStart w:id="4450" w:name="_Toc470769881"/>
              <w:bookmarkStart w:id="4451" w:name="_Toc470771080"/>
              <w:bookmarkStart w:id="4452" w:name="_Toc471397923"/>
              <w:bookmarkEnd w:id="4449"/>
              <w:bookmarkEnd w:id="4450"/>
              <w:bookmarkEnd w:id="4451"/>
              <w:bookmarkEnd w:id="4452"/>
            </w:del>
          </w:p>
        </w:tc>
        <w:tc>
          <w:tcPr>
            <w:tcW w:w="1417" w:type="dxa"/>
            <w:vAlign w:val="center"/>
          </w:tcPr>
          <w:p w:rsidR="004B191E" w:rsidDel="00B12392" w:rsidRDefault="004B191E" w:rsidP="007244C6">
            <w:pPr>
              <w:rPr>
                <w:del w:id="4453" w:author="gz y" w:date="2016-11-17T16:08:00Z"/>
              </w:rPr>
            </w:pPr>
            <w:del w:id="4454" w:author="gz y" w:date="2016-11-17T16:08:00Z">
              <w:r w:rsidDel="00B12392">
                <w:rPr>
                  <w:rFonts w:hint="eastAsia"/>
                </w:rPr>
                <w:delText>100</w:delText>
              </w:r>
              <w:bookmarkStart w:id="4455" w:name="_Toc470769485"/>
              <w:bookmarkStart w:id="4456" w:name="_Toc470769882"/>
              <w:bookmarkStart w:id="4457" w:name="_Toc470771081"/>
              <w:bookmarkStart w:id="4458" w:name="_Toc471397924"/>
              <w:bookmarkEnd w:id="4455"/>
              <w:bookmarkEnd w:id="4456"/>
              <w:bookmarkEnd w:id="4457"/>
              <w:bookmarkEnd w:id="4458"/>
            </w:del>
          </w:p>
        </w:tc>
        <w:tc>
          <w:tcPr>
            <w:tcW w:w="2410" w:type="dxa"/>
            <w:vAlign w:val="center"/>
          </w:tcPr>
          <w:p w:rsidR="004B191E" w:rsidDel="00B12392" w:rsidRDefault="004B191E" w:rsidP="007244C6">
            <w:pPr>
              <w:rPr>
                <w:del w:id="4459" w:author="gz y" w:date="2016-11-17T16:08:00Z"/>
              </w:rPr>
            </w:pPr>
            <w:del w:id="4460" w:author="gz y" w:date="2016-11-17T16:08:00Z">
              <w:r w:rsidDel="00B12392">
                <w:rPr>
                  <w:rFonts w:hint="eastAsia"/>
                </w:rPr>
                <w:delText>失败时可输出错误信息</w:delText>
              </w:r>
              <w:bookmarkStart w:id="4461" w:name="_Toc470769486"/>
              <w:bookmarkStart w:id="4462" w:name="_Toc470769883"/>
              <w:bookmarkStart w:id="4463" w:name="_Toc470771082"/>
              <w:bookmarkStart w:id="4464" w:name="_Toc471397925"/>
              <w:bookmarkEnd w:id="4461"/>
              <w:bookmarkEnd w:id="4462"/>
              <w:bookmarkEnd w:id="4463"/>
              <w:bookmarkEnd w:id="4464"/>
            </w:del>
          </w:p>
        </w:tc>
        <w:bookmarkStart w:id="4465" w:name="_Toc470769487"/>
        <w:bookmarkStart w:id="4466" w:name="_Toc470769884"/>
        <w:bookmarkStart w:id="4467" w:name="_Toc470771083"/>
        <w:bookmarkStart w:id="4468" w:name="_Toc471397926"/>
        <w:bookmarkEnd w:id="4465"/>
        <w:bookmarkEnd w:id="4466"/>
        <w:bookmarkEnd w:id="4467"/>
        <w:bookmarkEnd w:id="4468"/>
      </w:tr>
    </w:tbl>
    <w:p w:rsidR="00B836F3" w:rsidRDefault="00B836F3" w:rsidP="00B836F3">
      <w:pPr>
        <w:pStyle w:val="2"/>
        <w:numPr>
          <w:ilvl w:val="1"/>
          <w:numId w:val="2"/>
        </w:numPr>
        <w:rPr>
          <w:ins w:id="4469" w:author="gz y" w:date="2016-12-27T15:23:00Z"/>
        </w:rPr>
      </w:pPr>
      <w:bookmarkStart w:id="4470" w:name="_Toc471397927"/>
      <w:ins w:id="4471" w:author="gz y" w:date="2016-12-27T15:24:00Z">
        <w:r>
          <w:rPr>
            <w:rFonts w:hint="eastAsia"/>
          </w:rPr>
          <w:t>重载配置</w:t>
        </w:r>
      </w:ins>
      <w:bookmarkEnd w:id="4470"/>
    </w:p>
    <w:p w:rsidR="00B836F3" w:rsidRDefault="00B836F3" w:rsidP="00B836F3">
      <w:pPr>
        <w:pStyle w:val="aa"/>
        <w:numPr>
          <w:ilvl w:val="0"/>
          <w:numId w:val="11"/>
        </w:numPr>
        <w:ind w:firstLineChars="0"/>
        <w:rPr>
          <w:ins w:id="4472" w:author="gz y" w:date="2016-12-27T15:23:00Z"/>
        </w:rPr>
      </w:pPr>
      <w:ins w:id="4473" w:author="gz y" w:date="2016-12-27T15:23:00Z">
        <w:r>
          <w:rPr>
            <w:rFonts w:hint="eastAsia"/>
          </w:rPr>
          <w:t>URL</w:t>
        </w:r>
        <w:r>
          <w:rPr>
            <w:rFonts w:hint="eastAsia"/>
          </w:rPr>
          <w:t>：</w:t>
        </w:r>
      </w:ins>
      <w:ins w:id="4474" w:author="gz y" w:date="2016-12-27T15:33:00Z">
        <w:r>
          <w:t>GET</w:t>
        </w:r>
      </w:ins>
      <w:ins w:id="4475" w:author="gz y" w:date="2016-12-27T15:23:00Z">
        <w:r>
          <w:rPr>
            <w:rFonts w:hint="eastAsia"/>
          </w:rPr>
          <w:t xml:space="preserve"> /api/</w:t>
        </w:r>
      </w:ins>
      <w:ins w:id="4476" w:author="gz y" w:date="2016-12-27T15:24:00Z">
        <w:r>
          <w:t>conf</w:t>
        </w:r>
      </w:ins>
      <w:ins w:id="4477" w:author="gz y" w:date="2016-12-27T15:23:00Z">
        <w:r>
          <w:t>/</w:t>
        </w:r>
      </w:ins>
      <w:ins w:id="4478" w:author="gz y" w:date="2016-12-27T15:25:00Z">
        <w:r>
          <w:t>reload</w:t>
        </w:r>
      </w:ins>
      <w:ins w:id="4479" w:author="gz y" w:date="2016-12-27T15:35:00Z">
        <w:r w:rsidR="004D6494">
          <w:t>/@module</w:t>
        </w:r>
      </w:ins>
    </w:p>
    <w:p w:rsidR="00B836F3" w:rsidRDefault="00B836F3" w:rsidP="00B836F3">
      <w:pPr>
        <w:pStyle w:val="aa"/>
        <w:numPr>
          <w:ilvl w:val="0"/>
          <w:numId w:val="11"/>
        </w:numPr>
        <w:ind w:firstLineChars="0"/>
        <w:rPr>
          <w:ins w:id="4480" w:author="gz y" w:date="2016-12-27T15:23:00Z"/>
        </w:rPr>
      </w:pPr>
      <w:ins w:id="4481" w:author="gz y" w:date="2016-12-27T15:23:00Z">
        <w:r>
          <w:rPr>
            <w:rFonts w:hint="eastAsia"/>
          </w:rPr>
          <w:t>权限：</w:t>
        </w:r>
        <w:r>
          <w:rPr>
            <w:rFonts w:hint="eastAsia"/>
          </w:rPr>
          <w:t>gui</w:t>
        </w:r>
        <w:r>
          <w:t>, api</w:t>
        </w:r>
      </w:ins>
    </w:p>
    <w:p w:rsidR="00B836F3" w:rsidRDefault="00B836F3" w:rsidP="00B836F3">
      <w:pPr>
        <w:pStyle w:val="aa"/>
        <w:numPr>
          <w:ilvl w:val="0"/>
          <w:numId w:val="11"/>
        </w:numPr>
        <w:ind w:firstLineChars="0"/>
        <w:rPr>
          <w:ins w:id="4482" w:author="gz y" w:date="2016-12-27T15:23:00Z"/>
        </w:rPr>
      </w:pPr>
      <w:ins w:id="4483" w:author="gz y" w:date="2016-12-27T15:23:00Z">
        <w:r>
          <w:rPr>
            <w:rFonts w:hint="eastAsia"/>
          </w:rPr>
          <w:t>参数：</w:t>
        </w:r>
      </w:ins>
    </w:p>
    <w:p w:rsidR="00B836F3" w:rsidRDefault="00B836F3" w:rsidP="00B836F3">
      <w:pPr>
        <w:rPr>
          <w:ins w:id="4484" w:author="gz y" w:date="2016-12-27T15:23:00Z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B836F3" w:rsidTr="00B836F3">
        <w:trPr>
          <w:jc w:val="center"/>
          <w:ins w:id="4485" w:author="gz y" w:date="2016-12-27T15:23:00Z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B836F3" w:rsidRDefault="00B836F3" w:rsidP="00B836F3">
            <w:pPr>
              <w:rPr>
                <w:ins w:id="4486" w:author="gz y" w:date="2016-12-27T15:23:00Z"/>
              </w:rPr>
            </w:pPr>
            <w:ins w:id="4487" w:author="gz y" w:date="2016-12-27T15:23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836F3" w:rsidRDefault="00B836F3" w:rsidP="00B836F3">
            <w:pPr>
              <w:rPr>
                <w:ins w:id="4488" w:author="gz y" w:date="2016-12-27T15:23:00Z"/>
              </w:rPr>
            </w:pPr>
            <w:ins w:id="4489" w:author="gz y" w:date="2016-12-27T15:23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836F3" w:rsidRDefault="00B836F3" w:rsidP="00B836F3">
            <w:pPr>
              <w:rPr>
                <w:ins w:id="4490" w:author="gz y" w:date="2016-12-27T15:23:00Z"/>
              </w:rPr>
            </w:pPr>
            <w:ins w:id="4491" w:author="gz y" w:date="2016-12-27T15:23:00Z">
              <w:r>
                <w:rPr>
                  <w:rFonts w:hint="eastAsia"/>
                </w:rPr>
                <w:t>长度（字节）</w:t>
              </w:r>
            </w:ins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836F3" w:rsidRDefault="00B836F3" w:rsidP="00B836F3">
            <w:pPr>
              <w:rPr>
                <w:ins w:id="4492" w:author="gz y" w:date="2016-12-27T15:23:00Z"/>
              </w:rPr>
            </w:pPr>
            <w:ins w:id="4493" w:author="gz y" w:date="2016-12-27T15:23:00Z">
              <w:r>
                <w:rPr>
                  <w:rFonts w:hint="eastAsia"/>
                </w:rPr>
                <w:t>说明</w:t>
              </w:r>
            </w:ins>
          </w:p>
        </w:tc>
      </w:tr>
      <w:tr w:rsidR="00B836F3" w:rsidTr="00B836F3">
        <w:trPr>
          <w:jc w:val="center"/>
          <w:ins w:id="4494" w:author="gz y" w:date="2016-12-27T15:23:00Z"/>
        </w:trPr>
        <w:tc>
          <w:tcPr>
            <w:tcW w:w="1838" w:type="dxa"/>
            <w:vAlign w:val="center"/>
          </w:tcPr>
          <w:p w:rsidR="00B836F3" w:rsidRDefault="004D6494" w:rsidP="00B836F3">
            <w:pPr>
              <w:rPr>
                <w:ins w:id="4495" w:author="gz y" w:date="2016-12-27T15:23:00Z"/>
              </w:rPr>
            </w:pPr>
            <w:ins w:id="4496" w:author="gz y" w:date="2016-12-27T15:37:00Z">
              <w:r w:rsidRPr="004D6494">
                <w:t>module</w:t>
              </w:r>
            </w:ins>
            <w:ins w:id="4497" w:author="gz y" w:date="2016-12-27T15:23:00Z">
              <w:r w:rsidR="00B836F3">
                <w:t xml:space="preserve"> </w:t>
              </w:r>
              <w:r w:rsidR="00B836F3" w:rsidRPr="001964D0">
                <w:rPr>
                  <w:rFonts w:hint="eastAsia"/>
                  <w:color w:val="FF0000"/>
                </w:rPr>
                <w:t>*</w:t>
              </w:r>
            </w:ins>
          </w:p>
        </w:tc>
        <w:tc>
          <w:tcPr>
            <w:tcW w:w="1843" w:type="dxa"/>
            <w:vAlign w:val="center"/>
          </w:tcPr>
          <w:p w:rsidR="00B836F3" w:rsidRDefault="00B836F3" w:rsidP="00B836F3">
            <w:pPr>
              <w:rPr>
                <w:ins w:id="4498" w:author="gz y" w:date="2016-12-27T15:23:00Z"/>
              </w:rPr>
            </w:pPr>
            <w:ins w:id="4499" w:author="gz y" w:date="2016-12-27T15:23:00Z">
              <w:r>
                <w:t>String</w:t>
              </w:r>
            </w:ins>
          </w:p>
        </w:tc>
        <w:tc>
          <w:tcPr>
            <w:tcW w:w="1417" w:type="dxa"/>
            <w:vAlign w:val="center"/>
          </w:tcPr>
          <w:p w:rsidR="00B836F3" w:rsidRDefault="004D6494" w:rsidP="00B836F3">
            <w:pPr>
              <w:rPr>
                <w:ins w:id="4500" w:author="gz y" w:date="2016-12-27T15:23:00Z"/>
              </w:rPr>
            </w:pPr>
            <w:ins w:id="4501" w:author="gz y" w:date="2016-12-27T15:23:00Z">
              <w:r>
                <w:rPr>
                  <w:rFonts w:hint="eastAsia"/>
                </w:rPr>
                <w:t>6</w:t>
              </w:r>
              <w:r w:rsidR="00B836F3">
                <w:rPr>
                  <w:rFonts w:hint="eastAsia"/>
                </w:rPr>
                <w:t>0</w:t>
              </w:r>
            </w:ins>
          </w:p>
        </w:tc>
        <w:tc>
          <w:tcPr>
            <w:tcW w:w="2410" w:type="dxa"/>
            <w:vAlign w:val="center"/>
          </w:tcPr>
          <w:p w:rsidR="00B836F3" w:rsidRDefault="004D6494" w:rsidP="00B836F3">
            <w:pPr>
              <w:rPr>
                <w:ins w:id="4502" w:author="gz y" w:date="2016-12-27T15:23:00Z"/>
              </w:rPr>
            </w:pPr>
            <w:ins w:id="4503" w:author="gz y" w:date="2016-12-27T15:37:00Z">
              <w:r>
                <w:rPr>
                  <w:rFonts w:hint="eastAsia"/>
                </w:rPr>
                <w:t>模块名称</w:t>
              </w:r>
            </w:ins>
            <w:ins w:id="4504" w:author="gz y" w:date="2016-12-27T15:39:00Z">
              <w:r w:rsidR="004D6921">
                <w:rPr>
                  <w:rFonts w:hint="eastAsia"/>
                </w:rPr>
                <w:t>，需要加过滤</w:t>
              </w:r>
            </w:ins>
          </w:p>
        </w:tc>
      </w:tr>
    </w:tbl>
    <w:p w:rsidR="00B836F3" w:rsidRDefault="00B836F3" w:rsidP="00B836F3">
      <w:pPr>
        <w:rPr>
          <w:ins w:id="4505" w:author="gz y" w:date="2016-12-27T15:23:00Z"/>
        </w:rPr>
      </w:pPr>
    </w:p>
    <w:p w:rsidR="00B836F3" w:rsidRDefault="00B836F3" w:rsidP="00696B1E">
      <w:pPr>
        <w:pStyle w:val="aa"/>
        <w:numPr>
          <w:ilvl w:val="0"/>
          <w:numId w:val="11"/>
        </w:numPr>
        <w:ind w:firstLineChars="0"/>
        <w:rPr>
          <w:ins w:id="4506" w:author="gz y" w:date="2016-12-27T15:23:00Z"/>
        </w:rPr>
      </w:pPr>
      <w:ins w:id="4507" w:author="gz y" w:date="2016-12-27T15:23:00Z">
        <w:r>
          <w:rPr>
            <w:rFonts w:hint="eastAsia"/>
          </w:rPr>
          <w:t>示例：</w:t>
        </w:r>
      </w:ins>
      <w:ins w:id="4508" w:author="gz y" w:date="2016-12-27T15:38:00Z">
        <w:r w:rsidR="00696B1E" w:rsidRPr="00696B1E">
          <w:t>http://www.systec-pbx.net/api/</w:t>
        </w:r>
        <w:r w:rsidR="00696B1E">
          <w:rPr>
            <w:rFonts w:hint="eastAsia"/>
          </w:rPr>
          <w:t>conf</w:t>
        </w:r>
        <w:r w:rsidR="00696B1E" w:rsidRPr="00696B1E">
          <w:t>/</w:t>
        </w:r>
        <w:r w:rsidR="00696B1E">
          <w:t>reload/dialplans</w:t>
        </w:r>
      </w:ins>
    </w:p>
    <w:p w:rsidR="00B836F3" w:rsidRDefault="00B836F3" w:rsidP="00B836F3">
      <w:pPr>
        <w:pStyle w:val="aa"/>
        <w:numPr>
          <w:ilvl w:val="0"/>
          <w:numId w:val="11"/>
        </w:numPr>
        <w:ind w:firstLineChars="0"/>
        <w:rPr>
          <w:ins w:id="4509" w:author="gz y" w:date="2016-12-27T15:23:00Z"/>
        </w:rPr>
      </w:pPr>
      <w:ins w:id="4510" w:author="gz y" w:date="2016-12-27T15:23:00Z">
        <w:r>
          <w:rPr>
            <w:rFonts w:hint="eastAsia"/>
          </w:rPr>
          <w:t>返回：</w:t>
        </w:r>
        <w:r>
          <w:rPr>
            <w:rFonts w:hint="eastAsia"/>
          </w:rPr>
          <w:t>A</w:t>
        </w:r>
        <w:r>
          <w:t>PI.State</w:t>
        </w:r>
      </w:ins>
    </w:p>
    <w:p w:rsidR="00F521F2" w:rsidRPr="004B191E" w:rsidDel="00B12392" w:rsidRDefault="00F521F2" w:rsidP="00F521F2">
      <w:pPr>
        <w:rPr>
          <w:del w:id="4511" w:author="gz y" w:date="2016-11-17T16:08:00Z"/>
        </w:rPr>
      </w:pPr>
    </w:p>
    <w:p w:rsidR="00F521F2" w:rsidRPr="003704DE" w:rsidDel="00B12392" w:rsidRDefault="00F521F2" w:rsidP="00ED2835">
      <w:pPr>
        <w:pStyle w:val="aa"/>
        <w:numPr>
          <w:ilvl w:val="0"/>
          <w:numId w:val="11"/>
        </w:numPr>
        <w:ind w:firstLineChars="0"/>
        <w:rPr>
          <w:del w:id="4512" w:author="gz y" w:date="2016-11-17T16:08:00Z"/>
        </w:rPr>
      </w:pPr>
      <w:del w:id="4513" w:author="gz y" w:date="2016-11-17T16:08:00Z">
        <w:r w:rsidDel="00B12392">
          <w:rPr>
            <w:rFonts w:hint="eastAsia"/>
          </w:rPr>
          <w:delText>示例：</w:delText>
        </w:r>
        <w:r w:rsidDel="00B12392">
          <w:rPr>
            <w:rFonts w:hint="eastAsia"/>
          </w:rPr>
          <w:delText>{</w:delText>
        </w:r>
        <w:r w:rsidDel="00B12392">
          <w:delText>“api”: “</w:delText>
        </w:r>
        <w:r w:rsidR="00ED5F61" w:rsidDel="00B12392">
          <w:rPr>
            <w:rFonts w:hint="eastAsia"/>
          </w:rPr>
          <w:delText>/api/</w:delText>
        </w:r>
        <w:r w:rsidR="00ED5F61" w:rsidDel="00B12392">
          <w:delText>users/</w:delText>
        </w:r>
        <w:r w:rsidR="00ED5F61" w:rsidDel="00B12392">
          <w:rPr>
            <w:rFonts w:hint="eastAsia"/>
          </w:rPr>
          <w:delText>delete</w:delText>
        </w:r>
        <w:r w:rsidDel="00B12392">
          <w:delText>”, “state”: “ok”</w:delText>
        </w:r>
        <w:r w:rsidDel="00B12392">
          <w:rPr>
            <w:rFonts w:hint="eastAsia"/>
          </w:rPr>
          <w:delText>}</w:delText>
        </w:r>
      </w:del>
    </w:p>
    <w:p w:rsidR="00F521F2" w:rsidRPr="00F521F2" w:rsidRDefault="00F521F2" w:rsidP="00F521F2"/>
    <w:p w:rsidR="002713D7" w:rsidRDefault="00B10712" w:rsidP="00ED2835">
      <w:pPr>
        <w:pStyle w:val="1"/>
        <w:numPr>
          <w:ilvl w:val="0"/>
          <w:numId w:val="2"/>
        </w:numPr>
      </w:pPr>
      <w:bookmarkStart w:id="4514" w:name="_Toc471397928"/>
      <w:r>
        <w:rPr>
          <w:rFonts w:hint="eastAsia"/>
        </w:rPr>
        <w:lastRenderedPageBreak/>
        <w:t>Web</w:t>
      </w:r>
      <w:r>
        <w:t xml:space="preserve"> GUI</w:t>
      </w:r>
      <w:r w:rsidR="002713D7">
        <w:rPr>
          <w:rFonts w:hint="eastAsia"/>
        </w:rPr>
        <w:t>设计</w:t>
      </w:r>
      <w:bookmarkEnd w:id="4514"/>
    </w:p>
    <w:p w:rsidR="00A31131" w:rsidRDefault="00D72B6A" w:rsidP="00ED2835">
      <w:pPr>
        <w:pStyle w:val="2"/>
        <w:numPr>
          <w:ilvl w:val="1"/>
          <w:numId w:val="2"/>
        </w:numPr>
      </w:pPr>
      <w:bookmarkStart w:id="4515" w:name="_Toc471397929"/>
      <w:r>
        <w:rPr>
          <w:rFonts w:hint="eastAsia"/>
        </w:rPr>
        <w:t>页面概述</w:t>
      </w:r>
      <w:bookmarkEnd w:id="4515"/>
    </w:p>
    <w:p w:rsidR="00E1106D" w:rsidRDefault="006B03C3" w:rsidP="00E1106D">
      <w:r>
        <w:object w:dxaOrig="8097" w:dyaOrig="8276">
          <v:shape id="_x0000_i1027" type="#_x0000_t75" style="width:405pt;height:414pt" o:ole="">
            <v:imagedata r:id="rId15" o:title=""/>
          </v:shape>
          <o:OLEObject Type="Embed" ProgID="Visio.Drawing.11" ShapeID="_x0000_i1027" DrawAspect="Content" ObjectID="_1549200135" r:id="rId16"/>
        </w:object>
      </w:r>
    </w:p>
    <w:p w:rsidR="00933B0B" w:rsidRDefault="00933B0B" w:rsidP="00E1106D"/>
    <w:p w:rsidR="00807438" w:rsidRDefault="00933B0B" w:rsidP="00ED2835">
      <w:pPr>
        <w:pStyle w:val="2"/>
        <w:numPr>
          <w:ilvl w:val="1"/>
          <w:numId w:val="2"/>
        </w:numPr>
      </w:pPr>
      <w:bookmarkStart w:id="4516" w:name="_Toc471397930"/>
      <w:r>
        <w:rPr>
          <w:rFonts w:hint="eastAsia"/>
        </w:rPr>
        <w:t>公共</w:t>
      </w:r>
      <w:r w:rsidR="00D72B6A">
        <w:rPr>
          <w:rFonts w:hint="eastAsia"/>
        </w:rPr>
        <w:t>元素</w:t>
      </w:r>
      <w:bookmarkEnd w:id="4516"/>
    </w:p>
    <w:p w:rsidR="00366C74" w:rsidRDefault="00366C74" w:rsidP="00366C74">
      <w:r>
        <w:object w:dxaOrig="8275" w:dyaOrig="1331">
          <v:shape id="_x0000_i1028" type="#_x0000_t75" style="width:414pt;height:66.75pt" o:ole="">
            <v:imagedata r:id="rId17" o:title=""/>
          </v:shape>
          <o:OLEObject Type="Embed" ProgID="Visio.Drawing.11" ShapeID="_x0000_i1028" DrawAspect="Content" ObjectID="_1549200136" r:id="rId18"/>
        </w:object>
      </w:r>
    </w:p>
    <w:p w:rsidR="003C6D73" w:rsidRDefault="003C6D73" w:rsidP="00366C74"/>
    <w:p w:rsidR="002F13B5" w:rsidRDefault="002F13B5" w:rsidP="00366C74">
      <w:r>
        <w:rPr>
          <w:rFonts w:hint="eastAsia"/>
        </w:rPr>
        <w:t>说明：登录页面不包含导航、用户、退出元素</w:t>
      </w:r>
    </w:p>
    <w:p w:rsidR="003C6D73" w:rsidRDefault="003C6D73" w:rsidP="00366C74"/>
    <w:p w:rsidR="00014DCF" w:rsidRDefault="00014DCF" w:rsidP="00ED2835">
      <w:pPr>
        <w:pStyle w:val="2"/>
        <w:numPr>
          <w:ilvl w:val="1"/>
          <w:numId w:val="2"/>
        </w:numPr>
      </w:pPr>
      <w:bookmarkStart w:id="4517" w:name="_Toc471397931"/>
      <w:r>
        <w:rPr>
          <w:rFonts w:hint="eastAsia"/>
        </w:rPr>
        <w:lastRenderedPageBreak/>
        <w:t>页面设计</w:t>
      </w:r>
      <w:bookmarkEnd w:id="4517"/>
    </w:p>
    <w:p w:rsidR="00107CAB" w:rsidRPr="00107CAB" w:rsidRDefault="002B6BF3" w:rsidP="00ED2835">
      <w:pPr>
        <w:pStyle w:val="3"/>
        <w:numPr>
          <w:ilvl w:val="2"/>
          <w:numId w:val="2"/>
        </w:numPr>
      </w:pPr>
      <w:bookmarkStart w:id="4518" w:name="_Toc471397932"/>
      <w:r>
        <w:rPr>
          <w:rFonts w:hint="eastAsia"/>
        </w:rPr>
        <w:t>登录页面</w:t>
      </w:r>
      <w:bookmarkEnd w:id="4518"/>
    </w:p>
    <w:p w:rsidR="00107CAB" w:rsidRDefault="00F72A24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/login</w:t>
      </w:r>
    </w:p>
    <w:p w:rsidR="00703952" w:rsidRDefault="00E27508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管理员模式</w:t>
      </w:r>
      <w:r w:rsidR="00FE37EB">
        <w:rPr>
          <w:rFonts w:hint="eastAsia"/>
        </w:rPr>
        <w:t>（默认）</w:t>
      </w:r>
      <w:r w:rsidR="00703952">
        <w:rPr>
          <w:rFonts w:hint="eastAsia"/>
        </w:rPr>
        <w:t>：</w:t>
      </w:r>
      <w:r w:rsidR="000F3538">
        <w:rPr>
          <w:rFonts w:hint="eastAsia"/>
        </w:rPr>
        <w:t>表单</w:t>
      </w:r>
    </w:p>
    <w:p w:rsidR="00C515A2" w:rsidRDefault="00C515A2" w:rsidP="00C515A2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107CAB" w:rsidTr="00EF344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107CAB" w:rsidRDefault="00107CAB" w:rsidP="007A0FF9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107CAB" w:rsidRDefault="00107CAB" w:rsidP="007A0FF9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107CAB" w:rsidRDefault="00107CAB" w:rsidP="007A0FF9">
            <w:r>
              <w:rPr>
                <w:rFonts w:hint="eastAsia"/>
              </w:rPr>
              <w:t>说明</w:t>
            </w:r>
          </w:p>
        </w:tc>
      </w:tr>
      <w:tr w:rsidR="00107CAB" w:rsidTr="00EF344C">
        <w:trPr>
          <w:jc w:val="center"/>
        </w:trPr>
        <w:tc>
          <w:tcPr>
            <w:tcW w:w="1985" w:type="dxa"/>
            <w:vAlign w:val="center"/>
          </w:tcPr>
          <w:p w:rsidR="00107CAB" w:rsidRDefault="00C337C1" w:rsidP="007A0FF9">
            <w:r>
              <w:rPr>
                <w:rFonts w:hint="eastAsia"/>
              </w:rPr>
              <w:t>密码</w:t>
            </w:r>
          </w:p>
        </w:tc>
        <w:tc>
          <w:tcPr>
            <w:tcW w:w="2977" w:type="dxa"/>
            <w:vAlign w:val="center"/>
          </w:tcPr>
          <w:p w:rsidR="00107CAB" w:rsidRDefault="00D107BD" w:rsidP="007A0FF9">
            <w:r>
              <w:rPr>
                <w:rFonts w:hint="eastAsia"/>
              </w:rPr>
              <w:t>密码输入框</w:t>
            </w:r>
            <w:r w:rsidR="00764468">
              <w:rPr>
                <w:rFonts w:hint="eastAsia"/>
              </w:rPr>
              <w:t>，必填，</w:t>
            </w:r>
            <w:r>
              <w:rPr>
                <w:rFonts w:hint="eastAsia"/>
              </w:rPr>
              <w:t>回车登录</w:t>
            </w:r>
          </w:p>
        </w:tc>
        <w:tc>
          <w:tcPr>
            <w:tcW w:w="2698" w:type="dxa"/>
            <w:vAlign w:val="center"/>
          </w:tcPr>
          <w:p w:rsidR="00107CAB" w:rsidRDefault="00107CAB" w:rsidP="007A0FF9"/>
        </w:tc>
      </w:tr>
      <w:tr w:rsidR="00D107BD" w:rsidTr="00EF344C">
        <w:trPr>
          <w:jc w:val="center"/>
        </w:trPr>
        <w:tc>
          <w:tcPr>
            <w:tcW w:w="1985" w:type="dxa"/>
            <w:vAlign w:val="center"/>
          </w:tcPr>
          <w:p w:rsidR="00D107BD" w:rsidRDefault="00261849" w:rsidP="007A0FF9">
            <w:r>
              <w:rPr>
                <w:rFonts w:hint="eastAsia"/>
              </w:rPr>
              <w:t>登录</w:t>
            </w:r>
          </w:p>
        </w:tc>
        <w:tc>
          <w:tcPr>
            <w:tcW w:w="2977" w:type="dxa"/>
            <w:vAlign w:val="center"/>
          </w:tcPr>
          <w:p w:rsidR="00D107BD" w:rsidRDefault="00D107BD" w:rsidP="007A0FF9">
            <w:r>
              <w:rPr>
                <w:rFonts w:hint="eastAsia"/>
              </w:rPr>
              <w:t>按钮，点击登录</w:t>
            </w:r>
          </w:p>
        </w:tc>
        <w:tc>
          <w:tcPr>
            <w:tcW w:w="2698" w:type="dxa"/>
            <w:vAlign w:val="center"/>
          </w:tcPr>
          <w:p w:rsidR="00D107BD" w:rsidRDefault="00D107BD" w:rsidP="007A0FF9"/>
        </w:tc>
      </w:tr>
      <w:tr w:rsidR="00107CAB" w:rsidTr="00EF344C">
        <w:trPr>
          <w:jc w:val="center"/>
        </w:trPr>
        <w:tc>
          <w:tcPr>
            <w:tcW w:w="1985" w:type="dxa"/>
            <w:vAlign w:val="center"/>
          </w:tcPr>
          <w:p w:rsidR="00107CAB" w:rsidRDefault="00BB176D" w:rsidP="00D107BD">
            <w:r>
              <w:rPr>
                <w:rFonts w:hint="eastAsia"/>
              </w:rPr>
              <w:t>切换</w:t>
            </w:r>
            <w:r w:rsidR="00385671">
              <w:rPr>
                <w:rFonts w:hint="eastAsia"/>
              </w:rPr>
              <w:t>模式</w:t>
            </w:r>
          </w:p>
        </w:tc>
        <w:tc>
          <w:tcPr>
            <w:tcW w:w="2977" w:type="dxa"/>
            <w:vAlign w:val="center"/>
          </w:tcPr>
          <w:p w:rsidR="00107CAB" w:rsidRDefault="00D107BD" w:rsidP="007A0FF9">
            <w:r>
              <w:rPr>
                <w:rFonts w:hint="eastAsia"/>
              </w:rPr>
              <w:t>按钮</w:t>
            </w:r>
            <w:r w:rsidR="00D9536A">
              <w:t xml:space="preserve">, </w:t>
            </w:r>
            <w:r>
              <w:rPr>
                <w:rFonts w:hint="eastAsia"/>
              </w:rPr>
              <w:t>点击进入用户模式</w:t>
            </w:r>
          </w:p>
        </w:tc>
        <w:tc>
          <w:tcPr>
            <w:tcW w:w="2698" w:type="dxa"/>
            <w:vAlign w:val="center"/>
          </w:tcPr>
          <w:p w:rsidR="00107CAB" w:rsidRDefault="00107CAB" w:rsidP="007A0FF9"/>
        </w:tc>
      </w:tr>
    </w:tbl>
    <w:p w:rsidR="000B2080" w:rsidRDefault="000B2080" w:rsidP="000B2080"/>
    <w:p w:rsidR="008E156F" w:rsidRDefault="005546B1" w:rsidP="00ED2835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用户模式</w:t>
      </w:r>
      <w:r w:rsidR="008E156F">
        <w:rPr>
          <w:rFonts w:hint="eastAsia"/>
        </w:rPr>
        <w:t>：</w:t>
      </w:r>
      <w:r w:rsidR="00201E5B">
        <w:rPr>
          <w:rFonts w:hint="eastAsia"/>
        </w:rPr>
        <w:t>表单</w:t>
      </w:r>
    </w:p>
    <w:p w:rsidR="008E156F" w:rsidRDefault="008E156F" w:rsidP="008E156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8E156F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8E156F" w:rsidRDefault="008E156F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8E156F" w:rsidRDefault="008E156F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8E156F" w:rsidRDefault="008E156F" w:rsidP="00C7485C">
            <w:r>
              <w:rPr>
                <w:rFonts w:hint="eastAsia"/>
              </w:rPr>
              <w:t>说明</w:t>
            </w:r>
          </w:p>
        </w:tc>
      </w:tr>
      <w:tr w:rsidR="008E156F" w:rsidTr="00C7485C">
        <w:trPr>
          <w:jc w:val="center"/>
        </w:trPr>
        <w:tc>
          <w:tcPr>
            <w:tcW w:w="1985" w:type="dxa"/>
            <w:vAlign w:val="center"/>
          </w:tcPr>
          <w:p w:rsidR="008E156F" w:rsidRDefault="00EB54A1" w:rsidP="00C7485C">
            <w:r>
              <w:rPr>
                <w:rFonts w:hint="eastAsia"/>
              </w:rPr>
              <w:t>用户名</w:t>
            </w:r>
          </w:p>
        </w:tc>
        <w:tc>
          <w:tcPr>
            <w:tcW w:w="2977" w:type="dxa"/>
            <w:vAlign w:val="center"/>
          </w:tcPr>
          <w:p w:rsidR="008E156F" w:rsidRDefault="00D107BD" w:rsidP="00C7485C">
            <w:r>
              <w:rPr>
                <w:rFonts w:hint="eastAsia"/>
              </w:rPr>
              <w:t>文本输入框</w:t>
            </w:r>
            <w:r w:rsidR="00F33698">
              <w:t xml:space="preserve">, </w:t>
            </w:r>
            <w:r w:rsidR="00CC4BBF">
              <w:rPr>
                <w:rFonts w:hint="eastAsia"/>
              </w:rPr>
              <w:t>必填，</w:t>
            </w:r>
            <w:r w:rsidR="00C67614">
              <w:rPr>
                <w:rFonts w:hint="eastAsia"/>
              </w:rPr>
              <w:t>回车登录</w:t>
            </w:r>
          </w:p>
        </w:tc>
        <w:tc>
          <w:tcPr>
            <w:tcW w:w="2698" w:type="dxa"/>
            <w:vAlign w:val="center"/>
          </w:tcPr>
          <w:p w:rsidR="008E156F" w:rsidRDefault="004A37A2" w:rsidP="00C7485C">
            <w:r>
              <w:rPr>
                <w:rFonts w:hint="eastAsia"/>
              </w:rPr>
              <w:t>可以是</w:t>
            </w:r>
            <w:r w:rsidR="00F43A65">
              <w:rPr>
                <w:rFonts w:hint="eastAsia"/>
              </w:rPr>
              <w:t>sip</w:t>
            </w:r>
            <w:r w:rsidR="00F43A65">
              <w:rPr>
                <w:rFonts w:hint="eastAsia"/>
              </w:rPr>
              <w:t>用户</w:t>
            </w:r>
          </w:p>
        </w:tc>
      </w:tr>
      <w:tr w:rsidR="008E156F" w:rsidTr="00C7485C">
        <w:trPr>
          <w:jc w:val="center"/>
        </w:trPr>
        <w:tc>
          <w:tcPr>
            <w:tcW w:w="1985" w:type="dxa"/>
            <w:vAlign w:val="center"/>
          </w:tcPr>
          <w:p w:rsidR="008E156F" w:rsidRDefault="00BE5A63" w:rsidP="00C7485C">
            <w:r>
              <w:rPr>
                <w:rFonts w:hint="eastAsia"/>
              </w:rPr>
              <w:t>密码</w:t>
            </w:r>
          </w:p>
        </w:tc>
        <w:tc>
          <w:tcPr>
            <w:tcW w:w="2977" w:type="dxa"/>
            <w:vAlign w:val="center"/>
          </w:tcPr>
          <w:p w:rsidR="008E156F" w:rsidRDefault="00387ABA" w:rsidP="00C7485C">
            <w:r>
              <w:rPr>
                <w:rFonts w:hint="eastAsia"/>
              </w:rPr>
              <w:t>密码输入框</w:t>
            </w:r>
            <w:r>
              <w:t xml:space="preserve">, </w:t>
            </w:r>
            <w:r w:rsidR="00CC4BBF">
              <w:rPr>
                <w:rFonts w:hint="eastAsia"/>
              </w:rPr>
              <w:t>必填，</w:t>
            </w:r>
            <w:r>
              <w:rPr>
                <w:rFonts w:hint="eastAsia"/>
              </w:rPr>
              <w:t>回车登录</w:t>
            </w:r>
          </w:p>
        </w:tc>
        <w:tc>
          <w:tcPr>
            <w:tcW w:w="2698" w:type="dxa"/>
            <w:vAlign w:val="center"/>
          </w:tcPr>
          <w:p w:rsidR="008E156F" w:rsidRDefault="008E156F" w:rsidP="00C7485C"/>
        </w:tc>
      </w:tr>
      <w:tr w:rsidR="00261849" w:rsidTr="00C7485C">
        <w:trPr>
          <w:jc w:val="center"/>
        </w:trPr>
        <w:tc>
          <w:tcPr>
            <w:tcW w:w="1985" w:type="dxa"/>
            <w:vAlign w:val="center"/>
          </w:tcPr>
          <w:p w:rsidR="00261849" w:rsidRDefault="00261849" w:rsidP="00C7485C">
            <w:r>
              <w:rPr>
                <w:rFonts w:hint="eastAsia"/>
              </w:rPr>
              <w:t>登录</w:t>
            </w:r>
          </w:p>
        </w:tc>
        <w:tc>
          <w:tcPr>
            <w:tcW w:w="2977" w:type="dxa"/>
            <w:vAlign w:val="center"/>
          </w:tcPr>
          <w:p w:rsidR="00261849" w:rsidRDefault="00261849" w:rsidP="00C7485C">
            <w:r>
              <w:rPr>
                <w:rFonts w:hint="eastAsia"/>
              </w:rPr>
              <w:t>按钮，点击登录</w:t>
            </w:r>
          </w:p>
        </w:tc>
        <w:tc>
          <w:tcPr>
            <w:tcW w:w="2698" w:type="dxa"/>
            <w:vAlign w:val="center"/>
          </w:tcPr>
          <w:p w:rsidR="00261849" w:rsidRDefault="00261849" w:rsidP="00C7485C"/>
        </w:tc>
      </w:tr>
      <w:tr w:rsidR="004F621E" w:rsidTr="00C7485C">
        <w:trPr>
          <w:jc w:val="center"/>
        </w:trPr>
        <w:tc>
          <w:tcPr>
            <w:tcW w:w="1985" w:type="dxa"/>
            <w:vAlign w:val="center"/>
          </w:tcPr>
          <w:p w:rsidR="004F621E" w:rsidRDefault="00A1386B" w:rsidP="00C7485C">
            <w:r>
              <w:rPr>
                <w:rFonts w:hint="eastAsia"/>
              </w:rPr>
              <w:t>切换模式</w:t>
            </w:r>
          </w:p>
        </w:tc>
        <w:tc>
          <w:tcPr>
            <w:tcW w:w="2977" w:type="dxa"/>
            <w:vAlign w:val="center"/>
          </w:tcPr>
          <w:p w:rsidR="004F621E" w:rsidRDefault="00C73BFF" w:rsidP="00C7485C">
            <w:r>
              <w:rPr>
                <w:rFonts w:hint="eastAsia"/>
              </w:rPr>
              <w:t>按钮</w:t>
            </w:r>
            <w:r>
              <w:t xml:space="preserve">, </w:t>
            </w:r>
            <w:r>
              <w:rPr>
                <w:rFonts w:hint="eastAsia"/>
              </w:rPr>
              <w:t>点击进入管理员模式</w:t>
            </w:r>
          </w:p>
        </w:tc>
        <w:tc>
          <w:tcPr>
            <w:tcW w:w="2698" w:type="dxa"/>
            <w:vAlign w:val="center"/>
          </w:tcPr>
          <w:p w:rsidR="004F621E" w:rsidRDefault="004F621E" w:rsidP="00C7485C"/>
        </w:tc>
      </w:tr>
    </w:tbl>
    <w:p w:rsidR="008E156F" w:rsidRDefault="008E156F" w:rsidP="008E156F"/>
    <w:p w:rsidR="000B2080" w:rsidRDefault="000B2080" w:rsidP="00ED2835">
      <w:pPr>
        <w:pStyle w:val="3"/>
        <w:numPr>
          <w:ilvl w:val="2"/>
          <w:numId w:val="2"/>
        </w:numPr>
      </w:pPr>
      <w:bookmarkStart w:id="4519" w:name="_Toc471397933"/>
      <w:r>
        <w:rPr>
          <w:rFonts w:hint="eastAsia"/>
        </w:rPr>
        <w:t>分机状态页面</w:t>
      </w:r>
      <w:bookmarkEnd w:id="4519"/>
    </w:p>
    <w:p w:rsidR="00687291" w:rsidRDefault="0068729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E43268">
        <w:rPr>
          <w:rFonts w:hint="eastAsia"/>
        </w:rPr>
        <w:t>/</w:t>
      </w:r>
      <w:r w:rsidR="00E43268" w:rsidRPr="004A38CC">
        <w:t>extension</w:t>
      </w:r>
      <w:r w:rsidR="00E43268">
        <w:rPr>
          <w:rFonts w:hint="eastAsia"/>
        </w:rPr>
        <w:t>s</w:t>
      </w:r>
      <w:r w:rsidR="00E43268">
        <w:t>/status</w:t>
      </w:r>
    </w:p>
    <w:p w:rsidR="00BF28C0" w:rsidRDefault="00BF28C0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  <w:r w:rsidR="00CB014A">
        <w:rPr>
          <w:rFonts w:hint="eastAsia"/>
        </w:rPr>
        <w:t>, sip</w:t>
      </w:r>
    </w:p>
    <w:p w:rsidR="007C7A28" w:rsidRDefault="00E0551F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分机列表</w:t>
      </w:r>
      <w:r w:rsidR="00687291">
        <w:rPr>
          <w:rFonts w:hint="eastAsia"/>
        </w:rPr>
        <w:t>：</w:t>
      </w:r>
      <w:r w:rsidR="00CC08EA">
        <w:rPr>
          <w:rFonts w:hint="eastAsia"/>
        </w:rPr>
        <w:t>表格</w:t>
      </w:r>
    </w:p>
    <w:p w:rsidR="00687291" w:rsidRDefault="00687291" w:rsidP="00687291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687291" w:rsidTr="007A0FF9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687291" w:rsidRDefault="00687291" w:rsidP="007A0FF9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687291" w:rsidRDefault="00687291" w:rsidP="007A0FF9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687291" w:rsidRDefault="00687291" w:rsidP="007A0FF9">
            <w:r>
              <w:rPr>
                <w:rFonts w:hint="eastAsia"/>
              </w:rPr>
              <w:t>说明</w:t>
            </w:r>
          </w:p>
        </w:tc>
      </w:tr>
      <w:tr w:rsidR="00687291" w:rsidTr="007A0FF9">
        <w:trPr>
          <w:jc w:val="center"/>
        </w:trPr>
        <w:tc>
          <w:tcPr>
            <w:tcW w:w="1985" w:type="dxa"/>
            <w:vAlign w:val="center"/>
          </w:tcPr>
          <w:p w:rsidR="00687291" w:rsidRDefault="00022299" w:rsidP="007A0FF9">
            <w:pPr>
              <w:jc w:val="left"/>
            </w:pPr>
            <w:r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687291" w:rsidRDefault="00E57631" w:rsidP="007A0FF9">
            <w:r>
              <w:rPr>
                <w:rFonts w:hint="eastAsia"/>
              </w:rPr>
              <w:t>文本</w:t>
            </w:r>
            <w:r w:rsidR="00FE5DEF">
              <w:rPr>
                <w:rFonts w:hint="eastAsia"/>
              </w:rPr>
              <w:t>，</w:t>
            </w:r>
            <w:proofErr w:type="gramStart"/>
            <w:r w:rsidR="00FE5DEF">
              <w:rPr>
                <w:rFonts w:hint="eastAsia"/>
              </w:rPr>
              <w:t>点击表</w:t>
            </w:r>
            <w:proofErr w:type="gramEnd"/>
            <w:r w:rsidR="00FE5DEF"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687291" w:rsidRDefault="00687291" w:rsidP="007A0FF9"/>
        </w:tc>
      </w:tr>
      <w:tr w:rsidR="000B6043" w:rsidTr="007A0FF9">
        <w:trPr>
          <w:jc w:val="center"/>
        </w:trPr>
        <w:tc>
          <w:tcPr>
            <w:tcW w:w="1985" w:type="dxa"/>
            <w:vAlign w:val="center"/>
          </w:tcPr>
          <w:p w:rsidR="000B6043" w:rsidRDefault="002D1D4D" w:rsidP="007A0FF9">
            <w:pPr>
              <w:jc w:val="left"/>
            </w:pPr>
            <w:r>
              <w:rPr>
                <w:rFonts w:hint="eastAsia"/>
              </w:rPr>
              <w:t>昵称</w:t>
            </w:r>
          </w:p>
        </w:tc>
        <w:tc>
          <w:tcPr>
            <w:tcW w:w="2977" w:type="dxa"/>
            <w:vAlign w:val="center"/>
          </w:tcPr>
          <w:p w:rsidR="000B6043" w:rsidRDefault="00E57631" w:rsidP="007A0FF9">
            <w:r>
              <w:rPr>
                <w:rFonts w:hint="eastAsia"/>
              </w:rPr>
              <w:t>文本</w:t>
            </w:r>
            <w:r w:rsidR="00FE5DEF">
              <w:rPr>
                <w:rFonts w:hint="eastAsia"/>
              </w:rPr>
              <w:t>，</w:t>
            </w:r>
            <w:proofErr w:type="gramStart"/>
            <w:r w:rsidR="00FE5DEF">
              <w:rPr>
                <w:rFonts w:hint="eastAsia"/>
              </w:rPr>
              <w:t>点击表</w:t>
            </w:r>
            <w:proofErr w:type="gramEnd"/>
            <w:r w:rsidR="00FE5DEF"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0B6043" w:rsidRDefault="000B6043" w:rsidP="007A0FF9"/>
        </w:tc>
      </w:tr>
      <w:tr w:rsidR="00CC7769" w:rsidTr="007A0FF9">
        <w:trPr>
          <w:jc w:val="center"/>
        </w:trPr>
        <w:tc>
          <w:tcPr>
            <w:tcW w:w="1985" w:type="dxa"/>
            <w:vAlign w:val="center"/>
          </w:tcPr>
          <w:p w:rsidR="00CC7769" w:rsidRDefault="00CC7769" w:rsidP="007A0FF9">
            <w:pPr>
              <w:jc w:val="left"/>
            </w:pPr>
            <w:r>
              <w:rPr>
                <w:rFonts w:hint="eastAsia"/>
              </w:rPr>
              <w:t>分机状态</w:t>
            </w:r>
          </w:p>
        </w:tc>
        <w:tc>
          <w:tcPr>
            <w:tcW w:w="2977" w:type="dxa"/>
            <w:vAlign w:val="center"/>
          </w:tcPr>
          <w:p w:rsidR="00CC7769" w:rsidRDefault="00E57631" w:rsidP="007A0FF9">
            <w:r>
              <w:rPr>
                <w:rFonts w:hint="eastAsia"/>
              </w:rPr>
              <w:t>文本或图像</w:t>
            </w:r>
            <w:r w:rsidR="00FE5DEF">
              <w:rPr>
                <w:rFonts w:hint="eastAsia"/>
              </w:rPr>
              <w:t>，</w:t>
            </w:r>
            <w:proofErr w:type="gramStart"/>
            <w:r w:rsidR="00FE5DEF">
              <w:rPr>
                <w:rFonts w:hint="eastAsia"/>
              </w:rPr>
              <w:t>点击表</w:t>
            </w:r>
            <w:proofErr w:type="gramEnd"/>
            <w:r w:rsidR="00FE5DEF"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CC7769" w:rsidRDefault="00767E6A" w:rsidP="007A0FF9">
            <w:r>
              <w:rPr>
                <w:rFonts w:hint="eastAsia"/>
              </w:rPr>
              <w:t>在线、振铃、忙、离线</w:t>
            </w:r>
          </w:p>
        </w:tc>
      </w:tr>
      <w:tr w:rsidR="0076318B" w:rsidTr="007A0FF9">
        <w:trPr>
          <w:jc w:val="center"/>
        </w:trPr>
        <w:tc>
          <w:tcPr>
            <w:tcW w:w="1985" w:type="dxa"/>
            <w:vAlign w:val="center"/>
          </w:tcPr>
          <w:p w:rsidR="0076318B" w:rsidRDefault="0076318B" w:rsidP="007A0FF9">
            <w:pPr>
              <w:jc w:val="left"/>
            </w:pPr>
            <w:r>
              <w:rPr>
                <w:rFonts w:hint="eastAsia"/>
              </w:rPr>
              <w:t>语音信箱状态</w:t>
            </w:r>
          </w:p>
        </w:tc>
        <w:tc>
          <w:tcPr>
            <w:tcW w:w="2977" w:type="dxa"/>
            <w:vAlign w:val="center"/>
          </w:tcPr>
          <w:p w:rsidR="0076318B" w:rsidRDefault="00DC12A6" w:rsidP="007A0FF9">
            <w:r>
              <w:rPr>
                <w:rFonts w:hint="eastAsia"/>
              </w:rPr>
              <w:t>文本</w:t>
            </w:r>
            <w:r w:rsidR="00871A0A">
              <w:rPr>
                <w:rFonts w:hint="eastAsia"/>
              </w:rPr>
              <w:t>，</w:t>
            </w:r>
            <w:proofErr w:type="gramStart"/>
            <w:r w:rsidR="00871A0A">
              <w:rPr>
                <w:rFonts w:hint="eastAsia"/>
              </w:rPr>
              <w:t>点击表</w:t>
            </w:r>
            <w:proofErr w:type="gramEnd"/>
            <w:r w:rsidR="00871A0A"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76318B" w:rsidRDefault="00767E6A" w:rsidP="007A0FF9">
            <w:r>
              <w:rPr>
                <w:rFonts w:hint="eastAsia"/>
              </w:rPr>
              <w:t>已读语音邮件数量和未读语音邮件数量</w:t>
            </w:r>
          </w:p>
        </w:tc>
      </w:tr>
    </w:tbl>
    <w:p w:rsidR="00687291" w:rsidRDefault="00687291" w:rsidP="000B4C3B"/>
    <w:p w:rsidR="00F646B2" w:rsidRDefault="00F646B2" w:rsidP="00ED2835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2C4B04" w:rsidRDefault="002C4B04" w:rsidP="00ED2835">
      <w:pPr>
        <w:pStyle w:val="3"/>
        <w:numPr>
          <w:ilvl w:val="2"/>
          <w:numId w:val="2"/>
        </w:numPr>
      </w:pPr>
      <w:bookmarkStart w:id="4520" w:name="_Toc471397934"/>
      <w:r>
        <w:rPr>
          <w:rFonts w:hint="eastAsia"/>
        </w:rPr>
        <w:t>中继状态页</w:t>
      </w:r>
      <w:bookmarkEnd w:id="4520"/>
    </w:p>
    <w:p w:rsidR="002C4B04" w:rsidRDefault="002C4B04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F70904">
        <w:rPr>
          <w:rFonts w:hint="eastAsia"/>
        </w:rPr>
        <w:t>/</w:t>
      </w:r>
      <w:r w:rsidR="00F70904" w:rsidRPr="00F67E65">
        <w:t>providers</w:t>
      </w:r>
      <w:r w:rsidR="00F70904">
        <w:t>/status</w:t>
      </w:r>
    </w:p>
    <w:p w:rsidR="002E1C30" w:rsidRDefault="002E1C30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2C4B04" w:rsidRDefault="0090790E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中继列表</w:t>
      </w:r>
      <w:r w:rsidR="002C4B04">
        <w:rPr>
          <w:rFonts w:hint="eastAsia"/>
        </w:rPr>
        <w:t>：</w:t>
      </w:r>
      <w:r w:rsidR="00414ADF">
        <w:rPr>
          <w:rFonts w:hint="eastAsia"/>
        </w:rPr>
        <w:t>表格</w:t>
      </w:r>
    </w:p>
    <w:p w:rsidR="002C4B04" w:rsidRDefault="002C4B04" w:rsidP="002C4B04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2C4B04" w:rsidTr="007A0FF9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2C4B04" w:rsidRDefault="002C4B04" w:rsidP="007A0FF9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2C4B04" w:rsidRDefault="002C4B04" w:rsidP="007A0FF9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2C4B04" w:rsidRDefault="002C4B04" w:rsidP="007A0FF9">
            <w:r>
              <w:rPr>
                <w:rFonts w:hint="eastAsia"/>
              </w:rPr>
              <w:t>说明</w:t>
            </w:r>
          </w:p>
        </w:tc>
      </w:tr>
      <w:tr w:rsidR="002C4B04" w:rsidTr="007A0FF9">
        <w:trPr>
          <w:jc w:val="center"/>
        </w:trPr>
        <w:tc>
          <w:tcPr>
            <w:tcW w:w="1985" w:type="dxa"/>
            <w:vAlign w:val="center"/>
          </w:tcPr>
          <w:p w:rsidR="002C4B04" w:rsidRDefault="007F1924" w:rsidP="007A0FF9">
            <w:pPr>
              <w:jc w:val="left"/>
            </w:pPr>
            <w:r>
              <w:rPr>
                <w:rFonts w:hint="eastAsia"/>
              </w:rPr>
              <w:t>中继名称</w:t>
            </w:r>
          </w:p>
        </w:tc>
        <w:tc>
          <w:tcPr>
            <w:tcW w:w="2977" w:type="dxa"/>
            <w:vAlign w:val="center"/>
          </w:tcPr>
          <w:p w:rsidR="002C4B04" w:rsidRDefault="007F1924" w:rsidP="007A0FF9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2C4B04" w:rsidRDefault="002C4B04" w:rsidP="007A0FF9"/>
        </w:tc>
      </w:tr>
      <w:tr w:rsidR="00B921DC" w:rsidTr="007A0FF9">
        <w:trPr>
          <w:jc w:val="center"/>
        </w:trPr>
        <w:tc>
          <w:tcPr>
            <w:tcW w:w="1985" w:type="dxa"/>
            <w:vAlign w:val="center"/>
          </w:tcPr>
          <w:p w:rsidR="00B921DC" w:rsidRDefault="00B921DC" w:rsidP="007A0FF9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77" w:type="dxa"/>
            <w:vAlign w:val="center"/>
          </w:tcPr>
          <w:p w:rsidR="00B921DC" w:rsidRDefault="00B921DC" w:rsidP="007A0FF9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B921DC" w:rsidRDefault="00DF7F7E" w:rsidP="007A0FF9">
            <w:r>
              <w:rPr>
                <w:rFonts w:hint="eastAsia"/>
              </w:rPr>
              <w:t>对接</w:t>
            </w:r>
            <w:r>
              <w:rPr>
                <w:rFonts w:hint="eastAsia"/>
              </w:rPr>
              <w:t>PSTN</w:t>
            </w:r>
            <w:r>
              <w:rPr>
                <w:rFonts w:hint="eastAsia"/>
              </w:rPr>
              <w:t>网关时此项无效</w:t>
            </w:r>
          </w:p>
        </w:tc>
      </w:tr>
      <w:tr w:rsidR="00B921DC" w:rsidTr="007A0FF9">
        <w:trPr>
          <w:jc w:val="center"/>
        </w:trPr>
        <w:tc>
          <w:tcPr>
            <w:tcW w:w="1985" w:type="dxa"/>
            <w:vAlign w:val="center"/>
          </w:tcPr>
          <w:p w:rsidR="00B921DC" w:rsidRDefault="00B921DC" w:rsidP="007A0FF9">
            <w:pPr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2977" w:type="dxa"/>
            <w:vAlign w:val="center"/>
          </w:tcPr>
          <w:p w:rsidR="00B921DC" w:rsidRDefault="00B921DC" w:rsidP="007A0FF9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B921DC" w:rsidRDefault="00B921DC" w:rsidP="007A0FF9"/>
        </w:tc>
      </w:tr>
      <w:tr w:rsidR="00001AA3" w:rsidTr="007A0FF9">
        <w:trPr>
          <w:jc w:val="center"/>
        </w:trPr>
        <w:tc>
          <w:tcPr>
            <w:tcW w:w="1985" w:type="dxa"/>
            <w:vAlign w:val="center"/>
          </w:tcPr>
          <w:p w:rsidR="00001AA3" w:rsidRDefault="00001AA3" w:rsidP="007A0FF9">
            <w:pPr>
              <w:jc w:val="left"/>
            </w:pPr>
            <w:r>
              <w:rPr>
                <w:rFonts w:hint="eastAsia"/>
              </w:rPr>
              <w:t>端口</w:t>
            </w:r>
          </w:p>
        </w:tc>
        <w:tc>
          <w:tcPr>
            <w:tcW w:w="2977" w:type="dxa"/>
            <w:vAlign w:val="center"/>
          </w:tcPr>
          <w:p w:rsidR="00001AA3" w:rsidRDefault="00001AA3" w:rsidP="007A0FF9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001AA3" w:rsidRDefault="00001AA3" w:rsidP="007A0FF9"/>
        </w:tc>
      </w:tr>
      <w:tr w:rsidR="00001AA3" w:rsidTr="007A0FF9">
        <w:trPr>
          <w:jc w:val="center"/>
        </w:trPr>
        <w:tc>
          <w:tcPr>
            <w:tcW w:w="1985" w:type="dxa"/>
            <w:vAlign w:val="center"/>
          </w:tcPr>
          <w:p w:rsidR="00001AA3" w:rsidRDefault="00001AA3" w:rsidP="007A0FF9">
            <w:pPr>
              <w:jc w:val="left"/>
            </w:pPr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2977" w:type="dxa"/>
            <w:vAlign w:val="center"/>
          </w:tcPr>
          <w:p w:rsidR="00001AA3" w:rsidRDefault="00001AA3" w:rsidP="007A0FF9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001AA3" w:rsidRDefault="00DF7F7E" w:rsidP="007A0FF9">
            <w:r>
              <w:rPr>
                <w:rFonts w:hint="eastAsia"/>
              </w:rPr>
              <w:t>在线、离线、无状态（对接</w:t>
            </w:r>
            <w:r>
              <w:rPr>
                <w:rFonts w:hint="eastAsia"/>
              </w:rPr>
              <w:t>PSTN</w:t>
            </w:r>
            <w:r>
              <w:rPr>
                <w:rFonts w:hint="eastAsia"/>
              </w:rPr>
              <w:t>网关时无法检测状态）</w:t>
            </w:r>
          </w:p>
        </w:tc>
      </w:tr>
    </w:tbl>
    <w:p w:rsidR="002C4B04" w:rsidRDefault="002C4B04" w:rsidP="00AE05D4"/>
    <w:p w:rsidR="00A60F31" w:rsidRDefault="00A60F31" w:rsidP="00ED2835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A60F31" w:rsidRPr="00A60F31" w:rsidRDefault="00A60F31" w:rsidP="00AE05D4"/>
    <w:p w:rsidR="006F61AF" w:rsidRDefault="006F61AF" w:rsidP="00ED2835">
      <w:pPr>
        <w:pStyle w:val="3"/>
        <w:numPr>
          <w:ilvl w:val="2"/>
          <w:numId w:val="2"/>
        </w:numPr>
      </w:pPr>
      <w:bookmarkStart w:id="4521" w:name="_Toc471397935"/>
      <w:r>
        <w:rPr>
          <w:rFonts w:hint="eastAsia"/>
        </w:rPr>
        <w:t>Parking</w:t>
      </w:r>
      <w:r>
        <w:rPr>
          <w:rFonts w:hint="eastAsia"/>
        </w:rPr>
        <w:t>状态页</w:t>
      </w:r>
      <w:bookmarkEnd w:id="4521"/>
    </w:p>
    <w:p w:rsidR="00824457" w:rsidRDefault="00824457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67E65">
        <w:t>providers</w:t>
      </w:r>
      <w:r>
        <w:t>/status</w:t>
      </w:r>
    </w:p>
    <w:p w:rsidR="0048274D" w:rsidRDefault="0048274D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824457" w:rsidRDefault="00C20907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Par</w:t>
      </w:r>
      <w:r>
        <w:t>king</w:t>
      </w:r>
      <w:r>
        <w:rPr>
          <w:rFonts w:hint="eastAsia"/>
        </w:rPr>
        <w:t>列表</w:t>
      </w:r>
      <w:r w:rsidR="00824457">
        <w:rPr>
          <w:rFonts w:hint="eastAsia"/>
        </w:rPr>
        <w:t>：</w:t>
      </w:r>
      <w:r>
        <w:rPr>
          <w:rFonts w:hint="eastAsia"/>
        </w:rPr>
        <w:t>表格</w:t>
      </w:r>
    </w:p>
    <w:p w:rsidR="00824457" w:rsidRDefault="00824457" w:rsidP="0082445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824457" w:rsidTr="007A0FF9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824457" w:rsidRDefault="00824457" w:rsidP="007A0FF9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824457" w:rsidRDefault="00824457" w:rsidP="007A0FF9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824457" w:rsidRDefault="00824457" w:rsidP="007A0FF9">
            <w:r>
              <w:rPr>
                <w:rFonts w:hint="eastAsia"/>
              </w:rPr>
              <w:t>说明</w:t>
            </w:r>
          </w:p>
        </w:tc>
      </w:tr>
      <w:tr w:rsidR="00824457" w:rsidTr="007A0FF9">
        <w:trPr>
          <w:jc w:val="center"/>
        </w:trPr>
        <w:tc>
          <w:tcPr>
            <w:tcW w:w="1985" w:type="dxa"/>
            <w:vAlign w:val="center"/>
          </w:tcPr>
          <w:p w:rsidR="00824457" w:rsidRDefault="00AF6B51" w:rsidP="007A0FF9">
            <w:pPr>
              <w:jc w:val="left"/>
            </w:pPr>
            <w:r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824457" w:rsidRDefault="00AF6B51" w:rsidP="007A0FF9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824457" w:rsidRDefault="00824457" w:rsidP="007A0FF9"/>
        </w:tc>
      </w:tr>
      <w:tr w:rsidR="00C16924" w:rsidTr="007A0FF9">
        <w:trPr>
          <w:jc w:val="center"/>
        </w:trPr>
        <w:tc>
          <w:tcPr>
            <w:tcW w:w="1985" w:type="dxa"/>
            <w:vAlign w:val="center"/>
          </w:tcPr>
          <w:p w:rsidR="00C16924" w:rsidRDefault="00C16924" w:rsidP="007A0FF9">
            <w:pPr>
              <w:jc w:val="left"/>
            </w:pPr>
            <w:r>
              <w:rPr>
                <w:rFonts w:hint="eastAsia"/>
              </w:rPr>
              <w:t>会话通道</w:t>
            </w:r>
          </w:p>
        </w:tc>
        <w:tc>
          <w:tcPr>
            <w:tcW w:w="2977" w:type="dxa"/>
            <w:vAlign w:val="center"/>
          </w:tcPr>
          <w:p w:rsidR="00C16924" w:rsidRDefault="00C16924" w:rsidP="007A0FF9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C16924" w:rsidRDefault="00C16924" w:rsidP="007A0FF9"/>
        </w:tc>
      </w:tr>
      <w:tr w:rsidR="00C16924" w:rsidTr="007A0FF9">
        <w:trPr>
          <w:jc w:val="center"/>
        </w:trPr>
        <w:tc>
          <w:tcPr>
            <w:tcW w:w="1985" w:type="dxa"/>
            <w:vAlign w:val="center"/>
          </w:tcPr>
          <w:p w:rsidR="00C16924" w:rsidRDefault="00C16924" w:rsidP="007A0FF9">
            <w:pPr>
              <w:jc w:val="left"/>
            </w:pPr>
            <w:r>
              <w:rPr>
                <w:rFonts w:hint="eastAsia"/>
              </w:rPr>
              <w:t>停泊位置</w:t>
            </w:r>
          </w:p>
        </w:tc>
        <w:tc>
          <w:tcPr>
            <w:tcW w:w="2977" w:type="dxa"/>
            <w:vAlign w:val="center"/>
          </w:tcPr>
          <w:p w:rsidR="00C16924" w:rsidRDefault="00C16924" w:rsidP="007A0FF9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C16924" w:rsidRDefault="00C16924" w:rsidP="007A0FF9"/>
        </w:tc>
      </w:tr>
      <w:tr w:rsidR="00C16924" w:rsidTr="007A0FF9">
        <w:trPr>
          <w:jc w:val="center"/>
        </w:trPr>
        <w:tc>
          <w:tcPr>
            <w:tcW w:w="1985" w:type="dxa"/>
            <w:vAlign w:val="center"/>
          </w:tcPr>
          <w:p w:rsidR="00C16924" w:rsidRDefault="00C16924" w:rsidP="007A0FF9">
            <w:pPr>
              <w:jc w:val="left"/>
            </w:pPr>
            <w:r>
              <w:rPr>
                <w:rFonts w:hint="eastAsia"/>
              </w:rPr>
              <w:t>超时</w:t>
            </w:r>
          </w:p>
        </w:tc>
        <w:tc>
          <w:tcPr>
            <w:tcW w:w="2977" w:type="dxa"/>
            <w:vAlign w:val="center"/>
          </w:tcPr>
          <w:p w:rsidR="00C16924" w:rsidRDefault="00C16924" w:rsidP="007A0FF9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C16924" w:rsidRDefault="00C16924" w:rsidP="007A0FF9"/>
        </w:tc>
      </w:tr>
    </w:tbl>
    <w:p w:rsidR="00824457" w:rsidRDefault="00824457" w:rsidP="00824457"/>
    <w:p w:rsidR="00CA2264" w:rsidRDefault="00CA2264" w:rsidP="00ED2835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CA2264" w:rsidRPr="00CA2264" w:rsidRDefault="00CA2264" w:rsidP="00824457"/>
    <w:p w:rsidR="00FF26EA" w:rsidRDefault="00FF26EA" w:rsidP="00ED2835">
      <w:pPr>
        <w:pStyle w:val="3"/>
        <w:numPr>
          <w:ilvl w:val="2"/>
          <w:numId w:val="2"/>
        </w:numPr>
      </w:pPr>
      <w:bookmarkStart w:id="4522" w:name="_Toc471397936"/>
      <w:r>
        <w:rPr>
          <w:rFonts w:hint="eastAsia"/>
        </w:rPr>
        <w:t>会议室状态</w:t>
      </w:r>
      <w:r w:rsidR="00E45B81">
        <w:rPr>
          <w:rFonts w:hint="eastAsia"/>
        </w:rPr>
        <w:t>页面</w:t>
      </w:r>
      <w:bookmarkEnd w:id="4522"/>
    </w:p>
    <w:p w:rsidR="00FF26EA" w:rsidRDefault="00FF26EA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B35913">
        <w:t>meetingrooms</w:t>
      </w:r>
      <w:r>
        <w:t>/status</w:t>
      </w:r>
    </w:p>
    <w:p w:rsidR="0048274D" w:rsidRDefault="0048274D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FF26EA" w:rsidRDefault="006A50BA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会议室列表</w:t>
      </w:r>
      <w:r w:rsidR="00FF26EA">
        <w:rPr>
          <w:rFonts w:hint="eastAsia"/>
        </w:rPr>
        <w:t>：</w:t>
      </w:r>
      <w:r>
        <w:rPr>
          <w:rFonts w:hint="eastAsia"/>
        </w:rPr>
        <w:t>表格</w:t>
      </w:r>
    </w:p>
    <w:p w:rsidR="00FF26EA" w:rsidRDefault="00FF26EA" w:rsidP="00FF26E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FF26EA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FF26EA" w:rsidRDefault="00FF26EA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F26EA" w:rsidRDefault="00FF26EA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FF26EA" w:rsidRDefault="00FF26EA" w:rsidP="00C7485C">
            <w:r>
              <w:rPr>
                <w:rFonts w:hint="eastAsia"/>
              </w:rPr>
              <w:t>说明</w:t>
            </w:r>
          </w:p>
        </w:tc>
      </w:tr>
      <w:tr w:rsidR="00FF26EA" w:rsidTr="00C7485C">
        <w:trPr>
          <w:jc w:val="center"/>
        </w:trPr>
        <w:tc>
          <w:tcPr>
            <w:tcW w:w="1985" w:type="dxa"/>
            <w:vAlign w:val="center"/>
          </w:tcPr>
          <w:p w:rsidR="00FF26EA" w:rsidRDefault="002F2506" w:rsidP="00C7485C">
            <w:pPr>
              <w:jc w:val="left"/>
            </w:pPr>
            <w:r>
              <w:rPr>
                <w:rFonts w:hint="eastAsia"/>
              </w:rPr>
              <w:t>会议室分机号</w:t>
            </w:r>
          </w:p>
        </w:tc>
        <w:tc>
          <w:tcPr>
            <w:tcW w:w="2977" w:type="dxa"/>
            <w:vAlign w:val="center"/>
          </w:tcPr>
          <w:p w:rsidR="00FF26EA" w:rsidRDefault="002F2506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FF26EA" w:rsidRDefault="00FF26EA" w:rsidP="00C7485C"/>
        </w:tc>
      </w:tr>
      <w:tr w:rsidR="006A50BA" w:rsidTr="00C7485C">
        <w:trPr>
          <w:jc w:val="center"/>
        </w:trPr>
        <w:tc>
          <w:tcPr>
            <w:tcW w:w="1985" w:type="dxa"/>
            <w:vAlign w:val="center"/>
          </w:tcPr>
          <w:p w:rsidR="006A50BA" w:rsidRDefault="0043276D" w:rsidP="00C7485C">
            <w:pPr>
              <w:jc w:val="left"/>
            </w:pPr>
            <w:r>
              <w:rPr>
                <w:rFonts w:hint="eastAsia"/>
              </w:rPr>
              <w:t>分机数量</w:t>
            </w:r>
          </w:p>
        </w:tc>
        <w:tc>
          <w:tcPr>
            <w:tcW w:w="2977" w:type="dxa"/>
            <w:vAlign w:val="center"/>
          </w:tcPr>
          <w:p w:rsidR="006A50BA" w:rsidRDefault="0043276D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6A50BA" w:rsidRDefault="006A50BA" w:rsidP="00C7485C"/>
        </w:tc>
      </w:tr>
      <w:tr w:rsidR="0043276D" w:rsidTr="00C7485C">
        <w:trPr>
          <w:jc w:val="center"/>
        </w:trPr>
        <w:tc>
          <w:tcPr>
            <w:tcW w:w="1985" w:type="dxa"/>
            <w:vAlign w:val="center"/>
          </w:tcPr>
          <w:p w:rsidR="0043276D" w:rsidRDefault="0043276D" w:rsidP="00C7485C">
            <w:pPr>
              <w:jc w:val="left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977" w:type="dxa"/>
            <w:vAlign w:val="center"/>
          </w:tcPr>
          <w:p w:rsidR="0043276D" w:rsidRDefault="0043276D" w:rsidP="00C7485C">
            <w:r>
              <w:rPr>
                <w:rFonts w:hint="eastAsia"/>
              </w:rPr>
              <w:t>链接，点击</w:t>
            </w:r>
            <w:r w:rsidR="00924B91">
              <w:rPr>
                <w:rFonts w:hint="eastAsia"/>
              </w:rPr>
              <w:t>显示</w:t>
            </w:r>
            <w:r>
              <w:rPr>
                <w:rFonts w:hint="eastAsia"/>
              </w:rPr>
              <w:t>分机列表</w:t>
            </w:r>
            <w:r w:rsidR="009E59B8">
              <w:rPr>
                <w:rFonts w:hint="eastAsia"/>
              </w:rPr>
              <w:t>界面</w:t>
            </w:r>
          </w:p>
        </w:tc>
        <w:tc>
          <w:tcPr>
            <w:tcW w:w="2698" w:type="dxa"/>
            <w:vAlign w:val="center"/>
          </w:tcPr>
          <w:p w:rsidR="0043276D" w:rsidRDefault="0043276D" w:rsidP="00C7485C"/>
        </w:tc>
      </w:tr>
    </w:tbl>
    <w:p w:rsidR="00FF26EA" w:rsidRDefault="00FF26EA" w:rsidP="00FF26EA"/>
    <w:p w:rsidR="0043276D" w:rsidRDefault="0043276D" w:rsidP="00ED2835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分机列表：表格</w:t>
      </w:r>
    </w:p>
    <w:p w:rsidR="0043276D" w:rsidRDefault="0043276D" w:rsidP="0043276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43276D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43276D" w:rsidRDefault="0043276D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43276D" w:rsidRDefault="0043276D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43276D" w:rsidRDefault="0043276D" w:rsidP="00C7485C">
            <w:r>
              <w:rPr>
                <w:rFonts w:hint="eastAsia"/>
              </w:rPr>
              <w:t>说明</w:t>
            </w:r>
          </w:p>
        </w:tc>
      </w:tr>
      <w:tr w:rsidR="0043276D" w:rsidTr="00C7485C">
        <w:trPr>
          <w:jc w:val="center"/>
        </w:trPr>
        <w:tc>
          <w:tcPr>
            <w:tcW w:w="1985" w:type="dxa"/>
            <w:vAlign w:val="center"/>
          </w:tcPr>
          <w:p w:rsidR="0043276D" w:rsidRDefault="00847A32" w:rsidP="00847A32">
            <w:pPr>
              <w:jc w:val="left"/>
            </w:pPr>
            <w:r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43276D" w:rsidRDefault="0043276D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43276D" w:rsidRDefault="0043276D" w:rsidP="00C7485C"/>
        </w:tc>
      </w:tr>
      <w:tr w:rsidR="0043276D" w:rsidTr="00C7485C">
        <w:trPr>
          <w:jc w:val="center"/>
        </w:trPr>
        <w:tc>
          <w:tcPr>
            <w:tcW w:w="1985" w:type="dxa"/>
            <w:vAlign w:val="center"/>
          </w:tcPr>
          <w:p w:rsidR="0043276D" w:rsidRDefault="00847A32" w:rsidP="00847A32">
            <w:pPr>
              <w:jc w:val="left"/>
            </w:pPr>
            <w:r>
              <w:rPr>
                <w:rFonts w:hint="eastAsia"/>
              </w:rPr>
              <w:t>会话通道</w:t>
            </w:r>
          </w:p>
        </w:tc>
        <w:tc>
          <w:tcPr>
            <w:tcW w:w="2977" w:type="dxa"/>
            <w:vAlign w:val="center"/>
          </w:tcPr>
          <w:p w:rsidR="0043276D" w:rsidRDefault="0043276D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头排序</w:t>
            </w:r>
          </w:p>
        </w:tc>
        <w:tc>
          <w:tcPr>
            <w:tcW w:w="2698" w:type="dxa"/>
            <w:vAlign w:val="center"/>
          </w:tcPr>
          <w:p w:rsidR="0043276D" w:rsidRDefault="0043276D" w:rsidP="00C7485C"/>
        </w:tc>
      </w:tr>
      <w:tr w:rsidR="00DD12D3" w:rsidTr="00C7485C">
        <w:trPr>
          <w:jc w:val="center"/>
        </w:trPr>
        <w:tc>
          <w:tcPr>
            <w:tcW w:w="1985" w:type="dxa"/>
            <w:vAlign w:val="center"/>
          </w:tcPr>
          <w:p w:rsidR="00DD12D3" w:rsidRDefault="00DD12D3" w:rsidP="00C7485C">
            <w:pPr>
              <w:jc w:val="left"/>
            </w:pPr>
            <w:r>
              <w:rPr>
                <w:rFonts w:hint="eastAsia"/>
              </w:rPr>
              <w:t>静音</w:t>
            </w:r>
          </w:p>
        </w:tc>
        <w:tc>
          <w:tcPr>
            <w:tcW w:w="2977" w:type="dxa"/>
            <w:vAlign w:val="center"/>
          </w:tcPr>
          <w:p w:rsidR="00DD12D3" w:rsidRDefault="00DD12D3" w:rsidP="00C7485C">
            <w:r>
              <w:rPr>
                <w:rFonts w:hint="eastAsia"/>
              </w:rPr>
              <w:t>复选框，选择静音</w:t>
            </w:r>
          </w:p>
        </w:tc>
        <w:tc>
          <w:tcPr>
            <w:tcW w:w="2698" w:type="dxa"/>
            <w:vAlign w:val="center"/>
          </w:tcPr>
          <w:p w:rsidR="00DD12D3" w:rsidRDefault="00DD12D3" w:rsidP="00C7485C"/>
        </w:tc>
      </w:tr>
    </w:tbl>
    <w:p w:rsidR="0043276D" w:rsidRDefault="0043276D" w:rsidP="0043276D"/>
    <w:p w:rsidR="00091593" w:rsidRDefault="00091593" w:rsidP="00ED2835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会议室容量：</w:t>
      </w:r>
      <w:r>
        <w:rPr>
          <w:rFonts w:hint="eastAsia"/>
        </w:rPr>
        <w:t>20</w:t>
      </w:r>
      <w:r>
        <w:rPr>
          <w:rFonts w:hint="eastAsia"/>
        </w:rPr>
        <w:t>，即分机列表长度最大为</w:t>
      </w:r>
      <w:r>
        <w:rPr>
          <w:rFonts w:hint="eastAsia"/>
        </w:rPr>
        <w:t>20</w:t>
      </w:r>
    </w:p>
    <w:p w:rsidR="00E945CF" w:rsidRDefault="00E945CF" w:rsidP="00ED2835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E945CF" w:rsidRPr="0043276D" w:rsidRDefault="00E945CF" w:rsidP="00E945CF"/>
    <w:p w:rsidR="00E45B81" w:rsidRDefault="00E45B81" w:rsidP="00ED2835">
      <w:pPr>
        <w:pStyle w:val="3"/>
        <w:numPr>
          <w:ilvl w:val="2"/>
          <w:numId w:val="2"/>
        </w:numPr>
      </w:pPr>
      <w:bookmarkStart w:id="4523" w:name="_Toc471397937"/>
      <w:r>
        <w:rPr>
          <w:rFonts w:hint="eastAsia"/>
        </w:rPr>
        <w:t>系统状态页面</w:t>
      </w:r>
      <w:bookmarkEnd w:id="4523"/>
    </w:p>
    <w:p w:rsidR="00151CEA" w:rsidRDefault="00151CEA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ins w:id="4524" w:author="gz y" w:date="2016-12-13T13:20:00Z">
        <w:r w:rsidR="000A2A22">
          <w:t>system/info</w:t>
        </w:r>
      </w:ins>
      <w:del w:id="4525" w:author="gz y" w:date="2016-12-13T13:20:00Z">
        <w:r w:rsidDel="000A2A22">
          <w:delText>meetingrooms/status</w:delText>
        </w:r>
      </w:del>
    </w:p>
    <w:p w:rsidR="0048274D" w:rsidRDefault="0048274D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151CEA" w:rsidRDefault="00074F28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系统信息</w:t>
      </w:r>
      <w:r w:rsidR="00151CEA">
        <w:rPr>
          <w:rFonts w:hint="eastAsia"/>
        </w:rPr>
        <w:t>：</w:t>
      </w:r>
      <w:r w:rsidR="00DA148C">
        <w:rPr>
          <w:rFonts w:hint="eastAsia"/>
        </w:rPr>
        <w:t>自定义</w:t>
      </w:r>
    </w:p>
    <w:p w:rsidR="00151CEA" w:rsidRDefault="00151CEA" w:rsidP="00151CE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151CEA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151CEA" w:rsidRDefault="00151CEA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151CEA" w:rsidRDefault="00151CEA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151CEA" w:rsidRDefault="00151CEA" w:rsidP="00C7485C">
            <w:r>
              <w:rPr>
                <w:rFonts w:hint="eastAsia"/>
              </w:rPr>
              <w:t>说明</w:t>
            </w:r>
          </w:p>
        </w:tc>
      </w:tr>
      <w:tr w:rsidR="00151CEA" w:rsidTr="00C7485C">
        <w:trPr>
          <w:jc w:val="center"/>
        </w:trPr>
        <w:tc>
          <w:tcPr>
            <w:tcW w:w="1985" w:type="dxa"/>
            <w:vAlign w:val="center"/>
          </w:tcPr>
          <w:p w:rsidR="00151CEA" w:rsidRDefault="00382F9D" w:rsidP="00C7485C">
            <w:pPr>
              <w:jc w:val="left"/>
            </w:pPr>
            <w:r>
              <w:rPr>
                <w:rFonts w:hint="eastAsia"/>
              </w:rPr>
              <w:t>系统负载</w:t>
            </w:r>
          </w:p>
        </w:tc>
        <w:tc>
          <w:tcPr>
            <w:tcW w:w="2977" w:type="dxa"/>
            <w:vAlign w:val="center"/>
          </w:tcPr>
          <w:p w:rsidR="00151CEA" w:rsidRDefault="00B07BC0" w:rsidP="00C7485C">
            <w:r>
              <w:rPr>
                <w:rFonts w:hint="eastAsia"/>
              </w:rPr>
              <w:t>文本或图表</w:t>
            </w:r>
          </w:p>
        </w:tc>
        <w:tc>
          <w:tcPr>
            <w:tcW w:w="2698" w:type="dxa"/>
            <w:vAlign w:val="center"/>
          </w:tcPr>
          <w:p w:rsidR="00151CEA" w:rsidRDefault="00B07BC0" w:rsidP="00C7485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分钟负载、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分钟负载、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分钟负载</w:t>
            </w:r>
          </w:p>
        </w:tc>
      </w:tr>
      <w:tr w:rsidR="00092D97" w:rsidTr="00C7485C">
        <w:trPr>
          <w:jc w:val="center"/>
        </w:trPr>
        <w:tc>
          <w:tcPr>
            <w:tcW w:w="1985" w:type="dxa"/>
            <w:vAlign w:val="center"/>
          </w:tcPr>
          <w:p w:rsidR="00092D97" w:rsidRDefault="00092D97" w:rsidP="00C7485C">
            <w:r>
              <w:rPr>
                <w:rFonts w:hint="eastAsia"/>
              </w:rPr>
              <w:t>内存</w:t>
            </w:r>
          </w:p>
        </w:tc>
        <w:tc>
          <w:tcPr>
            <w:tcW w:w="2977" w:type="dxa"/>
            <w:vAlign w:val="center"/>
          </w:tcPr>
          <w:p w:rsidR="00092D97" w:rsidRDefault="00092D97" w:rsidP="00B07BC0">
            <w:r>
              <w:rPr>
                <w:rFonts w:hint="eastAsia"/>
              </w:rPr>
              <w:t>文本或图表</w:t>
            </w:r>
          </w:p>
        </w:tc>
        <w:tc>
          <w:tcPr>
            <w:tcW w:w="2698" w:type="dxa"/>
            <w:vMerge w:val="restart"/>
            <w:vAlign w:val="center"/>
          </w:tcPr>
          <w:p w:rsidR="00092D97" w:rsidRPr="00672F7F" w:rsidRDefault="00092D97" w:rsidP="00C7485C">
            <w:r>
              <w:rPr>
                <w:rFonts w:hint="eastAsia"/>
              </w:rPr>
              <w:t>已用、总量，单位自适应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1024K</w:t>
            </w:r>
            <w:r>
              <w:rPr>
                <w:rFonts w:hint="eastAsia"/>
              </w:rPr>
              <w:t>要显示成</w:t>
            </w:r>
            <w:r>
              <w:rPr>
                <w:rFonts w:hint="eastAsia"/>
              </w:rPr>
              <w:t>1M</w:t>
            </w:r>
          </w:p>
        </w:tc>
      </w:tr>
      <w:tr w:rsidR="00092D97" w:rsidTr="00C7485C">
        <w:trPr>
          <w:jc w:val="center"/>
        </w:trPr>
        <w:tc>
          <w:tcPr>
            <w:tcW w:w="1985" w:type="dxa"/>
            <w:vAlign w:val="center"/>
          </w:tcPr>
          <w:p w:rsidR="00092D97" w:rsidRDefault="00092D97" w:rsidP="00C7485C">
            <w:r>
              <w:rPr>
                <w:rFonts w:hint="eastAsia"/>
              </w:rPr>
              <w:t>硬盘</w:t>
            </w:r>
          </w:p>
        </w:tc>
        <w:tc>
          <w:tcPr>
            <w:tcW w:w="2977" w:type="dxa"/>
            <w:vAlign w:val="center"/>
          </w:tcPr>
          <w:p w:rsidR="00092D97" w:rsidRDefault="00092D97" w:rsidP="00C7485C">
            <w:r>
              <w:rPr>
                <w:rFonts w:hint="eastAsia"/>
              </w:rPr>
              <w:t>文本或图表</w:t>
            </w:r>
          </w:p>
        </w:tc>
        <w:tc>
          <w:tcPr>
            <w:tcW w:w="2698" w:type="dxa"/>
            <w:vMerge/>
            <w:vAlign w:val="center"/>
          </w:tcPr>
          <w:p w:rsidR="00092D97" w:rsidRDefault="00092D97" w:rsidP="00C7485C"/>
        </w:tc>
      </w:tr>
      <w:tr w:rsidR="00151CEA" w:rsidTr="00C7485C">
        <w:trPr>
          <w:jc w:val="center"/>
        </w:trPr>
        <w:tc>
          <w:tcPr>
            <w:tcW w:w="1985" w:type="dxa"/>
            <w:vAlign w:val="center"/>
          </w:tcPr>
          <w:p w:rsidR="00151CEA" w:rsidRDefault="00CD35B9" w:rsidP="00C7485C">
            <w:r>
              <w:rPr>
                <w:rFonts w:hint="eastAsia"/>
              </w:rPr>
              <w:t>软件版本</w:t>
            </w:r>
          </w:p>
        </w:tc>
        <w:tc>
          <w:tcPr>
            <w:tcW w:w="2977" w:type="dxa"/>
            <w:vAlign w:val="center"/>
          </w:tcPr>
          <w:p w:rsidR="00151CEA" w:rsidRDefault="00B07BC0" w:rsidP="00B07BC0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151CEA" w:rsidRDefault="00092D97" w:rsidP="00C7485C">
            <w:r>
              <w:rPr>
                <w:rFonts w:hint="eastAsia"/>
              </w:rPr>
              <w:t>格式：</w:t>
            </w:r>
            <w:r w:rsidR="00B07BC0">
              <w:rPr>
                <w:rFonts w:hint="eastAsia"/>
              </w:rPr>
              <w:t>1.1.0</w:t>
            </w:r>
          </w:p>
        </w:tc>
      </w:tr>
      <w:tr w:rsidR="00151CEA" w:rsidTr="00C7485C">
        <w:trPr>
          <w:jc w:val="center"/>
        </w:trPr>
        <w:tc>
          <w:tcPr>
            <w:tcW w:w="1985" w:type="dxa"/>
            <w:vAlign w:val="center"/>
          </w:tcPr>
          <w:p w:rsidR="00151CEA" w:rsidRDefault="00F965EF" w:rsidP="00C7485C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977" w:type="dxa"/>
            <w:vAlign w:val="center"/>
          </w:tcPr>
          <w:p w:rsidR="00151CEA" w:rsidRDefault="00E56464" w:rsidP="000831D5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151CEA" w:rsidRDefault="000831D5" w:rsidP="00C7485C">
            <w:r>
              <w:rPr>
                <w:rFonts w:hint="eastAsia"/>
              </w:rPr>
              <w:t>格式：</w:t>
            </w:r>
            <w:r w:rsidRPr="00290F96">
              <w:t>BC:6A:29:51:C8:E0</w:t>
            </w:r>
          </w:p>
        </w:tc>
      </w:tr>
      <w:tr w:rsidR="00151CEA" w:rsidTr="00C7485C">
        <w:trPr>
          <w:jc w:val="center"/>
        </w:trPr>
        <w:tc>
          <w:tcPr>
            <w:tcW w:w="1985" w:type="dxa"/>
            <w:vAlign w:val="center"/>
          </w:tcPr>
          <w:p w:rsidR="00151CEA" w:rsidRDefault="00290F96" w:rsidP="00C7485C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977" w:type="dxa"/>
            <w:vAlign w:val="center"/>
          </w:tcPr>
          <w:p w:rsidR="00151CEA" w:rsidRDefault="00E56464" w:rsidP="00C7485C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151CEA" w:rsidRDefault="00E56464" w:rsidP="00C7485C">
            <w:r>
              <w:rPr>
                <w:rFonts w:hint="eastAsia"/>
              </w:rPr>
              <w:t>格式：</w:t>
            </w:r>
            <w:r w:rsidRPr="00290F96">
              <w:t>192.168.1.223</w:t>
            </w:r>
          </w:p>
        </w:tc>
      </w:tr>
      <w:tr w:rsidR="008D5C41" w:rsidTr="00C7485C">
        <w:trPr>
          <w:jc w:val="center"/>
        </w:trPr>
        <w:tc>
          <w:tcPr>
            <w:tcW w:w="1985" w:type="dxa"/>
            <w:vAlign w:val="center"/>
          </w:tcPr>
          <w:p w:rsidR="008D5C41" w:rsidRDefault="008D5C41" w:rsidP="00C7485C">
            <w:r>
              <w:rPr>
                <w:rFonts w:hint="eastAsia"/>
              </w:rPr>
              <w:t>主机名称</w:t>
            </w:r>
          </w:p>
        </w:tc>
        <w:tc>
          <w:tcPr>
            <w:tcW w:w="2977" w:type="dxa"/>
            <w:vAlign w:val="center"/>
          </w:tcPr>
          <w:p w:rsidR="008D5C41" w:rsidRDefault="004F729F" w:rsidP="00C7485C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8D5C41" w:rsidRDefault="008D5C41" w:rsidP="00C7485C"/>
        </w:tc>
      </w:tr>
      <w:tr w:rsidR="008D5C41" w:rsidTr="00C7485C">
        <w:trPr>
          <w:jc w:val="center"/>
        </w:trPr>
        <w:tc>
          <w:tcPr>
            <w:tcW w:w="1985" w:type="dxa"/>
            <w:vAlign w:val="center"/>
          </w:tcPr>
          <w:p w:rsidR="008D5C41" w:rsidRDefault="008D5C41" w:rsidP="00C7485C">
            <w:r>
              <w:rPr>
                <w:rFonts w:hint="eastAsia"/>
              </w:rPr>
              <w:t>语言</w:t>
            </w:r>
          </w:p>
        </w:tc>
        <w:tc>
          <w:tcPr>
            <w:tcW w:w="2977" w:type="dxa"/>
            <w:vAlign w:val="center"/>
          </w:tcPr>
          <w:p w:rsidR="008D5C41" w:rsidRDefault="004F729F" w:rsidP="00C7485C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8D5C41" w:rsidRDefault="008D5C41" w:rsidP="00C7485C"/>
        </w:tc>
      </w:tr>
    </w:tbl>
    <w:p w:rsidR="00151CEA" w:rsidRDefault="00151CEA" w:rsidP="006E0ECB"/>
    <w:p w:rsidR="00CD3D9A" w:rsidRDefault="00CD3D9A" w:rsidP="00ED2835">
      <w:pPr>
        <w:pStyle w:val="3"/>
        <w:numPr>
          <w:ilvl w:val="2"/>
          <w:numId w:val="2"/>
        </w:numPr>
      </w:pPr>
      <w:bookmarkStart w:id="4526" w:name="_Toc471397938"/>
      <w:r>
        <w:rPr>
          <w:rFonts w:hint="eastAsia"/>
        </w:rPr>
        <w:t>分机</w:t>
      </w:r>
      <w:r w:rsidR="000E2C91">
        <w:rPr>
          <w:rFonts w:hint="eastAsia"/>
        </w:rPr>
        <w:t>设置页面</w:t>
      </w:r>
      <w:bookmarkEnd w:id="4526"/>
    </w:p>
    <w:p w:rsidR="00CD3D9A" w:rsidRDefault="00CD3D9A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98726C">
        <w:t>e</w:t>
      </w:r>
      <w:r w:rsidR="00176A67">
        <w:t>xtens</w:t>
      </w:r>
      <w:r w:rsidR="0098726C">
        <w:t>ion</w:t>
      </w:r>
      <w:r>
        <w:t>s</w:t>
      </w:r>
      <w:r w:rsidR="006B6C68">
        <w:t>/</w:t>
      </w:r>
      <w:r w:rsidR="00A176F3">
        <w:t>conf</w:t>
      </w:r>
    </w:p>
    <w:p w:rsidR="0048274D" w:rsidRDefault="0048274D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api, sip</w:t>
      </w:r>
    </w:p>
    <w:p w:rsidR="00396AEF" w:rsidRDefault="00396AEF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分机操作：</w:t>
      </w:r>
      <w:r w:rsidR="00DF0112">
        <w:rPr>
          <w:rFonts w:hint="eastAsia"/>
        </w:rPr>
        <w:t>自定义</w:t>
      </w:r>
    </w:p>
    <w:p w:rsidR="00396AEF" w:rsidRDefault="00396AEF" w:rsidP="00396AE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396AEF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396AEF" w:rsidRDefault="00396AEF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396AEF" w:rsidRDefault="00396AEF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396AEF" w:rsidRDefault="00396AEF" w:rsidP="00C7485C">
            <w:r>
              <w:rPr>
                <w:rFonts w:hint="eastAsia"/>
              </w:rPr>
              <w:t>说明</w:t>
            </w:r>
          </w:p>
        </w:tc>
      </w:tr>
      <w:tr w:rsidR="00396AEF" w:rsidTr="00C7485C">
        <w:trPr>
          <w:jc w:val="center"/>
        </w:trPr>
        <w:tc>
          <w:tcPr>
            <w:tcW w:w="1985" w:type="dxa"/>
            <w:vAlign w:val="center"/>
          </w:tcPr>
          <w:p w:rsidR="00396AEF" w:rsidRDefault="00396AEF" w:rsidP="00C7485C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396AEF" w:rsidRDefault="00396AEF" w:rsidP="00C7485C">
            <w:r>
              <w:rPr>
                <w:rFonts w:hint="eastAsia"/>
              </w:rPr>
              <w:t>按钮，点击显示添加分机界面</w:t>
            </w:r>
          </w:p>
        </w:tc>
        <w:tc>
          <w:tcPr>
            <w:tcW w:w="2698" w:type="dxa"/>
            <w:vAlign w:val="center"/>
          </w:tcPr>
          <w:p w:rsidR="00396AEF" w:rsidRDefault="00396AEF" w:rsidP="00C7485C"/>
        </w:tc>
      </w:tr>
      <w:tr w:rsidR="00396AEF" w:rsidTr="00C7485C">
        <w:trPr>
          <w:jc w:val="center"/>
        </w:trPr>
        <w:tc>
          <w:tcPr>
            <w:tcW w:w="1985" w:type="dxa"/>
            <w:vAlign w:val="center"/>
          </w:tcPr>
          <w:p w:rsidR="00396AEF" w:rsidRDefault="00396AEF" w:rsidP="00C7485C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396AEF" w:rsidRDefault="00396AEF" w:rsidP="00C7485C">
            <w:r>
              <w:rPr>
                <w:rFonts w:hint="eastAsia"/>
              </w:rPr>
              <w:t>按钮，点击删除已选分机</w:t>
            </w:r>
          </w:p>
        </w:tc>
        <w:tc>
          <w:tcPr>
            <w:tcW w:w="2698" w:type="dxa"/>
            <w:vAlign w:val="center"/>
          </w:tcPr>
          <w:p w:rsidR="00396AEF" w:rsidRPr="00672F7F" w:rsidRDefault="007B7993" w:rsidP="00C7485C">
            <w:r>
              <w:rPr>
                <w:rFonts w:hint="eastAsia"/>
              </w:rPr>
              <w:t>需要二次确认</w:t>
            </w:r>
          </w:p>
        </w:tc>
      </w:tr>
    </w:tbl>
    <w:p w:rsidR="00396AEF" w:rsidRDefault="00396AEF" w:rsidP="00396AEF"/>
    <w:p w:rsidR="00CD3D9A" w:rsidRDefault="005342FE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分机列表</w:t>
      </w:r>
      <w:r w:rsidR="00CD3D9A">
        <w:rPr>
          <w:rFonts w:hint="eastAsia"/>
        </w:rPr>
        <w:t>：</w:t>
      </w:r>
      <w:r w:rsidR="00A94780">
        <w:rPr>
          <w:rFonts w:hint="eastAsia"/>
        </w:rPr>
        <w:t>表格</w:t>
      </w:r>
    </w:p>
    <w:p w:rsidR="00CD3D9A" w:rsidRDefault="00CD3D9A" w:rsidP="00CD3D9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CD3D9A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CD3D9A" w:rsidRDefault="00CD3D9A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CD3D9A" w:rsidRDefault="00CD3D9A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CD3D9A" w:rsidRDefault="00CD3D9A" w:rsidP="00C7485C">
            <w:r>
              <w:rPr>
                <w:rFonts w:hint="eastAsia"/>
              </w:rPr>
              <w:t>说明</w:t>
            </w:r>
          </w:p>
        </w:tc>
      </w:tr>
      <w:tr w:rsidR="005342FE" w:rsidTr="00C7485C">
        <w:trPr>
          <w:jc w:val="center"/>
        </w:trPr>
        <w:tc>
          <w:tcPr>
            <w:tcW w:w="1985" w:type="dxa"/>
            <w:vAlign w:val="center"/>
          </w:tcPr>
          <w:p w:rsidR="005342FE" w:rsidRDefault="005342FE" w:rsidP="00C7485C">
            <w:pPr>
              <w:jc w:val="left"/>
            </w:pPr>
            <w:r>
              <w:rPr>
                <w:rFonts w:hint="eastAsia"/>
              </w:rPr>
              <w:t>头像</w:t>
            </w:r>
          </w:p>
        </w:tc>
        <w:tc>
          <w:tcPr>
            <w:tcW w:w="2977" w:type="dxa"/>
            <w:vAlign w:val="center"/>
          </w:tcPr>
          <w:p w:rsidR="005342FE" w:rsidRDefault="005342FE" w:rsidP="00C84A0E">
            <w:r>
              <w:rPr>
                <w:rFonts w:hint="eastAsia"/>
              </w:rPr>
              <w:t>图片</w:t>
            </w:r>
          </w:p>
        </w:tc>
        <w:tc>
          <w:tcPr>
            <w:tcW w:w="2698" w:type="dxa"/>
            <w:vAlign w:val="center"/>
          </w:tcPr>
          <w:p w:rsidR="005342FE" w:rsidRDefault="00B27002" w:rsidP="00530518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，显示大小固定（包括比例），支持默认头像</w:t>
            </w:r>
          </w:p>
        </w:tc>
      </w:tr>
      <w:tr w:rsidR="005342FE" w:rsidTr="00C7485C">
        <w:trPr>
          <w:jc w:val="center"/>
        </w:trPr>
        <w:tc>
          <w:tcPr>
            <w:tcW w:w="1985" w:type="dxa"/>
            <w:vAlign w:val="center"/>
          </w:tcPr>
          <w:p w:rsidR="005342FE" w:rsidRDefault="005342FE" w:rsidP="00C7485C">
            <w:pPr>
              <w:jc w:val="left"/>
            </w:pPr>
            <w:r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5342FE" w:rsidRDefault="005342FE" w:rsidP="00C84A0E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5342FE" w:rsidRDefault="005342FE" w:rsidP="00C7485C"/>
        </w:tc>
      </w:tr>
      <w:tr w:rsidR="005342FE" w:rsidTr="00C7485C">
        <w:trPr>
          <w:jc w:val="center"/>
        </w:trPr>
        <w:tc>
          <w:tcPr>
            <w:tcW w:w="1985" w:type="dxa"/>
            <w:vAlign w:val="center"/>
          </w:tcPr>
          <w:p w:rsidR="005342FE" w:rsidRDefault="005342FE" w:rsidP="00C7485C">
            <w:pPr>
              <w:jc w:val="left"/>
            </w:pPr>
            <w:r>
              <w:rPr>
                <w:rFonts w:hint="eastAsia"/>
              </w:rPr>
              <w:t>昵称</w:t>
            </w:r>
          </w:p>
        </w:tc>
        <w:tc>
          <w:tcPr>
            <w:tcW w:w="2977" w:type="dxa"/>
            <w:vAlign w:val="center"/>
          </w:tcPr>
          <w:p w:rsidR="005342FE" w:rsidRDefault="005342FE" w:rsidP="00C84A0E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5342FE" w:rsidRDefault="005342FE" w:rsidP="00C7485C"/>
        </w:tc>
      </w:tr>
      <w:tr w:rsidR="005342FE" w:rsidTr="00C7485C">
        <w:trPr>
          <w:jc w:val="center"/>
        </w:trPr>
        <w:tc>
          <w:tcPr>
            <w:tcW w:w="1985" w:type="dxa"/>
            <w:vAlign w:val="center"/>
          </w:tcPr>
          <w:p w:rsidR="005342FE" w:rsidRDefault="005342FE" w:rsidP="00C7485C">
            <w:pPr>
              <w:jc w:val="left"/>
            </w:pPr>
            <w:r>
              <w:rPr>
                <w:rFonts w:hint="eastAsia"/>
              </w:rPr>
              <w:t>拨号方案</w:t>
            </w:r>
          </w:p>
        </w:tc>
        <w:tc>
          <w:tcPr>
            <w:tcW w:w="2977" w:type="dxa"/>
            <w:vAlign w:val="center"/>
          </w:tcPr>
          <w:p w:rsidR="005342FE" w:rsidRDefault="005342FE" w:rsidP="00C84A0E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5342FE" w:rsidRDefault="005342FE" w:rsidP="00C7485C"/>
        </w:tc>
      </w:tr>
      <w:tr w:rsidR="005342FE" w:rsidTr="00C7485C">
        <w:trPr>
          <w:jc w:val="center"/>
        </w:trPr>
        <w:tc>
          <w:tcPr>
            <w:tcW w:w="1985" w:type="dxa"/>
            <w:vAlign w:val="center"/>
          </w:tcPr>
          <w:p w:rsidR="005342FE" w:rsidRDefault="00924B91" w:rsidP="00C7485C">
            <w:pPr>
              <w:jc w:val="left"/>
            </w:pPr>
            <w:r>
              <w:rPr>
                <w:rFonts w:hint="eastAsia"/>
              </w:rPr>
              <w:t>编辑</w:t>
            </w:r>
          </w:p>
        </w:tc>
        <w:tc>
          <w:tcPr>
            <w:tcW w:w="2977" w:type="dxa"/>
            <w:vAlign w:val="center"/>
          </w:tcPr>
          <w:p w:rsidR="005342FE" w:rsidRDefault="00924B91" w:rsidP="00C84A0E">
            <w:r>
              <w:rPr>
                <w:rFonts w:hint="eastAsia"/>
              </w:rPr>
              <w:t>链接，点击显示分机编辑界面</w:t>
            </w:r>
          </w:p>
        </w:tc>
        <w:tc>
          <w:tcPr>
            <w:tcW w:w="2698" w:type="dxa"/>
            <w:vAlign w:val="center"/>
          </w:tcPr>
          <w:p w:rsidR="005342FE" w:rsidRDefault="005342FE" w:rsidP="00C7485C"/>
        </w:tc>
      </w:tr>
      <w:tr w:rsidR="00924B91" w:rsidTr="00C7485C">
        <w:trPr>
          <w:jc w:val="center"/>
        </w:trPr>
        <w:tc>
          <w:tcPr>
            <w:tcW w:w="1985" w:type="dxa"/>
            <w:vAlign w:val="center"/>
          </w:tcPr>
          <w:p w:rsidR="00924B91" w:rsidRDefault="00924B91" w:rsidP="00C7485C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924B91" w:rsidRDefault="001610AD" w:rsidP="00C84A0E">
            <w:r>
              <w:rPr>
                <w:rFonts w:hint="eastAsia"/>
              </w:rPr>
              <w:t>链接，点击删除分机</w:t>
            </w:r>
          </w:p>
        </w:tc>
        <w:tc>
          <w:tcPr>
            <w:tcW w:w="2698" w:type="dxa"/>
            <w:vAlign w:val="center"/>
          </w:tcPr>
          <w:p w:rsidR="00924B91" w:rsidRDefault="001610AD" w:rsidP="00C7485C">
            <w:r>
              <w:rPr>
                <w:rFonts w:hint="eastAsia"/>
              </w:rPr>
              <w:t>需要二次确认</w:t>
            </w:r>
          </w:p>
        </w:tc>
      </w:tr>
      <w:tr w:rsidR="00742955" w:rsidTr="00C7485C">
        <w:trPr>
          <w:jc w:val="center"/>
        </w:trPr>
        <w:tc>
          <w:tcPr>
            <w:tcW w:w="1985" w:type="dxa"/>
            <w:vAlign w:val="center"/>
          </w:tcPr>
          <w:p w:rsidR="00742955" w:rsidRDefault="00742955" w:rsidP="00C7485C">
            <w:pPr>
              <w:jc w:val="left"/>
            </w:pPr>
            <w:r>
              <w:rPr>
                <w:rFonts w:hint="eastAsia"/>
              </w:rPr>
              <w:t>选择</w:t>
            </w:r>
          </w:p>
        </w:tc>
        <w:tc>
          <w:tcPr>
            <w:tcW w:w="2977" w:type="dxa"/>
            <w:vAlign w:val="center"/>
          </w:tcPr>
          <w:p w:rsidR="00742955" w:rsidRDefault="00742955" w:rsidP="00C84A0E">
            <w:r>
              <w:rPr>
                <w:rFonts w:hint="eastAsia"/>
              </w:rPr>
              <w:t>复选框，点击</w:t>
            </w:r>
            <w:r w:rsidR="00537765">
              <w:rPr>
                <w:rFonts w:hint="eastAsia"/>
              </w:rPr>
              <w:t>标记选择状态</w:t>
            </w:r>
          </w:p>
        </w:tc>
        <w:tc>
          <w:tcPr>
            <w:tcW w:w="2698" w:type="dxa"/>
            <w:vAlign w:val="center"/>
          </w:tcPr>
          <w:p w:rsidR="00742955" w:rsidRDefault="00537765" w:rsidP="00C7485C">
            <w:r>
              <w:rPr>
                <w:rFonts w:hint="eastAsia"/>
              </w:rPr>
              <w:t>用于批量编辑</w:t>
            </w:r>
          </w:p>
        </w:tc>
      </w:tr>
    </w:tbl>
    <w:p w:rsidR="00CD3D9A" w:rsidRDefault="00CD3D9A" w:rsidP="007A3E2B"/>
    <w:p w:rsidR="00537765" w:rsidRDefault="00537765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添加分机</w:t>
      </w:r>
      <w:r w:rsidR="000E14BD">
        <w:rPr>
          <w:rFonts w:hint="eastAsia"/>
        </w:rPr>
        <w:t>：表单</w:t>
      </w:r>
    </w:p>
    <w:p w:rsidR="00E9748D" w:rsidRDefault="00E9748D" w:rsidP="00E9748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E9748D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E9748D" w:rsidRDefault="00E9748D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E9748D" w:rsidRDefault="00E9748D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E9748D" w:rsidRDefault="00E9748D" w:rsidP="00C7485C">
            <w:r>
              <w:rPr>
                <w:rFonts w:hint="eastAsia"/>
              </w:rPr>
              <w:t>说明</w:t>
            </w:r>
          </w:p>
        </w:tc>
      </w:tr>
      <w:tr w:rsidR="00E9748D" w:rsidTr="00C7485C">
        <w:trPr>
          <w:jc w:val="center"/>
        </w:trPr>
        <w:tc>
          <w:tcPr>
            <w:tcW w:w="1985" w:type="dxa"/>
            <w:vAlign w:val="center"/>
          </w:tcPr>
          <w:p w:rsidR="00E9748D" w:rsidRDefault="00E9748D" w:rsidP="00C7485C">
            <w:pPr>
              <w:jc w:val="left"/>
            </w:pPr>
            <w:r>
              <w:rPr>
                <w:rFonts w:hint="eastAsia"/>
              </w:rPr>
              <w:t>头像</w:t>
            </w:r>
          </w:p>
        </w:tc>
        <w:tc>
          <w:tcPr>
            <w:tcW w:w="2977" w:type="dxa"/>
            <w:vAlign w:val="center"/>
          </w:tcPr>
          <w:p w:rsidR="00E9748D" w:rsidRDefault="00E9748D" w:rsidP="00C7485C">
            <w:r>
              <w:rPr>
                <w:rFonts w:hint="eastAsia"/>
              </w:rPr>
              <w:t>图片</w:t>
            </w:r>
            <w:r w:rsidR="004E3E10">
              <w:rPr>
                <w:rFonts w:hint="eastAsia"/>
              </w:rPr>
              <w:t>，点击可编辑</w:t>
            </w:r>
          </w:p>
        </w:tc>
        <w:tc>
          <w:tcPr>
            <w:tcW w:w="2698" w:type="dxa"/>
            <w:vAlign w:val="center"/>
          </w:tcPr>
          <w:p w:rsidR="00E9748D" w:rsidRDefault="00FA30C3" w:rsidP="00C7485C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，显示大小固定（包括比例），大小小于</w:t>
            </w:r>
            <w:r>
              <w:rPr>
                <w:rFonts w:hint="eastAsia"/>
              </w:rPr>
              <w:t>500K</w:t>
            </w:r>
            <w:r w:rsidR="00E57D48">
              <w:rPr>
                <w:rFonts w:hint="eastAsia"/>
              </w:rPr>
              <w:t>，</w:t>
            </w:r>
            <w:r>
              <w:rPr>
                <w:rFonts w:hint="eastAsia"/>
              </w:rPr>
              <w:t>支持默认头像</w:t>
            </w:r>
          </w:p>
        </w:tc>
      </w:tr>
      <w:tr w:rsidR="00E9748D" w:rsidTr="00C7485C">
        <w:trPr>
          <w:jc w:val="center"/>
        </w:trPr>
        <w:tc>
          <w:tcPr>
            <w:tcW w:w="1985" w:type="dxa"/>
            <w:vAlign w:val="center"/>
          </w:tcPr>
          <w:p w:rsidR="00E9748D" w:rsidRDefault="00E9748D" w:rsidP="00C7485C">
            <w:pPr>
              <w:jc w:val="left"/>
            </w:pPr>
            <w:r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E9748D" w:rsidRDefault="00E9748D" w:rsidP="004E3E10">
            <w:r>
              <w:rPr>
                <w:rFonts w:hint="eastAsia"/>
              </w:rPr>
              <w:t>文本</w:t>
            </w:r>
            <w:r w:rsidR="004E3E10">
              <w:rPr>
                <w:rFonts w:hint="eastAsia"/>
              </w:rPr>
              <w:t>输入框</w:t>
            </w:r>
            <w:r w:rsidR="001E452F">
              <w:rPr>
                <w:rFonts w:hint="eastAsia"/>
              </w:rPr>
              <w:t>，必填</w:t>
            </w:r>
            <w:r w:rsidR="00576E45">
              <w:rPr>
                <w:rFonts w:hint="eastAsia"/>
              </w:rPr>
              <w:t>，格式验证</w:t>
            </w:r>
          </w:p>
        </w:tc>
        <w:tc>
          <w:tcPr>
            <w:tcW w:w="2698" w:type="dxa"/>
            <w:vAlign w:val="center"/>
          </w:tcPr>
          <w:p w:rsidR="00E9748D" w:rsidRDefault="00E9748D" w:rsidP="00C7485C"/>
        </w:tc>
      </w:tr>
      <w:tr w:rsidR="00E9748D" w:rsidTr="00C7485C">
        <w:trPr>
          <w:jc w:val="center"/>
        </w:trPr>
        <w:tc>
          <w:tcPr>
            <w:tcW w:w="1985" w:type="dxa"/>
            <w:vAlign w:val="center"/>
          </w:tcPr>
          <w:p w:rsidR="00E9748D" w:rsidRDefault="00E9748D" w:rsidP="00C7485C">
            <w:pPr>
              <w:jc w:val="left"/>
            </w:pPr>
            <w:r>
              <w:rPr>
                <w:rFonts w:hint="eastAsia"/>
              </w:rPr>
              <w:t>昵称</w:t>
            </w:r>
          </w:p>
        </w:tc>
        <w:tc>
          <w:tcPr>
            <w:tcW w:w="2977" w:type="dxa"/>
            <w:vAlign w:val="center"/>
          </w:tcPr>
          <w:p w:rsidR="00E9748D" w:rsidRDefault="004E3E10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E9748D" w:rsidRDefault="00E9748D" w:rsidP="00C7485C"/>
        </w:tc>
      </w:tr>
      <w:tr w:rsidR="00E9748D" w:rsidTr="00C7485C">
        <w:trPr>
          <w:jc w:val="center"/>
        </w:trPr>
        <w:tc>
          <w:tcPr>
            <w:tcW w:w="1985" w:type="dxa"/>
            <w:vAlign w:val="center"/>
          </w:tcPr>
          <w:p w:rsidR="00E9748D" w:rsidRDefault="00E9748D" w:rsidP="00C7485C">
            <w:pPr>
              <w:jc w:val="left"/>
            </w:pPr>
            <w:r>
              <w:rPr>
                <w:rFonts w:hint="eastAsia"/>
              </w:rPr>
              <w:t>拨号方案</w:t>
            </w:r>
          </w:p>
        </w:tc>
        <w:tc>
          <w:tcPr>
            <w:tcW w:w="2977" w:type="dxa"/>
            <w:vAlign w:val="center"/>
          </w:tcPr>
          <w:p w:rsidR="00E9748D" w:rsidRDefault="004E3E10" w:rsidP="00C7485C">
            <w:r>
              <w:rPr>
                <w:rFonts w:hint="eastAsia"/>
              </w:rPr>
              <w:t>下拉列表</w:t>
            </w:r>
            <w:r w:rsidR="001E452F">
              <w:rPr>
                <w:rFonts w:hint="eastAsia"/>
              </w:rPr>
              <w:t>，必填</w:t>
            </w:r>
          </w:p>
        </w:tc>
        <w:tc>
          <w:tcPr>
            <w:tcW w:w="2698" w:type="dxa"/>
            <w:vAlign w:val="center"/>
          </w:tcPr>
          <w:p w:rsidR="00E9748D" w:rsidRDefault="00E9748D" w:rsidP="00C7485C"/>
        </w:tc>
      </w:tr>
      <w:tr w:rsidR="00353BCB" w:rsidTr="00C7485C">
        <w:trPr>
          <w:jc w:val="center"/>
          <w:ins w:id="4527" w:author="gz y" w:date="2016-12-13T13:21:00Z"/>
        </w:trPr>
        <w:tc>
          <w:tcPr>
            <w:tcW w:w="1985" w:type="dxa"/>
            <w:vAlign w:val="center"/>
          </w:tcPr>
          <w:p w:rsidR="00353BCB" w:rsidRDefault="00353BCB" w:rsidP="00C7485C">
            <w:pPr>
              <w:jc w:val="left"/>
              <w:rPr>
                <w:ins w:id="4528" w:author="gz y" w:date="2016-12-13T13:21:00Z"/>
              </w:rPr>
            </w:pPr>
            <w:ins w:id="4529" w:author="gz y" w:date="2016-12-13T13:21:00Z">
              <w:r>
                <w:rPr>
                  <w:rFonts w:hint="eastAsia"/>
                </w:rPr>
                <w:t>密码</w:t>
              </w:r>
            </w:ins>
          </w:p>
        </w:tc>
        <w:tc>
          <w:tcPr>
            <w:tcW w:w="2977" w:type="dxa"/>
            <w:vAlign w:val="center"/>
          </w:tcPr>
          <w:p w:rsidR="00353BCB" w:rsidRDefault="00353BCB" w:rsidP="00C7485C">
            <w:pPr>
              <w:rPr>
                <w:ins w:id="4530" w:author="gz y" w:date="2016-12-13T13:21:00Z"/>
              </w:rPr>
            </w:pPr>
            <w:ins w:id="4531" w:author="gz y" w:date="2016-12-13T13:22:00Z">
              <w:r>
                <w:rPr>
                  <w:rFonts w:hint="eastAsia"/>
                </w:rPr>
                <w:t>密码输入框</w:t>
              </w:r>
            </w:ins>
          </w:p>
        </w:tc>
        <w:tc>
          <w:tcPr>
            <w:tcW w:w="2698" w:type="dxa"/>
            <w:vAlign w:val="center"/>
          </w:tcPr>
          <w:p w:rsidR="00353BCB" w:rsidRDefault="00353BCB" w:rsidP="00C7485C">
            <w:pPr>
              <w:rPr>
                <w:ins w:id="4532" w:author="gz y" w:date="2016-12-13T13:21:00Z"/>
              </w:rPr>
            </w:pPr>
          </w:p>
        </w:tc>
      </w:tr>
      <w:tr w:rsidR="00676DA6" w:rsidTr="00C7485C">
        <w:trPr>
          <w:jc w:val="center"/>
        </w:trPr>
        <w:tc>
          <w:tcPr>
            <w:tcW w:w="1985" w:type="dxa"/>
            <w:vAlign w:val="center"/>
          </w:tcPr>
          <w:p w:rsidR="00676DA6" w:rsidRDefault="00676DA6" w:rsidP="00C7485C"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2977" w:type="dxa"/>
            <w:vAlign w:val="center"/>
          </w:tcPr>
          <w:p w:rsidR="00676DA6" w:rsidRDefault="00676DA6" w:rsidP="00C7485C">
            <w:r>
              <w:rPr>
                <w:rFonts w:hint="eastAsia"/>
              </w:rPr>
              <w:t>邮箱地址输入框</w:t>
            </w:r>
            <w:r w:rsidR="00576E45">
              <w:rPr>
                <w:rFonts w:hint="eastAsia"/>
              </w:rPr>
              <w:t>，格式验证</w:t>
            </w:r>
          </w:p>
        </w:tc>
        <w:tc>
          <w:tcPr>
            <w:tcW w:w="2698" w:type="dxa"/>
            <w:vAlign w:val="center"/>
          </w:tcPr>
          <w:p w:rsidR="00676DA6" w:rsidRDefault="00676DA6" w:rsidP="00C7485C"/>
        </w:tc>
      </w:tr>
      <w:tr w:rsidR="00D7707B" w:rsidTr="00C7485C">
        <w:trPr>
          <w:jc w:val="center"/>
          <w:ins w:id="4533" w:author="gz y" w:date="2016-12-13T14:06:00Z"/>
        </w:trPr>
        <w:tc>
          <w:tcPr>
            <w:tcW w:w="1985" w:type="dxa"/>
            <w:vAlign w:val="center"/>
          </w:tcPr>
          <w:p w:rsidR="00D7707B" w:rsidRDefault="00D7707B" w:rsidP="00C7485C">
            <w:pPr>
              <w:jc w:val="left"/>
              <w:rPr>
                <w:ins w:id="4534" w:author="gz y" w:date="2016-12-13T14:06:00Z"/>
              </w:rPr>
            </w:pPr>
            <w:ins w:id="4535" w:author="gz y" w:date="2016-12-13T14:06:00Z">
              <w:r>
                <w:rPr>
                  <w:rFonts w:hint="eastAsia"/>
                </w:rPr>
                <w:t>语音信箱密码</w:t>
              </w:r>
            </w:ins>
          </w:p>
        </w:tc>
        <w:tc>
          <w:tcPr>
            <w:tcW w:w="2977" w:type="dxa"/>
            <w:vAlign w:val="center"/>
          </w:tcPr>
          <w:p w:rsidR="00D7707B" w:rsidRDefault="00D7707B" w:rsidP="00C7485C">
            <w:pPr>
              <w:rPr>
                <w:ins w:id="4536" w:author="gz y" w:date="2016-12-13T14:06:00Z"/>
              </w:rPr>
            </w:pPr>
            <w:ins w:id="4537" w:author="gz y" w:date="2016-12-13T14:06:00Z">
              <w:r>
                <w:rPr>
                  <w:rFonts w:hint="eastAsia"/>
                </w:rPr>
                <w:t>密码输入框</w:t>
              </w:r>
            </w:ins>
          </w:p>
        </w:tc>
        <w:tc>
          <w:tcPr>
            <w:tcW w:w="2698" w:type="dxa"/>
            <w:vAlign w:val="center"/>
          </w:tcPr>
          <w:p w:rsidR="00D7707B" w:rsidRDefault="00D7707B" w:rsidP="00C7485C">
            <w:pPr>
              <w:rPr>
                <w:ins w:id="4538" w:author="gz y" w:date="2016-12-13T14:06:00Z"/>
              </w:rPr>
            </w:pPr>
          </w:p>
        </w:tc>
      </w:tr>
      <w:tr w:rsidR="00676DA6" w:rsidTr="00C7485C">
        <w:trPr>
          <w:jc w:val="center"/>
        </w:trPr>
        <w:tc>
          <w:tcPr>
            <w:tcW w:w="1985" w:type="dxa"/>
            <w:vAlign w:val="center"/>
          </w:tcPr>
          <w:p w:rsidR="00676DA6" w:rsidRDefault="00F47D81" w:rsidP="00C7485C">
            <w:pPr>
              <w:jc w:val="left"/>
            </w:pPr>
            <w:r>
              <w:rPr>
                <w:rFonts w:hint="eastAsia"/>
              </w:rPr>
              <w:t>编码列表</w:t>
            </w:r>
          </w:p>
        </w:tc>
        <w:tc>
          <w:tcPr>
            <w:tcW w:w="2977" w:type="dxa"/>
            <w:vAlign w:val="center"/>
          </w:tcPr>
          <w:p w:rsidR="00676DA6" w:rsidRDefault="00F47D81" w:rsidP="00C7485C">
            <w:r>
              <w:rPr>
                <w:rFonts w:hint="eastAsia"/>
              </w:rPr>
              <w:t>下拉列表组</w:t>
            </w:r>
            <w:r w:rsidR="001E452F">
              <w:rPr>
                <w:rFonts w:hint="eastAsia"/>
              </w:rPr>
              <w:t>，必填</w:t>
            </w:r>
          </w:p>
        </w:tc>
        <w:tc>
          <w:tcPr>
            <w:tcW w:w="2698" w:type="dxa"/>
            <w:vAlign w:val="center"/>
          </w:tcPr>
          <w:p w:rsidR="00676DA6" w:rsidRDefault="00F47D81" w:rsidP="00C7485C">
            <w:r>
              <w:rPr>
                <w:rFonts w:hint="eastAsia"/>
              </w:rPr>
              <w:t>最多可选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项</w:t>
            </w:r>
          </w:p>
        </w:tc>
      </w:tr>
      <w:tr w:rsidR="00F47D81" w:rsidTr="00C7485C">
        <w:trPr>
          <w:jc w:val="center"/>
        </w:trPr>
        <w:tc>
          <w:tcPr>
            <w:tcW w:w="1985" w:type="dxa"/>
            <w:vAlign w:val="center"/>
          </w:tcPr>
          <w:p w:rsidR="00F47D81" w:rsidRDefault="00FA30C3" w:rsidP="00C7485C">
            <w:pPr>
              <w:jc w:val="left"/>
            </w:pPr>
            <w:r>
              <w:rPr>
                <w:rFonts w:hint="eastAsia"/>
              </w:rPr>
              <w:t>转移工作日</w:t>
            </w:r>
          </w:p>
        </w:tc>
        <w:tc>
          <w:tcPr>
            <w:tcW w:w="2977" w:type="dxa"/>
            <w:vAlign w:val="center"/>
          </w:tcPr>
          <w:p w:rsidR="00F47D81" w:rsidRDefault="008327FA" w:rsidP="00C7485C">
            <w:r>
              <w:rPr>
                <w:rFonts w:hint="eastAsia"/>
              </w:rPr>
              <w:t>复选框</w:t>
            </w:r>
            <w:r w:rsidR="006733DB">
              <w:rPr>
                <w:rFonts w:hint="eastAsia"/>
              </w:rPr>
              <w:t>组</w:t>
            </w:r>
          </w:p>
        </w:tc>
        <w:tc>
          <w:tcPr>
            <w:tcW w:w="2698" w:type="dxa"/>
            <w:vAlign w:val="center"/>
          </w:tcPr>
          <w:p w:rsidR="00F47D81" w:rsidRDefault="00F47D81" w:rsidP="00C7485C"/>
        </w:tc>
      </w:tr>
      <w:tr w:rsidR="00FA30C3" w:rsidTr="00C7485C">
        <w:trPr>
          <w:jc w:val="center"/>
        </w:trPr>
        <w:tc>
          <w:tcPr>
            <w:tcW w:w="1985" w:type="dxa"/>
            <w:vAlign w:val="center"/>
          </w:tcPr>
          <w:p w:rsidR="00FA30C3" w:rsidRDefault="00FA30C3" w:rsidP="00C7485C">
            <w:pPr>
              <w:jc w:val="left"/>
            </w:pPr>
            <w:r>
              <w:rPr>
                <w:rFonts w:hint="eastAsia"/>
              </w:rPr>
              <w:t>转移时间区域</w:t>
            </w:r>
          </w:p>
        </w:tc>
        <w:tc>
          <w:tcPr>
            <w:tcW w:w="2977" w:type="dxa"/>
            <w:vAlign w:val="center"/>
          </w:tcPr>
          <w:p w:rsidR="00FA30C3" w:rsidRDefault="006733DB" w:rsidP="00C7485C">
            <w:r>
              <w:rPr>
                <w:rFonts w:hint="eastAsia"/>
              </w:rPr>
              <w:t>下拉</w:t>
            </w:r>
            <w:proofErr w:type="gramStart"/>
            <w:r>
              <w:rPr>
                <w:rFonts w:hint="eastAsia"/>
              </w:rPr>
              <w:t>列表组</w:t>
            </w:r>
            <w:proofErr w:type="gramEnd"/>
          </w:p>
        </w:tc>
        <w:tc>
          <w:tcPr>
            <w:tcW w:w="2698" w:type="dxa"/>
            <w:vAlign w:val="center"/>
          </w:tcPr>
          <w:p w:rsidR="00FA30C3" w:rsidRDefault="00FA30C3" w:rsidP="00C7485C"/>
        </w:tc>
      </w:tr>
      <w:tr w:rsidR="00FA30C3" w:rsidTr="00C7485C">
        <w:trPr>
          <w:jc w:val="center"/>
        </w:trPr>
        <w:tc>
          <w:tcPr>
            <w:tcW w:w="1985" w:type="dxa"/>
            <w:vAlign w:val="center"/>
          </w:tcPr>
          <w:p w:rsidR="00FA30C3" w:rsidRDefault="00FA30C3" w:rsidP="00C7485C">
            <w:pPr>
              <w:jc w:val="left"/>
            </w:pPr>
            <w:r>
              <w:rPr>
                <w:rFonts w:hint="eastAsia"/>
              </w:rPr>
              <w:t>转移方式</w:t>
            </w:r>
          </w:p>
        </w:tc>
        <w:tc>
          <w:tcPr>
            <w:tcW w:w="2977" w:type="dxa"/>
            <w:vAlign w:val="center"/>
          </w:tcPr>
          <w:p w:rsidR="00FA30C3" w:rsidRDefault="006733DB" w:rsidP="00C7485C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FA30C3" w:rsidRDefault="00FA30C3" w:rsidP="00C7485C"/>
        </w:tc>
      </w:tr>
      <w:tr w:rsidR="00FA30C3" w:rsidTr="00C7485C">
        <w:trPr>
          <w:jc w:val="center"/>
        </w:trPr>
        <w:tc>
          <w:tcPr>
            <w:tcW w:w="1985" w:type="dxa"/>
            <w:vAlign w:val="center"/>
          </w:tcPr>
          <w:p w:rsidR="00FA30C3" w:rsidRDefault="00FA30C3" w:rsidP="00C7485C">
            <w:pPr>
              <w:jc w:val="left"/>
            </w:pPr>
            <w:r>
              <w:rPr>
                <w:rFonts w:hint="eastAsia"/>
              </w:rPr>
              <w:lastRenderedPageBreak/>
              <w:t>转移类型</w:t>
            </w:r>
          </w:p>
        </w:tc>
        <w:tc>
          <w:tcPr>
            <w:tcW w:w="2977" w:type="dxa"/>
            <w:vAlign w:val="center"/>
          </w:tcPr>
          <w:p w:rsidR="00FA30C3" w:rsidRDefault="006733DB" w:rsidP="00C7485C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FA30C3" w:rsidRDefault="00FA30C3" w:rsidP="00C7485C"/>
        </w:tc>
      </w:tr>
      <w:tr w:rsidR="00FA30C3" w:rsidTr="00C7485C">
        <w:trPr>
          <w:jc w:val="center"/>
        </w:trPr>
        <w:tc>
          <w:tcPr>
            <w:tcW w:w="1985" w:type="dxa"/>
            <w:vAlign w:val="center"/>
          </w:tcPr>
          <w:p w:rsidR="00FA30C3" w:rsidRDefault="00FA30C3" w:rsidP="00C7485C">
            <w:pPr>
              <w:jc w:val="left"/>
            </w:pPr>
            <w:r>
              <w:rPr>
                <w:rFonts w:hint="eastAsia"/>
              </w:rPr>
              <w:t>转移目标</w:t>
            </w:r>
          </w:p>
        </w:tc>
        <w:tc>
          <w:tcPr>
            <w:tcW w:w="2977" w:type="dxa"/>
            <w:vAlign w:val="center"/>
          </w:tcPr>
          <w:p w:rsidR="00FA30C3" w:rsidRDefault="006733DB" w:rsidP="00C7485C">
            <w:r>
              <w:rPr>
                <w:rFonts w:hint="eastAsia"/>
              </w:rPr>
              <w:t>下拉列表</w:t>
            </w:r>
            <w:r w:rsidR="008327FA">
              <w:rPr>
                <w:rFonts w:hint="eastAsia"/>
              </w:rPr>
              <w:t>或文本输入框</w:t>
            </w:r>
          </w:p>
        </w:tc>
        <w:tc>
          <w:tcPr>
            <w:tcW w:w="2698" w:type="dxa"/>
            <w:vAlign w:val="center"/>
          </w:tcPr>
          <w:p w:rsidR="00FA30C3" w:rsidRDefault="00FA30C3" w:rsidP="00C7485C"/>
        </w:tc>
      </w:tr>
      <w:tr w:rsidR="00FA30C3" w:rsidTr="00C7485C">
        <w:trPr>
          <w:jc w:val="center"/>
        </w:trPr>
        <w:tc>
          <w:tcPr>
            <w:tcW w:w="1985" w:type="dxa"/>
            <w:vAlign w:val="center"/>
          </w:tcPr>
          <w:p w:rsidR="00FA30C3" w:rsidRDefault="00FA30C3" w:rsidP="00C7485C">
            <w:pPr>
              <w:jc w:val="left"/>
            </w:pPr>
            <w:r>
              <w:rPr>
                <w:rFonts w:hint="eastAsia"/>
              </w:rPr>
              <w:t>振铃超时</w:t>
            </w:r>
          </w:p>
        </w:tc>
        <w:tc>
          <w:tcPr>
            <w:tcW w:w="2977" w:type="dxa"/>
            <w:vAlign w:val="center"/>
          </w:tcPr>
          <w:p w:rsidR="00FA30C3" w:rsidRDefault="006733DB" w:rsidP="00C7485C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FA30C3" w:rsidRDefault="006733DB" w:rsidP="00C7485C">
            <w:r>
              <w:rPr>
                <w:rFonts w:hint="eastAsia"/>
              </w:rPr>
              <w:t>5-60</w:t>
            </w:r>
            <w:r>
              <w:rPr>
                <w:rFonts w:hint="eastAsia"/>
              </w:rPr>
              <w:t>秒</w:t>
            </w:r>
          </w:p>
        </w:tc>
      </w:tr>
      <w:tr w:rsidR="00E9748D" w:rsidTr="00C7485C">
        <w:trPr>
          <w:jc w:val="center"/>
        </w:trPr>
        <w:tc>
          <w:tcPr>
            <w:tcW w:w="1985" w:type="dxa"/>
            <w:vAlign w:val="center"/>
          </w:tcPr>
          <w:p w:rsidR="00E9748D" w:rsidRDefault="00FA30C3" w:rsidP="00C7485C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E9748D" w:rsidRDefault="0049227A" w:rsidP="0049227A">
            <w:r>
              <w:rPr>
                <w:rFonts w:hint="eastAsia"/>
              </w:rPr>
              <w:t>按钮</w:t>
            </w:r>
            <w:r w:rsidR="00E9748D">
              <w:rPr>
                <w:rFonts w:hint="eastAsia"/>
              </w:rPr>
              <w:t>，点击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698" w:type="dxa"/>
            <w:vAlign w:val="center"/>
          </w:tcPr>
          <w:p w:rsidR="00E9748D" w:rsidRDefault="00E9748D" w:rsidP="00C7485C"/>
        </w:tc>
      </w:tr>
      <w:tr w:rsidR="00E9748D" w:rsidTr="00C7485C">
        <w:trPr>
          <w:jc w:val="center"/>
        </w:trPr>
        <w:tc>
          <w:tcPr>
            <w:tcW w:w="1985" w:type="dxa"/>
            <w:vAlign w:val="center"/>
          </w:tcPr>
          <w:p w:rsidR="00E9748D" w:rsidRDefault="00FA30C3" w:rsidP="00C7485C">
            <w:pPr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977" w:type="dxa"/>
            <w:vAlign w:val="center"/>
          </w:tcPr>
          <w:p w:rsidR="00E9748D" w:rsidRDefault="009650A1" w:rsidP="00C7485C">
            <w:r>
              <w:rPr>
                <w:rFonts w:hint="eastAsia"/>
              </w:rPr>
              <w:t>按钮</w:t>
            </w:r>
            <w:r w:rsidR="00E9748D">
              <w:rPr>
                <w:rFonts w:hint="eastAsia"/>
              </w:rPr>
              <w:t>，点击</w:t>
            </w:r>
            <w:r>
              <w:rPr>
                <w:rFonts w:hint="eastAsia"/>
              </w:rPr>
              <w:t>取消编辑</w:t>
            </w:r>
          </w:p>
        </w:tc>
        <w:tc>
          <w:tcPr>
            <w:tcW w:w="2698" w:type="dxa"/>
            <w:vAlign w:val="center"/>
          </w:tcPr>
          <w:p w:rsidR="00E9748D" w:rsidRDefault="00E9748D" w:rsidP="00C7485C"/>
        </w:tc>
      </w:tr>
    </w:tbl>
    <w:p w:rsidR="00E9748D" w:rsidRDefault="00E9748D" w:rsidP="00E9748D"/>
    <w:p w:rsidR="00AC6AC2" w:rsidRDefault="00AC6AC2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修改分机：和添加分机相同，分机号不能编辑</w:t>
      </w:r>
      <w:r w:rsidR="00672429">
        <w:rPr>
          <w:rFonts w:hint="eastAsia"/>
        </w:rPr>
        <w:t>，登录用户为</w:t>
      </w:r>
      <w:r w:rsidR="00672429">
        <w:rPr>
          <w:rFonts w:hint="eastAsia"/>
        </w:rPr>
        <w:t>SIP</w:t>
      </w:r>
      <w:r w:rsidR="00672429">
        <w:rPr>
          <w:rFonts w:hint="eastAsia"/>
        </w:rPr>
        <w:t>账户时，</w:t>
      </w:r>
      <w:r w:rsidR="00034DEC">
        <w:rPr>
          <w:rFonts w:hint="eastAsia"/>
        </w:rPr>
        <w:t>也作为</w:t>
      </w:r>
      <w:r w:rsidR="00672429">
        <w:rPr>
          <w:rFonts w:hint="eastAsia"/>
        </w:rPr>
        <w:t>用户设置页面</w:t>
      </w:r>
    </w:p>
    <w:p w:rsidR="00D655B0" w:rsidRDefault="00D655B0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E23205" w:rsidRPr="00D655B0" w:rsidRDefault="00E23205" w:rsidP="00E23205"/>
    <w:p w:rsidR="004D574C" w:rsidRDefault="000E2C91" w:rsidP="00ED2835">
      <w:pPr>
        <w:pStyle w:val="3"/>
        <w:numPr>
          <w:ilvl w:val="2"/>
          <w:numId w:val="2"/>
        </w:numPr>
      </w:pPr>
      <w:bookmarkStart w:id="4539" w:name="_Toc471397939"/>
      <w:r>
        <w:rPr>
          <w:rFonts w:hint="eastAsia"/>
        </w:rPr>
        <w:t>中继</w:t>
      </w:r>
      <w:r w:rsidR="00F86165">
        <w:rPr>
          <w:rFonts w:hint="eastAsia"/>
        </w:rPr>
        <w:t>设置页面</w:t>
      </w:r>
      <w:bookmarkEnd w:id="4539"/>
    </w:p>
    <w:p w:rsidR="00F86165" w:rsidRDefault="00F86165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176F3">
        <w:t>providers/conf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723060" w:rsidRDefault="00723060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中继操作：</w:t>
      </w:r>
      <w:r w:rsidR="000262DD">
        <w:rPr>
          <w:rFonts w:hint="eastAsia"/>
        </w:rPr>
        <w:t>自定义</w:t>
      </w:r>
    </w:p>
    <w:p w:rsidR="00723060" w:rsidRDefault="00723060" w:rsidP="00723060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E75123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E75123" w:rsidRDefault="00E75123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E75123" w:rsidRDefault="00E75123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E75123" w:rsidRDefault="00E75123" w:rsidP="00C7485C">
            <w:r>
              <w:rPr>
                <w:rFonts w:hint="eastAsia"/>
              </w:rPr>
              <w:t>说明</w:t>
            </w:r>
          </w:p>
        </w:tc>
      </w:tr>
      <w:tr w:rsidR="00E75123" w:rsidTr="00C7485C">
        <w:trPr>
          <w:jc w:val="center"/>
        </w:trPr>
        <w:tc>
          <w:tcPr>
            <w:tcW w:w="1985" w:type="dxa"/>
            <w:vAlign w:val="center"/>
          </w:tcPr>
          <w:p w:rsidR="00E75123" w:rsidRDefault="00E75123" w:rsidP="00C7485C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E75123" w:rsidRDefault="00E75123" w:rsidP="00C7485C">
            <w:r>
              <w:rPr>
                <w:rFonts w:hint="eastAsia"/>
              </w:rPr>
              <w:t>按钮，点击显示添加中继界面</w:t>
            </w:r>
          </w:p>
        </w:tc>
        <w:tc>
          <w:tcPr>
            <w:tcW w:w="2698" w:type="dxa"/>
            <w:vAlign w:val="center"/>
          </w:tcPr>
          <w:p w:rsidR="00E75123" w:rsidRDefault="00E75123" w:rsidP="00C7485C"/>
        </w:tc>
      </w:tr>
      <w:tr w:rsidR="00E75123" w:rsidTr="00C7485C">
        <w:trPr>
          <w:jc w:val="center"/>
        </w:trPr>
        <w:tc>
          <w:tcPr>
            <w:tcW w:w="1985" w:type="dxa"/>
            <w:vAlign w:val="center"/>
          </w:tcPr>
          <w:p w:rsidR="00E75123" w:rsidRDefault="00E75123" w:rsidP="00C7485C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E75123" w:rsidRDefault="00E75123" w:rsidP="00C7485C">
            <w:r>
              <w:rPr>
                <w:rFonts w:hint="eastAsia"/>
              </w:rPr>
              <w:t>按钮，点击删除已选中继</w:t>
            </w:r>
          </w:p>
        </w:tc>
        <w:tc>
          <w:tcPr>
            <w:tcW w:w="2698" w:type="dxa"/>
            <w:vAlign w:val="center"/>
          </w:tcPr>
          <w:p w:rsidR="00E75123" w:rsidRPr="00672F7F" w:rsidRDefault="00A878D2" w:rsidP="00C7485C">
            <w:r>
              <w:rPr>
                <w:rFonts w:hint="eastAsia"/>
              </w:rPr>
              <w:t>需要二次确认</w:t>
            </w:r>
          </w:p>
        </w:tc>
      </w:tr>
    </w:tbl>
    <w:p w:rsidR="00723060" w:rsidRPr="00E75123" w:rsidRDefault="00723060" w:rsidP="00723060"/>
    <w:p w:rsidR="00F86165" w:rsidRDefault="00A93F36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中继列表</w:t>
      </w:r>
      <w:r w:rsidR="00F86165">
        <w:rPr>
          <w:rFonts w:hint="eastAsia"/>
        </w:rPr>
        <w:t>：</w:t>
      </w:r>
      <w:r>
        <w:rPr>
          <w:rFonts w:hint="eastAsia"/>
        </w:rPr>
        <w:t>表格</w:t>
      </w:r>
    </w:p>
    <w:p w:rsidR="00A23674" w:rsidRDefault="00A23674" w:rsidP="00A23674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A23674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A23674" w:rsidRDefault="00A23674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A23674" w:rsidRDefault="00A23674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A23674" w:rsidRDefault="00A23674" w:rsidP="00C7485C">
            <w:r>
              <w:rPr>
                <w:rFonts w:hint="eastAsia"/>
              </w:rPr>
              <w:t>说明</w:t>
            </w:r>
          </w:p>
        </w:tc>
      </w:tr>
      <w:tr w:rsidR="00A23674" w:rsidTr="00C7485C">
        <w:trPr>
          <w:jc w:val="center"/>
        </w:trPr>
        <w:tc>
          <w:tcPr>
            <w:tcW w:w="1985" w:type="dxa"/>
            <w:vAlign w:val="center"/>
          </w:tcPr>
          <w:p w:rsidR="00A23674" w:rsidRDefault="006165F6" w:rsidP="00C7485C">
            <w:pPr>
              <w:jc w:val="left"/>
            </w:pPr>
            <w:r>
              <w:rPr>
                <w:rFonts w:hint="eastAsia"/>
              </w:rPr>
              <w:t>中继名称</w:t>
            </w:r>
          </w:p>
        </w:tc>
        <w:tc>
          <w:tcPr>
            <w:tcW w:w="2977" w:type="dxa"/>
            <w:vAlign w:val="center"/>
          </w:tcPr>
          <w:p w:rsidR="00A23674" w:rsidRDefault="006165F6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A23674" w:rsidRDefault="00A23674" w:rsidP="00C7485C"/>
        </w:tc>
      </w:tr>
      <w:tr w:rsidR="00A23674" w:rsidTr="00C7485C">
        <w:trPr>
          <w:jc w:val="center"/>
        </w:trPr>
        <w:tc>
          <w:tcPr>
            <w:tcW w:w="1985" w:type="dxa"/>
            <w:vAlign w:val="center"/>
          </w:tcPr>
          <w:p w:rsidR="00A23674" w:rsidRDefault="006165F6" w:rsidP="00C7485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77" w:type="dxa"/>
            <w:vAlign w:val="center"/>
          </w:tcPr>
          <w:p w:rsidR="00A23674" w:rsidRDefault="00A23674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A23674" w:rsidRDefault="00A23674" w:rsidP="00C7485C"/>
        </w:tc>
      </w:tr>
      <w:tr w:rsidR="00A23674" w:rsidTr="00C7485C">
        <w:trPr>
          <w:jc w:val="center"/>
        </w:trPr>
        <w:tc>
          <w:tcPr>
            <w:tcW w:w="1985" w:type="dxa"/>
            <w:vAlign w:val="center"/>
          </w:tcPr>
          <w:p w:rsidR="00A23674" w:rsidRDefault="006165F6" w:rsidP="00C7485C">
            <w:pPr>
              <w:jc w:val="left"/>
            </w:pPr>
            <w:r>
              <w:rPr>
                <w:rFonts w:hint="eastAsia"/>
              </w:rPr>
              <w:t>中继地址</w:t>
            </w:r>
          </w:p>
        </w:tc>
        <w:tc>
          <w:tcPr>
            <w:tcW w:w="2977" w:type="dxa"/>
            <w:vAlign w:val="center"/>
          </w:tcPr>
          <w:p w:rsidR="00A23674" w:rsidRDefault="00A23674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A23674" w:rsidRDefault="00A23674" w:rsidP="00C7485C"/>
        </w:tc>
      </w:tr>
      <w:tr w:rsidR="00A23674" w:rsidTr="00C7485C">
        <w:trPr>
          <w:jc w:val="center"/>
        </w:trPr>
        <w:tc>
          <w:tcPr>
            <w:tcW w:w="1985" w:type="dxa"/>
            <w:vAlign w:val="center"/>
          </w:tcPr>
          <w:p w:rsidR="00A23674" w:rsidRDefault="006165F6" w:rsidP="00C7485C">
            <w:pPr>
              <w:jc w:val="left"/>
            </w:pPr>
            <w:r>
              <w:rPr>
                <w:rFonts w:hint="eastAsia"/>
              </w:rPr>
              <w:t>端口</w:t>
            </w:r>
          </w:p>
        </w:tc>
        <w:tc>
          <w:tcPr>
            <w:tcW w:w="2977" w:type="dxa"/>
            <w:vAlign w:val="center"/>
          </w:tcPr>
          <w:p w:rsidR="00A23674" w:rsidRDefault="00A23674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A23674" w:rsidRDefault="00A23674" w:rsidP="00C7485C"/>
        </w:tc>
      </w:tr>
      <w:tr w:rsidR="006165F6" w:rsidTr="00C7485C">
        <w:trPr>
          <w:jc w:val="center"/>
        </w:trPr>
        <w:tc>
          <w:tcPr>
            <w:tcW w:w="1985" w:type="dxa"/>
            <w:vAlign w:val="center"/>
          </w:tcPr>
          <w:p w:rsidR="006165F6" w:rsidRDefault="006165F6" w:rsidP="00C7485C">
            <w:pPr>
              <w:jc w:val="left"/>
            </w:pPr>
            <w:r>
              <w:rPr>
                <w:rFonts w:hint="eastAsia"/>
              </w:rPr>
              <w:t>拨号方案</w:t>
            </w:r>
          </w:p>
        </w:tc>
        <w:tc>
          <w:tcPr>
            <w:tcW w:w="2977" w:type="dxa"/>
            <w:vAlign w:val="center"/>
          </w:tcPr>
          <w:p w:rsidR="006165F6" w:rsidRDefault="006165F6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6165F6" w:rsidRDefault="006165F6" w:rsidP="00C7485C"/>
        </w:tc>
      </w:tr>
      <w:tr w:rsidR="006165F6" w:rsidTr="00C7485C">
        <w:trPr>
          <w:jc w:val="center"/>
        </w:trPr>
        <w:tc>
          <w:tcPr>
            <w:tcW w:w="1985" w:type="dxa"/>
            <w:vAlign w:val="center"/>
          </w:tcPr>
          <w:p w:rsidR="006165F6" w:rsidRDefault="006165F6" w:rsidP="00C7485C">
            <w:pPr>
              <w:jc w:val="left"/>
            </w:pPr>
            <w:r>
              <w:rPr>
                <w:rFonts w:hint="eastAsia"/>
              </w:rPr>
              <w:t>入口</w:t>
            </w:r>
          </w:p>
        </w:tc>
        <w:tc>
          <w:tcPr>
            <w:tcW w:w="2977" w:type="dxa"/>
            <w:vAlign w:val="center"/>
          </w:tcPr>
          <w:p w:rsidR="006165F6" w:rsidRDefault="006165F6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6165F6" w:rsidRDefault="006165F6" w:rsidP="00C7485C"/>
        </w:tc>
      </w:tr>
      <w:tr w:rsidR="00A23674" w:rsidTr="00C7485C">
        <w:trPr>
          <w:jc w:val="center"/>
        </w:trPr>
        <w:tc>
          <w:tcPr>
            <w:tcW w:w="1985" w:type="dxa"/>
            <w:vAlign w:val="center"/>
          </w:tcPr>
          <w:p w:rsidR="00A23674" w:rsidRDefault="00A23674" w:rsidP="00C7485C">
            <w:pPr>
              <w:jc w:val="left"/>
            </w:pPr>
            <w:r>
              <w:rPr>
                <w:rFonts w:hint="eastAsia"/>
              </w:rPr>
              <w:t>编辑</w:t>
            </w:r>
          </w:p>
        </w:tc>
        <w:tc>
          <w:tcPr>
            <w:tcW w:w="2977" w:type="dxa"/>
            <w:vAlign w:val="center"/>
          </w:tcPr>
          <w:p w:rsidR="00A23674" w:rsidRDefault="00A23674" w:rsidP="00C7485C">
            <w:r>
              <w:rPr>
                <w:rFonts w:hint="eastAsia"/>
              </w:rPr>
              <w:t>链接，点击显示</w:t>
            </w:r>
            <w:r w:rsidR="002D7537">
              <w:rPr>
                <w:rFonts w:hint="eastAsia"/>
              </w:rPr>
              <w:t>中继</w:t>
            </w:r>
            <w:r>
              <w:rPr>
                <w:rFonts w:hint="eastAsia"/>
              </w:rPr>
              <w:t>编辑界面</w:t>
            </w:r>
          </w:p>
        </w:tc>
        <w:tc>
          <w:tcPr>
            <w:tcW w:w="2698" w:type="dxa"/>
            <w:vAlign w:val="center"/>
          </w:tcPr>
          <w:p w:rsidR="00A23674" w:rsidRDefault="00A23674" w:rsidP="00C7485C"/>
        </w:tc>
      </w:tr>
      <w:tr w:rsidR="00A23674" w:rsidTr="00C7485C">
        <w:trPr>
          <w:jc w:val="center"/>
        </w:trPr>
        <w:tc>
          <w:tcPr>
            <w:tcW w:w="1985" w:type="dxa"/>
            <w:vAlign w:val="center"/>
          </w:tcPr>
          <w:p w:rsidR="00A23674" w:rsidRDefault="00A23674" w:rsidP="00C7485C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A23674" w:rsidRDefault="00A23674" w:rsidP="00C7485C">
            <w:r>
              <w:rPr>
                <w:rFonts w:hint="eastAsia"/>
              </w:rPr>
              <w:t>链接，点击删除</w:t>
            </w:r>
            <w:r w:rsidR="002D7537">
              <w:rPr>
                <w:rFonts w:hint="eastAsia"/>
              </w:rPr>
              <w:t>中继</w:t>
            </w:r>
          </w:p>
        </w:tc>
        <w:tc>
          <w:tcPr>
            <w:tcW w:w="2698" w:type="dxa"/>
            <w:vAlign w:val="center"/>
          </w:tcPr>
          <w:p w:rsidR="00A23674" w:rsidRDefault="00A23674" w:rsidP="00C7485C">
            <w:r>
              <w:rPr>
                <w:rFonts w:hint="eastAsia"/>
              </w:rPr>
              <w:t>需要二次确认</w:t>
            </w:r>
          </w:p>
        </w:tc>
      </w:tr>
      <w:tr w:rsidR="00A23674" w:rsidTr="00C7485C">
        <w:trPr>
          <w:jc w:val="center"/>
        </w:trPr>
        <w:tc>
          <w:tcPr>
            <w:tcW w:w="1985" w:type="dxa"/>
            <w:vAlign w:val="center"/>
          </w:tcPr>
          <w:p w:rsidR="00A23674" w:rsidRDefault="00A23674" w:rsidP="00C7485C">
            <w:pPr>
              <w:jc w:val="left"/>
            </w:pPr>
            <w:r>
              <w:rPr>
                <w:rFonts w:hint="eastAsia"/>
              </w:rPr>
              <w:t>选择</w:t>
            </w:r>
          </w:p>
        </w:tc>
        <w:tc>
          <w:tcPr>
            <w:tcW w:w="2977" w:type="dxa"/>
            <w:vAlign w:val="center"/>
          </w:tcPr>
          <w:p w:rsidR="00A23674" w:rsidRDefault="00A23674" w:rsidP="00C7485C">
            <w:r>
              <w:rPr>
                <w:rFonts w:hint="eastAsia"/>
              </w:rPr>
              <w:t>复选框，点击标记选择状态</w:t>
            </w:r>
          </w:p>
        </w:tc>
        <w:tc>
          <w:tcPr>
            <w:tcW w:w="2698" w:type="dxa"/>
            <w:vAlign w:val="center"/>
          </w:tcPr>
          <w:p w:rsidR="00A23674" w:rsidRDefault="00A23674" w:rsidP="00C7485C">
            <w:r>
              <w:rPr>
                <w:rFonts w:hint="eastAsia"/>
              </w:rPr>
              <w:t>用于批量编辑</w:t>
            </w:r>
          </w:p>
        </w:tc>
      </w:tr>
    </w:tbl>
    <w:p w:rsidR="00A23674" w:rsidRDefault="00A23674" w:rsidP="00A23674"/>
    <w:p w:rsidR="00B6354F" w:rsidRDefault="00B6354F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添加中继：表单</w:t>
      </w:r>
    </w:p>
    <w:p w:rsidR="00B6354F" w:rsidRDefault="00B6354F" w:rsidP="00B6354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B6354F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6354F" w:rsidRDefault="00B6354F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B6354F" w:rsidRDefault="00B6354F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B6354F" w:rsidRDefault="00B6354F" w:rsidP="00C7485C">
            <w:r>
              <w:rPr>
                <w:rFonts w:hint="eastAsia"/>
              </w:rPr>
              <w:t>说明</w:t>
            </w:r>
          </w:p>
        </w:tc>
      </w:tr>
      <w:tr w:rsidR="00B6354F" w:rsidTr="00C7485C">
        <w:trPr>
          <w:jc w:val="center"/>
        </w:trPr>
        <w:tc>
          <w:tcPr>
            <w:tcW w:w="1985" w:type="dxa"/>
            <w:vAlign w:val="center"/>
          </w:tcPr>
          <w:p w:rsidR="00B6354F" w:rsidRDefault="00B6354F" w:rsidP="00C7485C">
            <w:pPr>
              <w:jc w:val="left"/>
            </w:pPr>
            <w:r>
              <w:rPr>
                <w:rFonts w:hint="eastAsia"/>
              </w:rPr>
              <w:t>中继名称</w:t>
            </w:r>
          </w:p>
        </w:tc>
        <w:tc>
          <w:tcPr>
            <w:tcW w:w="2977" w:type="dxa"/>
            <w:vAlign w:val="center"/>
          </w:tcPr>
          <w:p w:rsidR="00B6354F" w:rsidRDefault="00B6354F" w:rsidP="00C7485C">
            <w:r>
              <w:rPr>
                <w:rFonts w:hint="eastAsia"/>
              </w:rPr>
              <w:t>文本输入框，必填</w:t>
            </w:r>
          </w:p>
        </w:tc>
        <w:tc>
          <w:tcPr>
            <w:tcW w:w="2698" w:type="dxa"/>
            <w:vAlign w:val="center"/>
          </w:tcPr>
          <w:p w:rsidR="00B6354F" w:rsidRDefault="00B6354F" w:rsidP="00C7485C"/>
        </w:tc>
      </w:tr>
      <w:tr w:rsidR="00B6354F" w:rsidTr="00C7485C">
        <w:trPr>
          <w:jc w:val="center"/>
        </w:trPr>
        <w:tc>
          <w:tcPr>
            <w:tcW w:w="1985" w:type="dxa"/>
            <w:vAlign w:val="center"/>
          </w:tcPr>
          <w:p w:rsidR="00B6354F" w:rsidRDefault="00B6354F" w:rsidP="00C7485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77" w:type="dxa"/>
            <w:vAlign w:val="center"/>
          </w:tcPr>
          <w:p w:rsidR="00B6354F" w:rsidRDefault="00B6354F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B6354F" w:rsidRDefault="00B6354F" w:rsidP="00C7485C"/>
        </w:tc>
      </w:tr>
      <w:tr w:rsidR="00B6354F" w:rsidTr="00C7485C">
        <w:trPr>
          <w:jc w:val="center"/>
        </w:trPr>
        <w:tc>
          <w:tcPr>
            <w:tcW w:w="1985" w:type="dxa"/>
            <w:vAlign w:val="center"/>
          </w:tcPr>
          <w:p w:rsidR="00B6354F" w:rsidRDefault="00B6354F" w:rsidP="00C7485C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2977" w:type="dxa"/>
            <w:vAlign w:val="center"/>
          </w:tcPr>
          <w:p w:rsidR="00B6354F" w:rsidRDefault="00B6354F" w:rsidP="00C7485C">
            <w:r>
              <w:rPr>
                <w:rFonts w:hint="eastAsia"/>
              </w:rPr>
              <w:t>密码输入框</w:t>
            </w:r>
          </w:p>
        </w:tc>
        <w:tc>
          <w:tcPr>
            <w:tcW w:w="2698" w:type="dxa"/>
            <w:vAlign w:val="center"/>
          </w:tcPr>
          <w:p w:rsidR="00B6354F" w:rsidRDefault="00B6354F" w:rsidP="00C7485C"/>
        </w:tc>
      </w:tr>
      <w:tr w:rsidR="00B6354F" w:rsidTr="00C7485C">
        <w:trPr>
          <w:jc w:val="center"/>
        </w:trPr>
        <w:tc>
          <w:tcPr>
            <w:tcW w:w="1985" w:type="dxa"/>
            <w:vAlign w:val="center"/>
          </w:tcPr>
          <w:p w:rsidR="00B6354F" w:rsidRDefault="00B6354F" w:rsidP="00C7485C">
            <w:pPr>
              <w:jc w:val="left"/>
            </w:pPr>
            <w:r>
              <w:rPr>
                <w:rFonts w:hint="eastAsia"/>
              </w:rPr>
              <w:t>中继地址</w:t>
            </w:r>
          </w:p>
        </w:tc>
        <w:tc>
          <w:tcPr>
            <w:tcW w:w="2977" w:type="dxa"/>
            <w:vAlign w:val="center"/>
          </w:tcPr>
          <w:p w:rsidR="00B6354F" w:rsidRDefault="00B6354F" w:rsidP="00C7485C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地址输入框，必填</w:t>
            </w:r>
          </w:p>
        </w:tc>
        <w:tc>
          <w:tcPr>
            <w:tcW w:w="2698" w:type="dxa"/>
            <w:vAlign w:val="center"/>
          </w:tcPr>
          <w:p w:rsidR="00B6354F" w:rsidRDefault="00B6354F" w:rsidP="00C7485C"/>
        </w:tc>
      </w:tr>
      <w:tr w:rsidR="00B6354F" w:rsidTr="00C7485C">
        <w:trPr>
          <w:jc w:val="center"/>
        </w:trPr>
        <w:tc>
          <w:tcPr>
            <w:tcW w:w="1985" w:type="dxa"/>
            <w:vAlign w:val="center"/>
          </w:tcPr>
          <w:p w:rsidR="00B6354F" w:rsidRDefault="00B6354F" w:rsidP="00C7485C">
            <w:pPr>
              <w:jc w:val="left"/>
            </w:pPr>
            <w:r>
              <w:rPr>
                <w:rFonts w:hint="eastAsia"/>
              </w:rPr>
              <w:t>端口</w:t>
            </w:r>
          </w:p>
        </w:tc>
        <w:tc>
          <w:tcPr>
            <w:tcW w:w="2977" w:type="dxa"/>
            <w:vAlign w:val="center"/>
          </w:tcPr>
          <w:p w:rsidR="00B6354F" w:rsidRDefault="00B6354F" w:rsidP="00C7485C">
            <w:r>
              <w:rPr>
                <w:rFonts w:hint="eastAsia"/>
              </w:rPr>
              <w:t>数字输入框</w:t>
            </w:r>
          </w:p>
        </w:tc>
        <w:tc>
          <w:tcPr>
            <w:tcW w:w="2698" w:type="dxa"/>
            <w:vAlign w:val="center"/>
          </w:tcPr>
          <w:p w:rsidR="00B6354F" w:rsidRDefault="00B6354F" w:rsidP="00C7485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5060</w:t>
            </w:r>
          </w:p>
        </w:tc>
      </w:tr>
      <w:tr w:rsidR="00B6354F" w:rsidTr="00C7485C">
        <w:trPr>
          <w:jc w:val="center"/>
        </w:trPr>
        <w:tc>
          <w:tcPr>
            <w:tcW w:w="1985" w:type="dxa"/>
            <w:vAlign w:val="center"/>
          </w:tcPr>
          <w:p w:rsidR="00B6354F" w:rsidRDefault="00B6354F" w:rsidP="00C7485C">
            <w:pPr>
              <w:jc w:val="left"/>
            </w:pPr>
            <w:r>
              <w:rPr>
                <w:rFonts w:hint="eastAsia"/>
              </w:rPr>
              <w:t>拨号方案</w:t>
            </w:r>
          </w:p>
        </w:tc>
        <w:tc>
          <w:tcPr>
            <w:tcW w:w="2977" w:type="dxa"/>
            <w:vAlign w:val="center"/>
          </w:tcPr>
          <w:p w:rsidR="00B6354F" w:rsidRDefault="00B6354F" w:rsidP="00C7485C">
            <w:r>
              <w:rPr>
                <w:rFonts w:hint="eastAsia"/>
              </w:rPr>
              <w:t>下拉列表，必填</w:t>
            </w:r>
          </w:p>
        </w:tc>
        <w:tc>
          <w:tcPr>
            <w:tcW w:w="2698" w:type="dxa"/>
            <w:vAlign w:val="center"/>
          </w:tcPr>
          <w:p w:rsidR="00B6354F" w:rsidRDefault="00B6354F" w:rsidP="00C7485C"/>
        </w:tc>
      </w:tr>
      <w:tr w:rsidR="00B6354F" w:rsidTr="00C7485C">
        <w:trPr>
          <w:jc w:val="center"/>
        </w:trPr>
        <w:tc>
          <w:tcPr>
            <w:tcW w:w="1985" w:type="dxa"/>
            <w:vAlign w:val="center"/>
          </w:tcPr>
          <w:p w:rsidR="00B6354F" w:rsidRDefault="00B6354F" w:rsidP="00C7485C">
            <w:pPr>
              <w:jc w:val="left"/>
            </w:pPr>
            <w:r>
              <w:rPr>
                <w:rFonts w:hint="eastAsia"/>
              </w:rPr>
              <w:t>入口</w:t>
            </w:r>
          </w:p>
        </w:tc>
        <w:tc>
          <w:tcPr>
            <w:tcW w:w="2977" w:type="dxa"/>
            <w:vAlign w:val="center"/>
          </w:tcPr>
          <w:p w:rsidR="00B6354F" w:rsidRDefault="00B6354F" w:rsidP="00C7485C">
            <w:r>
              <w:rPr>
                <w:rFonts w:hint="eastAsia"/>
              </w:rPr>
              <w:t>文本输入框，必填</w:t>
            </w:r>
          </w:p>
        </w:tc>
        <w:tc>
          <w:tcPr>
            <w:tcW w:w="2698" w:type="dxa"/>
            <w:vAlign w:val="center"/>
          </w:tcPr>
          <w:p w:rsidR="00B6354F" w:rsidRDefault="00B6354F" w:rsidP="00C7485C"/>
        </w:tc>
      </w:tr>
      <w:tr w:rsidR="00B6354F" w:rsidTr="00C7485C">
        <w:trPr>
          <w:jc w:val="center"/>
        </w:trPr>
        <w:tc>
          <w:tcPr>
            <w:tcW w:w="1985" w:type="dxa"/>
            <w:vAlign w:val="center"/>
          </w:tcPr>
          <w:p w:rsidR="00B6354F" w:rsidRDefault="00B6354F" w:rsidP="00C7485C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B6354F" w:rsidRDefault="00B6354F" w:rsidP="00C7485C">
            <w:r>
              <w:rPr>
                <w:rFonts w:hint="eastAsia"/>
              </w:rPr>
              <w:t>按钮，点击保存修改</w:t>
            </w:r>
          </w:p>
        </w:tc>
        <w:tc>
          <w:tcPr>
            <w:tcW w:w="2698" w:type="dxa"/>
            <w:vAlign w:val="center"/>
          </w:tcPr>
          <w:p w:rsidR="00B6354F" w:rsidRDefault="00B6354F" w:rsidP="00C7485C"/>
        </w:tc>
      </w:tr>
      <w:tr w:rsidR="00B6354F" w:rsidTr="00C7485C">
        <w:trPr>
          <w:jc w:val="center"/>
        </w:trPr>
        <w:tc>
          <w:tcPr>
            <w:tcW w:w="1985" w:type="dxa"/>
            <w:vAlign w:val="center"/>
          </w:tcPr>
          <w:p w:rsidR="00B6354F" w:rsidRDefault="00B6354F" w:rsidP="00C7485C">
            <w:pPr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977" w:type="dxa"/>
            <w:vAlign w:val="center"/>
          </w:tcPr>
          <w:p w:rsidR="00B6354F" w:rsidRDefault="00B6354F" w:rsidP="00C7485C">
            <w:r>
              <w:rPr>
                <w:rFonts w:hint="eastAsia"/>
              </w:rPr>
              <w:t>按钮，点击取消编辑</w:t>
            </w:r>
          </w:p>
        </w:tc>
        <w:tc>
          <w:tcPr>
            <w:tcW w:w="2698" w:type="dxa"/>
            <w:vAlign w:val="center"/>
          </w:tcPr>
          <w:p w:rsidR="00B6354F" w:rsidRDefault="00B6354F" w:rsidP="00C7485C"/>
        </w:tc>
      </w:tr>
    </w:tbl>
    <w:p w:rsidR="00B6354F" w:rsidRDefault="00B6354F" w:rsidP="00B6354F"/>
    <w:p w:rsidR="00B6354F" w:rsidRDefault="00B6354F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编辑中继：和添加中继相同，中继名称无法编辑</w:t>
      </w:r>
    </w:p>
    <w:p w:rsidR="00A93F36" w:rsidRDefault="00B6354F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F86165" w:rsidRDefault="00F86165" w:rsidP="009723C1"/>
    <w:p w:rsidR="00445C94" w:rsidRDefault="00445C94" w:rsidP="00ED2835">
      <w:pPr>
        <w:pStyle w:val="3"/>
        <w:numPr>
          <w:ilvl w:val="2"/>
          <w:numId w:val="2"/>
        </w:numPr>
      </w:pPr>
      <w:bookmarkStart w:id="4540" w:name="_Toc471397940"/>
      <w:r>
        <w:rPr>
          <w:rFonts w:hint="eastAsia"/>
        </w:rPr>
        <w:lastRenderedPageBreak/>
        <w:t>IVR</w:t>
      </w:r>
      <w:r>
        <w:rPr>
          <w:rFonts w:hint="eastAsia"/>
        </w:rPr>
        <w:t>设置页面</w:t>
      </w:r>
      <w:bookmarkEnd w:id="4540"/>
    </w:p>
    <w:p w:rsidR="00E43F88" w:rsidRDefault="00E43F88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ivrs/conf</w:t>
      </w:r>
    </w:p>
    <w:p w:rsidR="00A454E1" w:rsidRDefault="00A454E1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E43F88" w:rsidRDefault="00E43F88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IVR</w:t>
      </w:r>
      <w:r>
        <w:rPr>
          <w:rFonts w:hint="eastAsia"/>
        </w:rPr>
        <w:t>操作：</w:t>
      </w:r>
      <w:r w:rsidR="00507D21">
        <w:rPr>
          <w:rFonts w:hint="eastAsia"/>
        </w:rPr>
        <w:t>自定义</w:t>
      </w:r>
    </w:p>
    <w:p w:rsidR="00E43F88" w:rsidRDefault="00E43F88" w:rsidP="00E43F88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E43F88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说明</w:t>
            </w:r>
          </w:p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按钮，点击显示添加</w:t>
            </w:r>
            <w:r>
              <w:rPr>
                <w:rFonts w:hint="eastAsia"/>
              </w:rPr>
              <w:t>IVR</w:t>
            </w:r>
            <w:r>
              <w:rPr>
                <w:rFonts w:hint="eastAsia"/>
              </w:rPr>
              <w:t>界面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按钮，点击删除已选</w:t>
            </w:r>
            <w:r>
              <w:rPr>
                <w:rFonts w:hint="eastAsia"/>
              </w:rPr>
              <w:t>IVR</w:t>
            </w:r>
          </w:p>
        </w:tc>
        <w:tc>
          <w:tcPr>
            <w:tcW w:w="2698" w:type="dxa"/>
            <w:vAlign w:val="center"/>
          </w:tcPr>
          <w:p w:rsidR="00E43F88" w:rsidRPr="00672F7F" w:rsidRDefault="00E43F88" w:rsidP="00C7485C">
            <w:r>
              <w:rPr>
                <w:rFonts w:hint="eastAsia"/>
              </w:rPr>
              <w:t>需要二次确认</w:t>
            </w:r>
          </w:p>
        </w:tc>
      </w:tr>
    </w:tbl>
    <w:p w:rsidR="00E43F88" w:rsidRDefault="00E43F88" w:rsidP="00E43F88"/>
    <w:p w:rsidR="00E43F88" w:rsidRDefault="00E43F88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IVR</w:t>
      </w:r>
      <w:r>
        <w:rPr>
          <w:rFonts w:hint="eastAsia"/>
        </w:rPr>
        <w:t>列表：表格</w:t>
      </w:r>
    </w:p>
    <w:p w:rsidR="00E43F88" w:rsidRDefault="00E43F88" w:rsidP="00E43F88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E43F88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说明</w:t>
            </w:r>
          </w:p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规则数量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修改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链接，点击显示</w:t>
            </w:r>
            <w:r>
              <w:rPr>
                <w:rFonts w:hint="eastAsia"/>
              </w:rPr>
              <w:t>IVR</w:t>
            </w:r>
            <w:r>
              <w:rPr>
                <w:rFonts w:hint="eastAsia"/>
              </w:rPr>
              <w:t>编辑界面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链接，点击删除</w:t>
            </w:r>
            <w:r>
              <w:rPr>
                <w:rFonts w:hint="eastAsia"/>
              </w:rPr>
              <w:t>IVR</w:t>
            </w:r>
          </w:p>
        </w:tc>
        <w:tc>
          <w:tcPr>
            <w:tcW w:w="2698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需要二次确认</w:t>
            </w:r>
          </w:p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选择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复选框，点击标记选择状态</w:t>
            </w:r>
          </w:p>
        </w:tc>
        <w:tc>
          <w:tcPr>
            <w:tcW w:w="2698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用于批量编辑</w:t>
            </w:r>
          </w:p>
        </w:tc>
      </w:tr>
    </w:tbl>
    <w:p w:rsidR="00E43F88" w:rsidRDefault="00E43F88" w:rsidP="00E43F88"/>
    <w:p w:rsidR="00E43F88" w:rsidRDefault="00E43F88" w:rsidP="00E43F88"/>
    <w:p w:rsidR="00E43F88" w:rsidRDefault="00E43F88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添加</w:t>
      </w:r>
      <w:r>
        <w:rPr>
          <w:rFonts w:hint="eastAsia"/>
        </w:rPr>
        <w:t>IVR</w:t>
      </w:r>
      <w:r>
        <w:rPr>
          <w:rFonts w:hint="eastAsia"/>
        </w:rPr>
        <w:t>：复合表单</w:t>
      </w:r>
    </w:p>
    <w:p w:rsidR="00E43F88" w:rsidRDefault="00E43F88" w:rsidP="00E43F88"/>
    <w:p w:rsidR="00E43F88" w:rsidRDefault="00E43F88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IVR</w:t>
      </w:r>
      <w:r>
        <w:rPr>
          <w:rFonts w:hint="eastAsia"/>
        </w:rPr>
        <w:t>基本信息：表单</w:t>
      </w:r>
    </w:p>
    <w:p w:rsidR="00E43F88" w:rsidRDefault="00E43F88" w:rsidP="00E43F88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E43F88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说明</w:t>
            </w:r>
          </w:p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按钮，点击保存修改</w:t>
            </w:r>
          </w:p>
        </w:tc>
        <w:tc>
          <w:tcPr>
            <w:tcW w:w="2698" w:type="dxa"/>
            <w:vAlign w:val="center"/>
          </w:tcPr>
          <w:p w:rsidR="00E43F88" w:rsidRPr="00672F7F" w:rsidRDefault="00775685" w:rsidP="00C7485C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IVR</w:t>
            </w:r>
          </w:p>
        </w:tc>
      </w:tr>
    </w:tbl>
    <w:p w:rsidR="00E43F88" w:rsidRDefault="00E43F88" w:rsidP="00E43F88"/>
    <w:p w:rsidR="00E43F88" w:rsidRDefault="00E43F88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规则列表：复合表单</w:t>
      </w:r>
    </w:p>
    <w:p w:rsidR="00E43F88" w:rsidRDefault="00E43F88" w:rsidP="00E43F88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E43F88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说明</w:t>
            </w:r>
          </w:p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规则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文本，编辑模式：文本输入框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应用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文本，编辑模式：下拉列表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文本，编辑模式：文本输入框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上移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链接，点击上移规则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下移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链接，点击下移规则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修改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链接，点击进入编辑模式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链接，点击删除规则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链接，点击保存规则并退出编辑模式</w:t>
            </w:r>
          </w:p>
        </w:tc>
        <w:tc>
          <w:tcPr>
            <w:tcW w:w="2698" w:type="dxa"/>
            <w:vAlign w:val="center"/>
          </w:tcPr>
          <w:p w:rsidR="00E43F88" w:rsidRDefault="00EE440C" w:rsidP="00C7485C">
            <w:r>
              <w:rPr>
                <w:rFonts w:hint="eastAsia"/>
              </w:rPr>
              <w:t>保存单条规则</w:t>
            </w:r>
          </w:p>
        </w:tc>
      </w:tr>
    </w:tbl>
    <w:p w:rsidR="00E43F88" w:rsidRDefault="00E43F88" w:rsidP="00E43F88"/>
    <w:p w:rsidR="00E43F88" w:rsidRDefault="00E43F88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规则列表操作：自定义</w:t>
      </w:r>
    </w:p>
    <w:p w:rsidR="00E43F88" w:rsidRDefault="00E43F88" w:rsidP="00E43F88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E43F88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E43F88" w:rsidRDefault="00E43F88" w:rsidP="00C7485C">
            <w:r>
              <w:rPr>
                <w:rFonts w:hint="eastAsia"/>
              </w:rPr>
              <w:t>说明</w:t>
            </w:r>
          </w:p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按钮，点击添加新规则到列表末尾</w:t>
            </w:r>
          </w:p>
        </w:tc>
        <w:tc>
          <w:tcPr>
            <w:tcW w:w="2698" w:type="dxa"/>
            <w:vAlign w:val="center"/>
          </w:tcPr>
          <w:p w:rsidR="00E43F88" w:rsidRDefault="00E43F88" w:rsidP="00C7485C"/>
        </w:tc>
      </w:tr>
      <w:tr w:rsidR="00E43F88" w:rsidTr="00C7485C">
        <w:trPr>
          <w:jc w:val="center"/>
        </w:trPr>
        <w:tc>
          <w:tcPr>
            <w:tcW w:w="1985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E43F88" w:rsidRDefault="00E43F88" w:rsidP="00C7485C">
            <w:r>
              <w:rPr>
                <w:rFonts w:hint="eastAsia"/>
              </w:rPr>
              <w:t>按钮，点击删除选中规则</w:t>
            </w:r>
          </w:p>
        </w:tc>
        <w:tc>
          <w:tcPr>
            <w:tcW w:w="2698" w:type="dxa"/>
            <w:vAlign w:val="center"/>
          </w:tcPr>
          <w:p w:rsidR="00E43F88" w:rsidRPr="00672F7F" w:rsidRDefault="00E43F88" w:rsidP="00C7485C"/>
        </w:tc>
      </w:tr>
    </w:tbl>
    <w:p w:rsidR="00E43F88" w:rsidRDefault="00E43F88" w:rsidP="00E43F88"/>
    <w:p w:rsidR="00E43F88" w:rsidRDefault="00E43F88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编辑</w:t>
      </w:r>
      <w:r>
        <w:rPr>
          <w:rFonts w:hint="eastAsia"/>
        </w:rPr>
        <w:t>IVR</w:t>
      </w:r>
      <w:r>
        <w:rPr>
          <w:rFonts w:hint="eastAsia"/>
        </w:rPr>
        <w:t>：和添加</w:t>
      </w:r>
      <w:r>
        <w:rPr>
          <w:rFonts w:hint="eastAsia"/>
        </w:rPr>
        <w:t>IVR</w:t>
      </w:r>
      <w:r>
        <w:rPr>
          <w:rFonts w:hint="eastAsia"/>
        </w:rPr>
        <w:t>相同，</w:t>
      </w:r>
      <w:r>
        <w:rPr>
          <w:rFonts w:hint="eastAsia"/>
        </w:rPr>
        <w:t>IVR</w:t>
      </w:r>
      <w:r>
        <w:rPr>
          <w:rFonts w:hint="eastAsia"/>
        </w:rPr>
        <w:t>名称无法编辑</w:t>
      </w:r>
    </w:p>
    <w:p w:rsidR="007655AB" w:rsidRDefault="00E43F88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lastRenderedPageBreak/>
        <w:t>规则列表容量：</w:t>
      </w:r>
      <w:r>
        <w:rPr>
          <w:rFonts w:hint="eastAsia"/>
        </w:rPr>
        <w:t>20</w:t>
      </w:r>
    </w:p>
    <w:p w:rsidR="00445C94" w:rsidRDefault="00E43F88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445C94" w:rsidRDefault="00445C94" w:rsidP="00A54CFB"/>
    <w:p w:rsidR="004857CD" w:rsidRDefault="00AA6130" w:rsidP="00ED2835">
      <w:pPr>
        <w:pStyle w:val="3"/>
        <w:numPr>
          <w:ilvl w:val="2"/>
          <w:numId w:val="2"/>
        </w:numPr>
      </w:pPr>
      <w:bookmarkStart w:id="4541" w:name="_Toc471397941"/>
      <w:r>
        <w:rPr>
          <w:rFonts w:hint="eastAsia"/>
        </w:rPr>
        <w:t>拨号方案设置页面</w:t>
      </w:r>
      <w:bookmarkEnd w:id="4541"/>
    </w:p>
    <w:p w:rsidR="0043380D" w:rsidRDefault="0043380D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/dialplans</w:t>
      </w:r>
      <w:r>
        <w:t>/conf</w:t>
      </w:r>
    </w:p>
    <w:p w:rsidR="00A454E1" w:rsidRDefault="00A454E1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A06757" w:rsidRDefault="0043380D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拨号方案</w:t>
      </w:r>
      <w:r w:rsidR="00A06757">
        <w:rPr>
          <w:rFonts w:hint="eastAsia"/>
        </w:rPr>
        <w:t>操作：</w:t>
      </w:r>
      <w:r w:rsidR="002A4722">
        <w:rPr>
          <w:rFonts w:hint="eastAsia"/>
        </w:rPr>
        <w:t>自定义</w:t>
      </w:r>
    </w:p>
    <w:p w:rsidR="00A06757" w:rsidRDefault="00A06757" w:rsidP="00A0675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A06757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A06757" w:rsidRDefault="00A06757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A06757" w:rsidRDefault="00A06757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A06757" w:rsidRDefault="00A06757" w:rsidP="00C7485C">
            <w:r>
              <w:rPr>
                <w:rFonts w:hint="eastAsia"/>
              </w:rPr>
              <w:t>说明</w:t>
            </w:r>
          </w:p>
        </w:tc>
      </w:tr>
      <w:tr w:rsidR="00A06757" w:rsidTr="00C7485C">
        <w:trPr>
          <w:jc w:val="center"/>
        </w:trPr>
        <w:tc>
          <w:tcPr>
            <w:tcW w:w="1985" w:type="dxa"/>
            <w:vAlign w:val="center"/>
          </w:tcPr>
          <w:p w:rsidR="00A06757" w:rsidRDefault="00A06757" w:rsidP="00C7485C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按钮，点击显示添加</w:t>
            </w:r>
            <w:r w:rsidR="009D1949">
              <w:rPr>
                <w:rFonts w:hint="eastAsia"/>
              </w:rPr>
              <w:t>拨号方案</w:t>
            </w:r>
            <w:r>
              <w:rPr>
                <w:rFonts w:hint="eastAsia"/>
              </w:rPr>
              <w:t>界面</w:t>
            </w:r>
          </w:p>
        </w:tc>
        <w:tc>
          <w:tcPr>
            <w:tcW w:w="2698" w:type="dxa"/>
            <w:vAlign w:val="center"/>
          </w:tcPr>
          <w:p w:rsidR="00A06757" w:rsidRDefault="00A06757" w:rsidP="00C7485C"/>
        </w:tc>
      </w:tr>
      <w:tr w:rsidR="00A06757" w:rsidTr="00C7485C">
        <w:trPr>
          <w:jc w:val="center"/>
        </w:trPr>
        <w:tc>
          <w:tcPr>
            <w:tcW w:w="1985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按钮，点击删除已</w:t>
            </w:r>
            <w:proofErr w:type="gramStart"/>
            <w:r>
              <w:rPr>
                <w:rFonts w:hint="eastAsia"/>
              </w:rPr>
              <w:t>选</w:t>
            </w:r>
            <w:r w:rsidR="009D1949">
              <w:rPr>
                <w:rFonts w:hint="eastAsia"/>
              </w:rPr>
              <w:t>拨</w:t>
            </w:r>
            <w:proofErr w:type="gramEnd"/>
            <w:r w:rsidR="009D1949">
              <w:rPr>
                <w:rFonts w:hint="eastAsia"/>
              </w:rPr>
              <w:t>号方案</w:t>
            </w:r>
          </w:p>
        </w:tc>
        <w:tc>
          <w:tcPr>
            <w:tcW w:w="2698" w:type="dxa"/>
            <w:vAlign w:val="center"/>
          </w:tcPr>
          <w:p w:rsidR="00A06757" w:rsidRPr="00672F7F" w:rsidRDefault="00A06757" w:rsidP="00C7485C">
            <w:r>
              <w:rPr>
                <w:rFonts w:hint="eastAsia"/>
              </w:rPr>
              <w:t>需要二次确认</w:t>
            </w:r>
          </w:p>
        </w:tc>
      </w:tr>
    </w:tbl>
    <w:p w:rsidR="00A06757" w:rsidRDefault="00A06757" w:rsidP="00A06757"/>
    <w:p w:rsidR="00A06757" w:rsidRDefault="00217C15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拨号方案</w:t>
      </w:r>
      <w:r w:rsidR="00A06757">
        <w:rPr>
          <w:rFonts w:hint="eastAsia"/>
        </w:rPr>
        <w:t>列表：表格</w:t>
      </w:r>
    </w:p>
    <w:p w:rsidR="00A06757" w:rsidRDefault="00A06757" w:rsidP="00A0675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A06757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A06757" w:rsidRDefault="00A06757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A06757" w:rsidRDefault="00A06757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A06757" w:rsidRDefault="00A06757" w:rsidP="00C7485C">
            <w:r>
              <w:rPr>
                <w:rFonts w:hint="eastAsia"/>
              </w:rPr>
              <w:t>说明</w:t>
            </w:r>
          </w:p>
        </w:tc>
      </w:tr>
      <w:tr w:rsidR="00A06757" w:rsidTr="00C7485C">
        <w:trPr>
          <w:jc w:val="center"/>
        </w:trPr>
        <w:tc>
          <w:tcPr>
            <w:tcW w:w="1985" w:type="dxa"/>
            <w:vAlign w:val="center"/>
          </w:tcPr>
          <w:p w:rsidR="00A06757" w:rsidRDefault="00A06757" w:rsidP="00C7485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A06757" w:rsidRDefault="00A06757" w:rsidP="00C7485C"/>
        </w:tc>
      </w:tr>
      <w:tr w:rsidR="00A06757" w:rsidTr="00C7485C">
        <w:trPr>
          <w:jc w:val="center"/>
        </w:trPr>
        <w:tc>
          <w:tcPr>
            <w:tcW w:w="1985" w:type="dxa"/>
            <w:vAlign w:val="center"/>
          </w:tcPr>
          <w:p w:rsidR="00A06757" w:rsidRDefault="00A06757" w:rsidP="00C7485C">
            <w:pPr>
              <w:jc w:val="left"/>
            </w:pPr>
            <w:r>
              <w:rPr>
                <w:rFonts w:hint="eastAsia"/>
              </w:rPr>
              <w:t>规则数量</w:t>
            </w:r>
          </w:p>
        </w:tc>
        <w:tc>
          <w:tcPr>
            <w:tcW w:w="2977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A06757" w:rsidRDefault="00A06757" w:rsidP="00C7485C"/>
        </w:tc>
      </w:tr>
      <w:tr w:rsidR="00A06757" w:rsidTr="00C7485C">
        <w:trPr>
          <w:jc w:val="center"/>
        </w:trPr>
        <w:tc>
          <w:tcPr>
            <w:tcW w:w="1985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修改</w:t>
            </w:r>
          </w:p>
        </w:tc>
        <w:tc>
          <w:tcPr>
            <w:tcW w:w="2977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链接，点击显示</w:t>
            </w:r>
            <w:r w:rsidR="00521160">
              <w:rPr>
                <w:rFonts w:hint="eastAsia"/>
              </w:rPr>
              <w:t>拨号方案</w:t>
            </w:r>
            <w:r>
              <w:rPr>
                <w:rFonts w:hint="eastAsia"/>
              </w:rPr>
              <w:t>编辑界面</w:t>
            </w:r>
          </w:p>
        </w:tc>
        <w:tc>
          <w:tcPr>
            <w:tcW w:w="2698" w:type="dxa"/>
            <w:vAlign w:val="center"/>
          </w:tcPr>
          <w:p w:rsidR="00A06757" w:rsidRDefault="00A06757" w:rsidP="00C7485C"/>
        </w:tc>
      </w:tr>
      <w:tr w:rsidR="00A06757" w:rsidTr="00C7485C">
        <w:trPr>
          <w:jc w:val="center"/>
        </w:trPr>
        <w:tc>
          <w:tcPr>
            <w:tcW w:w="1985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链接，点击删除</w:t>
            </w:r>
            <w:r w:rsidR="00E83481">
              <w:rPr>
                <w:rFonts w:hint="eastAsia"/>
              </w:rPr>
              <w:t>拨号方案</w:t>
            </w:r>
          </w:p>
        </w:tc>
        <w:tc>
          <w:tcPr>
            <w:tcW w:w="2698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需要二次确认</w:t>
            </w:r>
          </w:p>
        </w:tc>
      </w:tr>
      <w:tr w:rsidR="00A06757" w:rsidTr="00C7485C">
        <w:trPr>
          <w:jc w:val="center"/>
        </w:trPr>
        <w:tc>
          <w:tcPr>
            <w:tcW w:w="1985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选择</w:t>
            </w:r>
          </w:p>
        </w:tc>
        <w:tc>
          <w:tcPr>
            <w:tcW w:w="2977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复选框，点击标记选择状态</w:t>
            </w:r>
          </w:p>
        </w:tc>
        <w:tc>
          <w:tcPr>
            <w:tcW w:w="2698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用于批量编辑</w:t>
            </w:r>
          </w:p>
        </w:tc>
      </w:tr>
    </w:tbl>
    <w:p w:rsidR="00A06757" w:rsidRDefault="00A06757" w:rsidP="00A06757"/>
    <w:p w:rsidR="00A06757" w:rsidRDefault="00A06757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添加</w:t>
      </w:r>
      <w:r w:rsidR="00E55C96">
        <w:rPr>
          <w:rFonts w:hint="eastAsia"/>
        </w:rPr>
        <w:t>拨号方案</w:t>
      </w:r>
      <w:r>
        <w:rPr>
          <w:rFonts w:hint="eastAsia"/>
        </w:rPr>
        <w:t>：</w:t>
      </w:r>
      <w:r w:rsidR="0068490D">
        <w:rPr>
          <w:rFonts w:hint="eastAsia"/>
        </w:rPr>
        <w:t>复合表单</w:t>
      </w:r>
    </w:p>
    <w:p w:rsidR="00A06757" w:rsidRDefault="00A06757" w:rsidP="00A06757"/>
    <w:p w:rsidR="00A06757" w:rsidRDefault="005D2AEE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拨号</w:t>
      </w:r>
      <w:r w:rsidR="00A06757">
        <w:rPr>
          <w:rFonts w:hint="eastAsia"/>
        </w:rPr>
        <w:t>规则列表</w:t>
      </w:r>
      <w:r w:rsidR="00386283">
        <w:rPr>
          <w:rFonts w:hint="eastAsia"/>
        </w:rPr>
        <w:t>：表格</w:t>
      </w:r>
    </w:p>
    <w:p w:rsidR="00A06757" w:rsidRDefault="00A06757" w:rsidP="00A0675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A06757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A06757" w:rsidRDefault="00A06757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A06757" w:rsidRDefault="00A06757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A06757" w:rsidRDefault="00A06757" w:rsidP="00C7485C">
            <w:r>
              <w:rPr>
                <w:rFonts w:hint="eastAsia"/>
              </w:rPr>
              <w:t>说明</w:t>
            </w:r>
          </w:p>
        </w:tc>
      </w:tr>
      <w:tr w:rsidR="00A06757" w:rsidTr="00C7485C">
        <w:trPr>
          <w:jc w:val="center"/>
        </w:trPr>
        <w:tc>
          <w:tcPr>
            <w:tcW w:w="1985" w:type="dxa"/>
            <w:vAlign w:val="center"/>
          </w:tcPr>
          <w:p w:rsidR="00A06757" w:rsidRDefault="00A06757" w:rsidP="00C7485C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  <w:vAlign w:val="center"/>
          </w:tcPr>
          <w:p w:rsidR="00A06757" w:rsidRDefault="00A06757" w:rsidP="00C7485C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A06757" w:rsidRDefault="00A06757" w:rsidP="00C7485C"/>
        </w:tc>
      </w:tr>
      <w:tr w:rsidR="00F57D6E" w:rsidTr="00C7485C">
        <w:trPr>
          <w:jc w:val="center"/>
        </w:trPr>
        <w:tc>
          <w:tcPr>
            <w:tcW w:w="1985" w:type="dxa"/>
            <w:vAlign w:val="center"/>
          </w:tcPr>
          <w:p w:rsidR="00F57D6E" w:rsidRDefault="00F57D6E" w:rsidP="00C7485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F57D6E" w:rsidRDefault="00F57D6E" w:rsidP="00C7485C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F57D6E" w:rsidRDefault="00F57D6E" w:rsidP="00C7485C"/>
        </w:tc>
      </w:tr>
      <w:tr w:rsidR="00A06757" w:rsidTr="00C7485C">
        <w:trPr>
          <w:jc w:val="center"/>
        </w:trPr>
        <w:tc>
          <w:tcPr>
            <w:tcW w:w="1985" w:type="dxa"/>
            <w:vAlign w:val="center"/>
          </w:tcPr>
          <w:p w:rsidR="00A06757" w:rsidRDefault="00A06757" w:rsidP="00C7485C">
            <w:pPr>
              <w:jc w:val="left"/>
            </w:pPr>
            <w:r>
              <w:rPr>
                <w:rFonts w:hint="eastAsia"/>
              </w:rPr>
              <w:t>规则</w:t>
            </w:r>
          </w:p>
        </w:tc>
        <w:tc>
          <w:tcPr>
            <w:tcW w:w="2977" w:type="dxa"/>
            <w:vAlign w:val="center"/>
          </w:tcPr>
          <w:p w:rsidR="00A06757" w:rsidRDefault="00C450A9" w:rsidP="00B1393D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A06757" w:rsidRDefault="00A06757" w:rsidP="00C7485C"/>
        </w:tc>
      </w:tr>
      <w:tr w:rsidR="00614FA0" w:rsidTr="00C7485C">
        <w:trPr>
          <w:jc w:val="center"/>
        </w:trPr>
        <w:tc>
          <w:tcPr>
            <w:tcW w:w="1985" w:type="dxa"/>
            <w:vAlign w:val="center"/>
          </w:tcPr>
          <w:p w:rsidR="00614FA0" w:rsidRDefault="00614FA0" w:rsidP="00C7485C">
            <w:pPr>
              <w:jc w:val="left"/>
            </w:pPr>
            <w:r>
              <w:rPr>
                <w:rFonts w:hint="eastAsia"/>
              </w:rPr>
              <w:t>选择</w:t>
            </w:r>
          </w:p>
        </w:tc>
        <w:tc>
          <w:tcPr>
            <w:tcW w:w="2977" w:type="dxa"/>
            <w:vAlign w:val="center"/>
          </w:tcPr>
          <w:p w:rsidR="00614FA0" w:rsidRDefault="00614FA0" w:rsidP="00B1393D">
            <w:r>
              <w:rPr>
                <w:rFonts w:hint="eastAsia"/>
              </w:rPr>
              <w:t>复选框，点击标记选择状态</w:t>
            </w:r>
          </w:p>
        </w:tc>
        <w:tc>
          <w:tcPr>
            <w:tcW w:w="2698" w:type="dxa"/>
            <w:vAlign w:val="center"/>
          </w:tcPr>
          <w:p w:rsidR="00614FA0" w:rsidRDefault="00614FA0" w:rsidP="00C7485C"/>
        </w:tc>
      </w:tr>
    </w:tbl>
    <w:p w:rsidR="00A06757" w:rsidRDefault="00A06757" w:rsidP="00A06757"/>
    <w:p w:rsidR="00A06757" w:rsidRDefault="00B42751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拨号</w:t>
      </w:r>
      <w:r w:rsidR="00A06757">
        <w:rPr>
          <w:rFonts w:hint="eastAsia"/>
        </w:rPr>
        <w:t>规则列表操作：自定义</w:t>
      </w:r>
    </w:p>
    <w:p w:rsidR="00A06757" w:rsidRDefault="00A06757" w:rsidP="00A0675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A06757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A06757" w:rsidRDefault="00A06757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A06757" w:rsidRDefault="00A06757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A06757" w:rsidRDefault="00A06757" w:rsidP="00C7485C">
            <w:r>
              <w:rPr>
                <w:rFonts w:hint="eastAsia"/>
              </w:rPr>
              <w:t>说明</w:t>
            </w:r>
          </w:p>
        </w:tc>
      </w:tr>
      <w:tr w:rsidR="00A06757" w:rsidTr="00C7485C">
        <w:trPr>
          <w:jc w:val="center"/>
        </w:trPr>
        <w:tc>
          <w:tcPr>
            <w:tcW w:w="1985" w:type="dxa"/>
            <w:vAlign w:val="center"/>
          </w:tcPr>
          <w:p w:rsidR="00A06757" w:rsidRDefault="006D6539" w:rsidP="00C7485C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A06757" w:rsidRDefault="006D6539" w:rsidP="00C7485C">
            <w:r>
              <w:rPr>
                <w:rFonts w:hint="eastAsia"/>
              </w:rPr>
              <w:t>按钮，点击移除</w:t>
            </w:r>
            <w:r w:rsidR="00114921">
              <w:rPr>
                <w:rFonts w:hint="eastAsia"/>
              </w:rPr>
              <w:t>已选</w:t>
            </w:r>
            <w:r>
              <w:rPr>
                <w:rFonts w:hint="eastAsia"/>
              </w:rPr>
              <w:t>规则</w:t>
            </w:r>
          </w:p>
        </w:tc>
        <w:tc>
          <w:tcPr>
            <w:tcW w:w="2698" w:type="dxa"/>
            <w:vAlign w:val="center"/>
          </w:tcPr>
          <w:p w:rsidR="00A06757" w:rsidRPr="00672F7F" w:rsidRDefault="00A06757" w:rsidP="00C7485C"/>
        </w:tc>
      </w:tr>
      <w:tr w:rsidR="00073A1A" w:rsidTr="00C7485C">
        <w:trPr>
          <w:jc w:val="center"/>
        </w:trPr>
        <w:tc>
          <w:tcPr>
            <w:tcW w:w="1985" w:type="dxa"/>
            <w:vAlign w:val="center"/>
          </w:tcPr>
          <w:p w:rsidR="00073A1A" w:rsidRDefault="006D6539" w:rsidP="00C7485C"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073A1A" w:rsidRDefault="006D6539" w:rsidP="00C7485C">
            <w:r>
              <w:rPr>
                <w:rFonts w:hint="eastAsia"/>
              </w:rPr>
              <w:t>按钮，点击显示</w:t>
            </w:r>
            <w:r w:rsidR="002D1659">
              <w:rPr>
                <w:rFonts w:hint="eastAsia"/>
              </w:rPr>
              <w:t>拨号规则列表</w:t>
            </w:r>
            <w:r w:rsidR="004C3462">
              <w:rPr>
                <w:rFonts w:hint="eastAsia"/>
              </w:rPr>
              <w:t>选择界面</w:t>
            </w:r>
          </w:p>
        </w:tc>
        <w:tc>
          <w:tcPr>
            <w:tcW w:w="2698" w:type="dxa"/>
            <w:vAlign w:val="center"/>
          </w:tcPr>
          <w:p w:rsidR="00073A1A" w:rsidRDefault="00073A1A" w:rsidP="00C7485C"/>
        </w:tc>
      </w:tr>
      <w:tr w:rsidR="00611D88" w:rsidTr="00C7485C">
        <w:trPr>
          <w:jc w:val="center"/>
        </w:trPr>
        <w:tc>
          <w:tcPr>
            <w:tcW w:w="1985" w:type="dxa"/>
            <w:vAlign w:val="center"/>
          </w:tcPr>
          <w:p w:rsidR="00611D88" w:rsidRDefault="00611D88" w:rsidP="00C7485C">
            <w:r>
              <w:rPr>
                <w:rFonts w:hint="eastAsia"/>
              </w:rPr>
              <w:t>上移</w:t>
            </w:r>
          </w:p>
        </w:tc>
        <w:tc>
          <w:tcPr>
            <w:tcW w:w="2977" w:type="dxa"/>
            <w:vAlign w:val="center"/>
          </w:tcPr>
          <w:p w:rsidR="00611D88" w:rsidRDefault="00611D88" w:rsidP="00C7485C">
            <w:r>
              <w:rPr>
                <w:rFonts w:hint="eastAsia"/>
              </w:rPr>
              <w:t>按钮，点击上移规则</w:t>
            </w:r>
          </w:p>
        </w:tc>
        <w:tc>
          <w:tcPr>
            <w:tcW w:w="2698" w:type="dxa"/>
            <w:vAlign w:val="center"/>
          </w:tcPr>
          <w:p w:rsidR="00611D88" w:rsidRDefault="00115235" w:rsidP="00C7485C">
            <w:r>
              <w:rPr>
                <w:rFonts w:hint="eastAsia"/>
              </w:rPr>
              <w:t>只能操作单条规则</w:t>
            </w:r>
          </w:p>
        </w:tc>
      </w:tr>
      <w:tr w:rsidR="00611D88" w:rsidTr="00C7485C">
        <w:trPr>
          <w:jc w:val="center"/>
        </w:trPr>
        <w:tc>
          <w:tcPr>
            <w:tcW w:w="1985" w:type="dxa"/>
            <w:vAlign w:val="center"/>
          </w:tcPr>
          <w:p w:rsidR="00611D88" w:rsidRDefault="00611D88" w:rsidP="00C7485C">
            <w:r>
              <w:rPr>
                <w:rFonts w:hint="eastAsia"/>
              </w:rPr>
              <w:t>下移</w:t>
            </w:r>
          </w:p>
        </w:tc>
        <w:tc>
          <w:tcPr>
            <w:tcW w:w="2977" w:type="dxa"/>
            <w:vAlign w:val="center"/>
          </w:tcPr>
          <w:p w:rsidR="00611D88" w:rsidRDefault="00611D88" w:rsidP="00C7485C">
            <w:r>
              <w:rPr>
                <w:rFonts w:hint="eastAsia"/>
              </w:rPr>
              <w:t>按钮，点击下移规则</w:t>
            </w:r>
          </w:p>
        </w:tc>
        <w:tc>
          <w:tcPr>
            <w:tcW w:w="2698" w:type="dxa"/>
            <w:vAlign w:val="center"/>
          </w:tcPr>
          <w:p w:rsidR="00611D88" w:rsidRDefault="00115235" w:rsidP="00C7485C">
            <w:r>
              <w:rPr>
                <w:rFonts w:hint="eastAsia"/>
              </w:rPr>
              <w:t>只能操作单条规则</w:t>
            </w:r>
          </w:p>
        </w:tc>
      </w:tr>
      <w:tr w:rsidR="00073A1A" w:rsidTr="00C7485C">
        <w:trPr>
          <w:jc w:val="center"/>
        </w:trPr>
        <w:tc>
          <w:tcPr>
            <w:tcW w:w="1985" w:type="dxa"/>
            <w:vAlign w:val="center"/>
          </w:tcPr>
          <w:p w:rsidR="00073A1A" w:rsidRDefault="00073A1A" w:rsidP="00C7485C">
            <w:r>
              <w:rPr>
                <w:rFonts w:hint="eastAsia"/>
              </w:rPr>
              <w:t>取消</w:t>
            </w:r>
          </w:p>
        </w:tc>
        <w:tc>
          <w:tcPr>
            <w:tcW w:w="2977" w:type="dxa"/>
            <w:vAlign w:val="center"/>
          </w:tcPr>
          <w:p w:rsidR="00073A1A" w:rsidRDefault="00073A1A" w:rsidP="00C7485C">
            <w:r>
              <w:rPr>
                <w:rFonts w:hint="eastAsia"/>
              </w:rPr>
              <w:t>按钮，点击取消添加拨号方案</w:t>
            </w:r>
          </w:p>
        </w:tc>
        <w:tc>
          <w:tcPr>
            <w:tcW w:w="2698" w:type="dxa"/>
            <w:vAlign w:val="center"/>
          </w:tcPr>
          <w:p w:rsidR="00073A1A" w:rsidRDefault="00073A1A" w:rsidP="00C7485C">
            <w:r>
              <w:rPr>
                <w:rFonts w:hint="eastAsia"/>
              </w:rPr>
              <w:t>需要二次确认</w:t>
            </w:r>
          </w:p>
        </w:tc>
      </w:tr>
      <w:tr w:rsidR="00C450A9" w:rsidTr="00C7485C">
        <w:trPr>
          <w:jc w:val="center"/>
        </w:trPr>
        <w:tc>
          <w:tcPr>
            <w:tcW w:w="1985" w:type="dxa"/>
            <w:vAlign w:val="center"/>
          </w:tcPr>
          <w:p w:rsidR="00C450A9" w:rsidRDefault="00C450A9" w:rsidP="00C7485C"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C450A9" w:rsidRDefault="00C450A9" w:rsidP="00C7485C">
            <w:r>
              <w:rPr>
                <w:rFonts w:hint="eastAsia"/>
              </w:rPr>
              <w:t>按钮，点击保存</w:t>
            </w:r>
          </w:p>
        </w:tc>
        <w:tc>
          <w:tcPr>
            <w:tcW w:w="2698" w:type="dxa"/>
            <w:vAlign w:val="center"/>
          </w:tcPr>
          <w:p w:rsidR="00C450A9" w:rsidRPr="00672F7F" w:rsidRDefault="00D643C1" w:rsidP="00C7485C">
            <w:r>
              <w:rPr>
                <w:rFonts w:hint="eastAsia"/>
              </w:rPr>
              <w:t>保存拨号方案</w:t>
            </w:r>
          </w:p>
        </w:tc>
      </w:tr>
    </w:tbl>
    <w:p w:rsidR="00A06757" w:rsidRDefault="00A06757" w:rsidP="00A06757"/>
    <w:p w:rsidR="00242626" w:rsidRDefault="00215792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拨号</w:t>
      </w:r>
      <w:r w:rsidR="00242626">
        <w:rPr>
          <w:rFonts w:hint="eastAsia"/>
        </w:rPr>
        <w:t>规则列表</w:t>
      </w:r>
      <w:r w:rsidR="00E62A4D">
        <w:rPr>
          <w:rFonts w:hint="eastAsia"/>
        </w:rPr>
        <w:t>选择：表格</w:t>
      </w:r>
    </w:p>
    <w:p w:rsidR="00242626" w:rsidRDefault="00242626" w:rsidP="0024262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242626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242626" w:rsidRDefault="00242626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242626" w:rsidRDefault="00242626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242626" w:rsidRDefault="00242626" w:rsidP="007244C6">
            <w:r>
              <w:rPr>
                <w:rFonts w:hint="eastAsia"/>
              </w:rPr>
              <w:t>说明</w:t>
            </w:r>
          </w:p>
        </w:tc>
      </w:tr>
      <w:tr w:rsidR="00242626" w:rsidTr="007244C6">
        <w:trPr>
          <w:jc w:val="center"/>
        </w:trPr>
        <w:tc>
          <w:tcPr>
            <w:tcW w:w="1985" w:type="dxa"/>
            <w:vAlign w:val="center"/>
          </w:tcPr>
          <w:p w:rsidR="00242626" w:rsidRDefault="0026435E" w:rsidP="007244C6"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  <w:vAlign w:val="center"/>
          </w:tcPr>
          <w:p w:rsidR="00242626" w:rsidRDefault="00290815" w:rsidP="007244C6">
            <w:r>
              <w:rPr>
                <w:rFonts w:hint="eastAsia"/>
              </w:rPr>
              <w:t>文本</w:t>
            </w:r>
            <w:r w:rsidR="004B5853">
              <w:rPr>
                <w:rFonts w:hint="eastAsia"/>
              </w:rPr>
              <w:t>，</w:t>
            </w:r>
            <w:proofErr w:type="gramStart"/>
            <w:r w:rsidR="004B5853">
              <w:rPr>
                <w:rFonts w:hint="eastAsia"/>
              </w:rPr>
              <w:t>点击表</w:t>
            </w:r>
            <w:proofErr w:type="gramEnd"/>
            <w:r w:rsidR="004B5853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242626" w:rsidRPr="00672F7F" w:rsidRDefault="00242626" w:rsidP="007244C6"/>
        </w:tc>
      </w:tr>
      <w:tr w:rsidR="0026435E" w:rsidTr="007244C6">
        <w:trPr>
          <w:jc w:val="center"/>
        </w:trPr>
        <w:tc>
          <w:tcPr>
            <w:tcW w:w="1985" w:type="dxa"/>
            <w:vAlign w:val="center"/>
          </w:tcPr>
          <w:p w:rsidR="0026435E" w:rsidRDefault="0026435E" w:rsidP="007244C6"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26435E" w:rsidRDefault="004E4293" w:rsidP="007244C6">
            <w:r>
              <w:rPr>
                <w:rFonts w:hint="eastAsia"/>
              </w:rPr>
              <w:t>文本</w:t>
            </w:r>
            <w:r w:rsidR="004B5853">
              <w:rPr>
                <w:rFonts w:hint="eastAsia"/>
              </w:rPr>
              <w:t>，</w:t>
            </w:r>
            <w:proofErr w:type="gramStart"/>
            <w:r w:rsidR="004B5853">
              <w:rPr>
                <w:rFonts w:hint="eastAsia"/>
              </w:rPr>
              <w:t>点击表</w:t>
            </w:r>
            <w:proofErr w:type="gramEnd"/>
            <w:r w:rsidR="004B5853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26435E" w:rsidRPr="00672F7F" w:rsidRDefault="0026435E" w:rsidP="007244C6"/>
        </w:tc>
      </w:tr>
      <w:tr w:rsidR="0026435E" w:rsidTr="007244C6">
        <w:trPr>
          <w:jc w:val="center"/>
        </w:trPr>
        <w:tc>
          <w:tcPr>
            <w:tcW w:w="1985" w:type="dxa"/>
            <w:vAlign w:val="center"/>
          </w:tcPr>
          <w:p w:rsidR="0026435E" w:rsidRDefault="0026435E" w:rsidP="007244C6">
            <w:r>
              <w:rPr>
                <w:rFonts w:hint="eastAsia"/>
              </w:rPr>
              <w:t>规则</w:t>
            </w:r>
          </w:p>
        </w:tc>
        <w:tc>
          <w:tcPr>
            <w:tcW w:w="2977" w:type="dxa"/>
            <w:vAlign w:val="center"/>
          </w:tcPr>
          <w:p w:rsidR="0026435E" w:rsidRDefault="004E4293" w:rsidP="007244C6">
            <w:r>
              <w:rPr>
                <w:rFonts w:hint="eastAsia"/>
              </w:rPr>
              <w:t>文本</w:t>
            </w:r>
            <w:r w:rsidR="004B5853">
              <w:rPr>
                <w:rFonts w:hint="eastAsia"/>
              </w:rPr>
              <w:t>，</w:t>
            </w:r>
            <w:proofErr w:type="gramStart"/>
            <w:r w:rsidR="004B5853">
              <w:rPr>
                <w:rFonts w:hint="eastAsia"/>
              </w:rPr>
              <w:t>点击表</w:t>
            </w:r>
            <w:proofErr w:type="gramEnd"/>
            <w:r w:rsidR="004B5853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26435E" w:rsidRPr="00672F7F" w:rsidRDefault="0026435E" w:rsidP="007244C6"/>
        </w:tc>
      </w:tr>
      <w:tr w:rsidR="00BB58F5" w:rsidTr="007244C6">
        <w:trPr>
          <w:jc w:val="center"/>
        </w:trPr>
        <w:tc>
          <w:tcPr>
            <w:tcW w:w="1985" w:type="dxa"/>
            <w:vAlign w:val="center"/>
          </w:tcPr>
          <w:p w:rsidR="00BB58F5" w:rsidRDefault="00BB58F5" w:rsidP="007244C6">
            <w:r>
              <w:rPr>
                <w:rFonts w:hint="eastAsia"/>
              </w:rPr>
              <w:lastRenderedPageBreak/>
              <w:t>详细</w:t>
            </w:r>
          </w:p>
        </w:tc>
        <w:tc>
          <w:tcPr>
            <w:tcW w:w="2977" w:type="dxa"/>
            <w:vAlign w:val="center"/>
          </w:tcPr>
          <w:p w:rsidR="00BB58F5" w:rsidRDefault="00BB58F5" w:rsidP="007244C6">
            <w:r>
              <w:rPr>
                <w:rFonts w:hint="eastAsia"/>
              </w:rPr>
              <w:t>链接，点击显示拨号规则详细界面</w:t>
            </w:r>
          </w:p>
        </w:tc>
        <w:tc>
          <w:tcPr>
            <w:tcW w:w="2698" w:type="dxa"/>
            <w:vAlign w:val="center"/>
          </w:tcPr>
          <w:p w:rsidR="00BB58F5" w:rsidRPr="00672F7F" w:rsidRDefault="00BB58F5" w:rsidP="007244C6"/>
        </w:tc>
      </w:tr>
      <w:tr w:rsidR="00242626" w:rsidTr="007244C6">
        <w:trPr>
          <w:jc w:val="center"/>
        </w:trPr>
        <w:tc>
          <w:tcPr>
            <w:tcW w:w="1985" w:type="dxa"/>
            <w:vAlign w:val="center"/>
          </w:tcPr>
          <w:p w:rsidR="00242626" w:rsidRDefault="00242626" w:rsidP="007244C6"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242626" w:rsidRDefault="00242626" w:rsidP="002E6937">
            <w:r>
              <w:rPr>
                <w:rFonts w:hint="eastAsia"/>
              </w:rPr>
              <w:t>按钮，点击</w:t>
            </w:r>
            <w:r w:rsidR="002E6937">
              <w:rPr>
                <w:rFonts w:hint="eastAsia"/>
              </w:rPr>
              <w:t>将此规则添加到拨号规则列表末尾</w:t>
            </w:r>
          </w:p>
        </w:tc>
        <w:tc>
          <w:tcPr>
            <w:tcW w:w="2698" w:type="dxa"/>
            <w:vAlign w:val="center"/>
          </w:tcPr>
          <w:p w:rsidR="00242626" w:rsidRDefault="00242626" w:rsidP="007244C6"/>
        </w:tc>
      </w:tr>
    </w:tbl>
    <w:p w:rsidR="00242626" w:rsidRDefault="00242626" w:rsidP="00242626"/>
    <w:p w:rsidR="00A06757" w:rsidRDefault="00A06757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编辑</w:t>
      </w:r>
      <w:r w:rsidR="00533739">
        <w:rPr>
          <w:rFonts w:hint="eastAsia"/>
        </w:rPr>
        <w:t>拨号方案</w:t>
      </w:r>
      <w:r>
        <w:rPr>
          <w:rFonts w:hint="eastAsia"/>
        </w:rPr>
        <w:t>：和添加</w:t>
      </w:r>
      <w:r w:rsidR="00533739">
        <w:rPr>
          <w:rFonts w:hint="eastAsia"/>
        </w:rPr>
        <w:t>拨号方案</w:t>
      </w:r>
      <w:r>
        <w:rPr>
          <w:rFonts w:hint="eastAsia"/>
        </w:rPr>
        <w:t>相同，</w:t>
      </w:r>
      <w:r w:rsidR="00533739">
        <w:rPr>
          <w:rFonts w:hint="eastAsia"/>
        </w:rPr>
        <w:t>拨号方案</w:t>
      </w:r>
      <w:r>
        <w:rPr>
          <w:rFonts w:hint="eastAsia"/>
        </w:rPr>
        <w:t>名称无法编辑</w:t>
      </w:r>
    </w:p>
    <w:p w:rsidR="00F57D6E" w:rsidRDefault="00F57D6E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拨号规则容量：</w:t>
      </w:r>
      <w:r w:rsidR="006670B7">
        <w:rPr>
          <w:rFonts w:hint="eastAsia"/>
        </w:rPr>
        <w:t>2</w:t>
      </w:r>
      <w:r>
        <w:rPr>
          <w:rFonts w:hint="eastAsia"/>
        </w:rPr>
        <w:t>0</w:t>
      </w:r>
    </w:p>
    <w:p w:rsidR="004857CD" w:rsidRDefault="00A06757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分页：</w:t>
      </w:r>
      <w:r w:rsidR="00CC1556">
        <w:rPr>
          <w:rFonts w:hint="eastAsia"/>
        </w:rPr>
        <w:t>表格</w:t>
      </w:r>
      <w:r>
        <w:rPr>
          <w:rFonts w:hint="eastAsia"/>
        </w:rPr>
        <w:t>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9F4C8D" w:rsidRDefault="009F4C8D" w:rsidP="009F4C8D"/>
    <w:p w:rsidR="005A394F" w:rsidRDefault="005A394F" w:rsidP="00ED2835">
      <w:pPr>
        <w:pStyle w:val="3"/>
        <w:numPr>
          <w:ilvl w:val="2"/>
          <w:numId w:val="2"/>
        </w:numPr>
      </w:pPr>
      <w:bookmarkStart w:id="4542" w:name="_Toc471397942"/>
      <w:r>
        <w:rPr>
          <w:rFonts w:hint="eastAsia"/>
        </w:rPr>
        <w:t>拨号规则设置页面</w:t>
      </w:r>
      <w:bookmarkEnd w:id="4542"/>
    </w:p>
    <w:p w:rsidR="00DA4FAC" w:rsidRDefault="00DA4FAC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/dial</w:t>
      </w:r>
      <w:r w:rsidR="003B756A">
        <w:t>rule</w:t>
      </w:r>
      <w:r>
        <w:rPr>
          <w:rFonts w:hint="eastAsia"/>
        </w:rPr>
        <w:t>s</w:t>
      </w:r>
      <w:r>
        <w:t>/conf</w:t>
      </w:r>
    </w:p>
    <w:p w:rsidR="00A454E1" w:rsidRDefault="00A454E1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7655AB" w:rsidRDefault="0048565C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拨号规则</w:t>
      </w:r>
      <w:r w:rsidR="007655AB">
        <w:rPr>
          <w:rFonts w:hint="eastAsia"/>
        </w:rPr>
        <w:t>操作：自定义</w:t>
      </w:r>
    </w:p>
    <w:p w:rsidR="007655AB" w:rsidRDefault="007655AB" w:rsidP="007655AB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7655AB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说明</w:t>
            </w:r>
          </w:p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按钮，点击显示添加</w:t>
            </w:r>
            <w:r w:rsidR="00032899">
              <w:rPr>
                <w:rFonts w:hint="eastAsia"/>
              </w:rPr>
              <w:t>拨号规则</w:t>
            </w:r>
            <w:r>
              <w:rPr>
                <w:rFonts w:hint="eastAsia"/>
              </w:rPr>
              <w:t>界面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按钮，点击删除已选</w:t>
            </w:r>
            <w:r>
              <w:rPr>
                <w:rFonts w:hint="eastAsia"/>
              </w:rPr>
              <w:t>IVR</w:t>
            </w:r>
          </w:p>
        </w:tc>
        <w:tc>
          <w:tcPr>
            <w:tcW w:w="2698" w:type="dxa"/>
            <w:vAlign w:val="center"/>
          </w:tcPr>
          <w:p w:rsidR="007655AB" w:rsidRPr="00672F7F" w:rsidRDefault="007655AB" w:rsidP="007244C6">
            <w:r>
              <w:rPr>
                <w:rFonts w:hint="eastAsia"/>
              </w:rPr>
              <w:t>需要二次确认</w:t>
            </w:r>
          </w:p>
        </w:tc>
      </w:tr>
    </w:tbl>
    <w:p w:rsidR="007655AB" w:rsidRDefault="007655AB" w:rsidP="007655AB"/>
    <w:p w:rsidR="007655AB" w:rsidRDefault="00A27710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拨号规则</w:t>
      </w:r>
      <w:r w:rsidR="007655AB">
        <w:rPr>
          <w:rFonts w:hint="eastAsia"/>
        </w:rPr>
        <w:t>列表：表格</w:t>
      </w:r>
    </w:p>
    <w:p w:rsidR="007655AB" w:rsidRDefault="007655AB" w:rsidP="007655AB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7655AB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说明</w:t>
            </w:r>
          </w:p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pPr>
              <w:jc w:val="left"/>
            </w:pPr>
            <w:r>
              <w:rPr>
                <w:rFonts w:hint="eastAsia"/>
              </w:rPr>
              <w:t>规则数量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文本，</w:t>
            </w:r>
            <w:proofErr w:type="gramStart"/>
            <w:r>
              <w:rPr>
                <w:rFonts w:hint="eastAsia"/>
              </w:rPr>
              <w:t>点击表</w:t>
            </w:r>
            <w:proofErr w:type="gramEnd"/>
            <w:r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修改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链接，点击显示</w:t>
            </w:r>
            <w:r w:rsidR="002846B1">
              <w:rPr>
                <w:rFonts w:hint="eastAsia"/>
              </w:rPr>
              <w:t>规则</w:t>
            </w:r>
            <w:r>
              <w:rPr>
                <w:rFonts w:hint="eastAsia"/>
              </w:rPr>
              <w:t>编辑界面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链接，点击删除</w:t>
            </w:r>
            <w:r w:rsidR="00427847">
              <w:rPr>
                <w:rFonts w:hint="eastAsia"/>
              </w:rPr>
              <w:t>规则</w:t>
            </w:r>
          </w:p>
        </w:tc>
        <w:tc>
          <w:tcPr>
            <w:tcW w:w="2698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需要二次确认</w:t>
            </w:r>
          </w:p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选择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复选框，点击标记选择状态</w:t>
            </w:r>
          </w:p>
        </w:tc>
        <w:tc>
          <w:tcPr>
            <w:tcW w:w="2698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用于批量编辑</w:t>
            </w:r>
          </w:p>
        </w:tc>
      </w:tr>
    </w:tbl>
    <w:p w:rsidR="007655AB" w:rsidRDefault="007655AB" w:rsidP="007655AB"/>
    <w:p w:rsidR="007655AB" w:rsidRDefault="007655AB" w:rsidP="007655AB"/>
    <w:p w:rsidR="007655AB" w:rsidRDefault="007655AB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添加</w:t>
      </w:r>
      <w:r w:rsidR="00A5710E">
        <w:rPr>
          <w:rFonts w:hint="eastAsia"/>
        </w:rPr>
        <w:t>拨号规则</w:t>
      </w:r>
      <w:r>
        <w:rPr>
          <w:rFonts w:hint="eastAsia"/>
        </w:rPr>
        <w:t>：复合表单</w:t>
      </w:r>
    </w:p>
    <w:p w:rsidR="007655AB" w:rsidRDefault="007655AB" w:rsidP="007655AB"/>
    <w:p w:rsidR="007655AB" w:rsidRDefault="00D335F0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拨号规则</w:t>
      </w:r>
      <w:r w:rsidR="007655AB">
        <w:rPr>
          <w:rFonts w:hint="eastAsia"/>
        </w:rPr>
        <w:t>基本信息：表单</w:t>
      </w:r>
    </w:p>
    <w:p w:rsidR="007655AB" w:rsidRDefault="007655AB" w:rsidP="007655AB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7655AB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说明</w:t>
            </w:r>
          </w:p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按钮，点击保存修改</w:t>
            </w:r>
          </w:p>
        </w:tc>
        <w:tc>
          <w:tcPr>
            <w:tcW w:w="2698" w:type="dxa"/>
            <w:vAlign w:val="center"/>
          </w:tcPr>
          <w:p w:rsidR="007655AB" w:rsidRPr="00672F7F" w:rsidRDefault="007655AB" w:rsidP="007244C6">
            <w:r>
              <w:rPr>
                <w:rFonts w:hint="eastAsia"/>
              </w:rPr>
              <w:t>保存</w:t>
            </w:r>
            <w:r w:rsidR="007B0DEB">
              <w:rPr>
                <w:rFonts w:hint="eastAsia"/>
              </w:rPr>
              <w:t>拨号规则</w:t>
            </w:r>
          </w:p>
        </w:tc>
      </w:tr>
    </w:tbl>
    <w:p w:rsidR="007655AB" w:rsidRDefault="007655AB" w:rsidP="007655AB"/>
    <w:p w:rsidR="007655AB" w:rsidRDefault="007655AB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规则列表：复合表单</w:t>
      </w:r>
    </w:p>
    <w:p w:rsidR="007655AB" w:rsidRDefault="007655AB" w:rsidP="007655AB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7655AB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说明</w:t>
            </w:r>
          </w:p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pPr>
              <w:jc w:val="left"/>
            </w:pPr>
            <w:r>
              <w:rPr>
                <w:rFonts w:hint="eastAsia"/>
              </w:rPr>
              <w:t>规则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文本，编辑模式：文本输入框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pPr>
              <w:jc w:val="left"/>
            </w:pPr>
            <w:r>
              <w:rPr>
                <w:rFonts w:hint="eastAsia"/>
              </w:rPr>
              <w:t>应用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文本，编辑模式：下拉列表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文本，编辑模式：文本输入框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115D89" w:rsidTr="007244C6">
        <w:trPr>
          <w:jc w:val="center"/>
        </w:trPr>
        <w:tc>
          <w:tcPr>
            <w:tcW w:w="1985" w:type="dxa"/>
            <w:vAlign w:val="center"/>
          </w:tcPr>
          <w:p w:rsidR="00115D89" w:rsidRDefault="00115D89" w:rsidP="007244C6">
            <w:pPr>
              <w:jc w:val="left"/>
            </w:pPr>
            <w:r>
              <w:rPr>
                <w:rFonts w:hint="eastAsia"/>
              </w:rPr>
              <w:t>过滤</w:t>
            </w:r>
          </w:p>
        </w:tc>
        <w:tc>
          <w:tcPr>
            <w:tcW w:w="2977" w:type="dxa"/>
            <w:vAlign w:val="center"/>
          </w:tcPr>
          <w:p w:rsidR="00115D89" w:rsidRDefault="00115D89" w:rsidP="007244C6">
            <w:r>
              <w:rPr>
                <w:rFonts w:hint="eastAsia"/>
              </w:rPr>
              <w:t>文本，编辑模式：文本输入框</w:t>
            </w:r>
          </w:p>
        </w:tc>
        <w:tc>
          <w:tcPr>
            <w:tcW w:w="2698" w:type="dxa"/>
            <w:vAlign w:val="center"/>
          </w:tcPr>
          <w:p w:rsidR="00115D89" w:rsidRDefault="00115D89" w:rsidP="007244C6"/>
        </w:tc>
      </w:tr>
      <w:tr w:rsidR="00115D89" w:rsidTr="007244C6">
        <w:trPr>
          <w:jc w:val="center"/>
        </w:trPr>
        <w:tc>
          <w:tcPr>
            <w:tcW w:w="1985" w:type="dxa"/>
            <w:vAlign w:val="center"/>
          </w:tcPr>
          <w:p w:rsidR="00115D89" w:rsidRDefault="000234F4" w:rsidP="007244C6">
            <w:pPr>
              <w:jc w:val="left"/>
            </w:pPr>
            <w:r>
              <w:rPr>
                <w:rFonts w:hint="eastAsia"/>
              </w:rPr>
              <w:t>添加</w:t>
            </w:r>
            <w:r w:rsidR="00EA2767">
              <w:rPr>
                <w:rFonts w:hint="eastAsia"/>
              </w:rPr>
              <w:t>前缀</w:t>
            </w:r>
          </w:p>
        </w:tc>
        <w:tc>
          <w:tcPr>
            <w:tcW w:w="2977" w:type="dxa"/>
            <w:vAlign w:val="center"/>
          </w:tcPr>
          <w:p w:rsidR="00115D89" w:rsidRDefault="00115D89" w:rsidP="007244C6">
            <w:r>
              <w:rPr>
                <w:rFonts w:hint="eastAsia"/>
              </w:rPr>
              <w:t>文本，编辑模式：文本输入框</w:t>
            </w:r>
          </w:p>
        </w:tc>
        <w:tc>
          <w:tcPr>
            <w:tcW w:w="2698" w:type="dxa"/>
            <w:vAlign w:val="center"/>
          </w:tcPr>
          <w:p w:rsidR="00115D89" w:rsidRDefault="00115D89" w:rsidP="007244C6"/>
        </w:tc>
      </w:tr>
      <w:tr w:rsidR="00115D89" w:rsidTr="007244C6">
        <w:trPr>
          <w:jc w:val="center"/>
        </w:trPr>
        <w:tc>
          <w:tcPr>
            <w:tcW w:w="1985" w:type="dxa"/>
            <w:vAlign w:val="center"/>
          </w:tcPr>
          <w:p w:rsidR="00115D89" w:rsidRDefault="00115D89" w:rsidP="007244C6">
            <w:pPr>
              <w:jc w:val="left"/>
            </w:pPr>
            <w:r>
              <w:rPr>
                <w:rFonts w:hint="eastAsia"/>
              </w:rPr>
              <w:t>过滤器</w:t>
            </w:r>
          </w:p>
        </w:tc>
        <w:tc>
          <w:tcPr>
            <w:tcW w:w="2977" w:type="dxa"/>
            <w:vAlign w:val="center"/>
          </w:tcPr>
          <w:p w:rsidR="00115D89" w:rsidRDefault="00115D89" w:rsidP="007244C6">
            <w:r>
              <w:rPr>
                <w:rFonts w:hint="eastAsia"/>
              </w:rPr>
              <w:t>文本，编辑模式：文本输入框</w:t>
            </w:r>
          </w:p>
        </w:tc>
        <w:tc>
          <w:tcPr>
            <w:tcW w:w="2698" w:type="dxa"/>
            <w:vAlign w:val="center"/>
          </w:tcPr>
          <w:p w:rsidR="00115D89" w:rsidRDefault="00115D89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pPr>
              <w:jc w:val="left"/>
            </w:pPr>
            <w:r>
              <w:rPr>
                <w:rFonts w:hint="eastAsia"/>
              </w:rPr>
              <w:t>上移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链接，点击上移规则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pPr>
              <w:jc w:val="left"/>
            </w:pPr>
            <w:r>
              <w:rPr>
                <w:rFonts w:hint="eastAsia"/>
              </w:rPr>
              <w:t>下移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链接，点击下移规则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修改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链接，点击进入编辑模式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lastRenderedPageBreak/>
              <w:t>删除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链接，点击删除规则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链接，点击保存规则并退出编辑模式</w:t>
            </w:r>
          </w:p>
        </w:tc>
        <w:tc>
          <w:tcPr>
            <w:tcW w:w="2698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保存单条规则</w:t>
            </w:r>
          </w:p>
        </w:tc>
      </w:tr>
    </w:tbl>
    <w:p w:rsidR="007655AB" w:rsidRDefault="007655AB" w:rsidP="007655AB"/>
    <w:p w:rsidR="007655AB" w:rsidRDefault="007655AB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规则列表操作：自定义</w:t>
      </w:r>
    </w:p>
    <w:p w:rsidR="007655AB" w:rsidRDefault="007655AB" w:rsidP="007655AB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7655AB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7655AB" w:rsidRDefault="007655AB" w:rsidP="007244C6">
            <w:r>
              <w:rPr>
                <w:rFonts w:hint="eastAsia"/>
              </w:rPr>
              <w:t>说明</w:t>
            </w:r>
          </w:p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按钮，点击添加新规则到列表末尾</w:t>
            </w:r>
          </w:p>
        </w:tc>
        <w:tc>
          <w:tcPr>
            <w:tcW w:w="2698" w:type="dxa"/>
            <w:vAlign w:val="center"/>
          </w:tcPr>
          <w:p w:rsidR="007655AB" w:rsidRDefault="007655AB" w:rsidP="007244C6"/>
        </w:tc>
      </w:tr>
      <w:tr w:rsidR="007655AB" w:rsidTr="007244C6">
        <w:trPr>
          <w:jc w:val="center"/>
        </w:trPr>
        <w:tc>
          <w:tcPr>
            <w:tcW w:w="1985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7655AB" w:rsidRDefault="007655AB" w:rsidP="007244C6">
            <w:r>
              <w:rPr>
                <w:rFonts w:hint="eastAsia"/>
              </w:rPr>
              <w:t>按钮，点击删除选中规则</w:t>
            </w:r>
          </w:p>
        </w:tc>
        <w:tc>
          <w:tcPr>
            <w:tcW w:w="2698" w:type="dxa"/>
            <w:vAlign w:val="center"/>
          </w:tcPr>
          <w:p w:rsidR="007655AB" w:rsidRPr="00672F7F" w:rsidRDefault="007655AB" w:rsidP="007244C6"/>
        </w:tc>
      </w:tr>
    </w:tbl>
    <w:p w:rsidR="007655AB" w:rsidRDefault="007655AB" w:rsidP="007655AB"/>
    <w:p w:rsidR="007655AB" w:rsidRDefault="007655AB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编辑</w:t>
      </w:r>
      <w:r w:rsidR="009D5407">
        <w:rPr>
          <w:rFonts w:hint="eastAsia"/>
        </w:rPr>
        <w:t>拨号规则</w:t>
      </w:r>
      <w:r>
        <w:rPr>
          <w:rFonts w:hint="eastAsia"/>
        </w:rPr>
        <w:t>：和添加</w:t>
      </w:r>
      <w:r w:rsidR="009D5407">
        <w:rPr>
          <w:rFonts w:hint="eastAsia"/>
        </w:rPr>
        <w:t>拨号规则</w:t>
      </w:r>
      <w:r>
        <w:rPr>
          <w:rFonts w:hint="eastAsia"/>
        </w:rPr>
        <w:t>相同，</w:t>
      </w:r>
      <w:r w:rsidR="009D5407">
        <w:rPr>
          <w:rFonts w:hint="eastAsia"/>
        </w:rPr>
        <w:t>拨号规则</w:t>
      </w:r>
      <w:r>
        <w:rPr>
          <w:rFonts w:hint="eastAsia"/>
        </w:rPr>
        <w:t>名称无法编辑</w:t>
      </w:r>
    </w:p>
    <w:p w:rsidR="007655AB" w:rsidRDefault="007655AB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规则列表容量：</w:t>
      </w:r>
      <w:r>
        <w:rPr>
          <w:rFonts w:hint="eastAsia"/>
        </w:rPr>
        <w:t>20</w:t>
      </w:r>
    </w:p>
    <w:p w:rsidR="007655AB" w:rsidRDefault="007655AB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DA4FAC" w:rsidRPr="00DA4FAC" w:rsidRDefault="00DA4FAC" w:rsidP="000942C8"/>
    <w:p w:rsidR="00F74128" w:rsidRDefault="00F74128" w:rsidP="00ED2835">
      <w:pPr>
        <w:pStyle w:val="3"/>
        <w:numPr>
          <w:ilvl w:val="2"/>
          <w:numId w:val="2"/>
        </w:numPr>
      </w:pPr>
      <w:bookmarkStart w:id="4543" w:name="_Toc471397943"/>
      <w:r>
        <w:rPr>
          <w:rFonts w:hint="eastAsia"/>
        </w:rPr>
        <w:t>响铃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页面</w:t>
      </w:r>
      <w:bookmarkEnd w:id="4543"/>
    </w:p>
    <w:p w:rsidR="00363D40" w:rsidRDefault="00363D40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/ring</w:t>
      </w:r>
      <w:r>
        <w:t>groups/conf</w:t>
      </w:r>
    </w:p>
    <w:p w:rsidR="00A454E1" w:rsidRDefault="00A454E1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363D40" w:rsidRDefault="00B81FE4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响铃组</w:t>
      </w:r>
      <w:r w:rsidR="00363D40">
        <w:rPr>
          <w:rFonts w:hint="eastAsia"/>
        </w:rPr>
        <w:t>操作：自定义</w:t>
      </w:r>
    </w:p>
    <w:p w:rsidR="00363D40" w:rsidRDefault="00363D40" w:rsidP="00363D40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363D40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363D40" w:rsidRDefault="00363D40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363D40" w:rsidRDefault="00363D40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363D40" w:rsidRDefault="00363D40" w:rsidP="007244C6">
            <w:r>
              <w:rPr>
                <w:rFonts w:hint="eastAsia"/>
              </w:rPr>
              <w:t>说明</w:t>
            </w:r>
          </w:p>
        </w:tc>
      </w:tr>
      <w:tr w:rsidR="00363D40" w:rsidTr="007244C6">
        <w:trPr>
          <w:jc w:val="center"/>
        </w:trPr>
        <w:tc>
          <w:tcPr>
            <w:tcW w:w="1985" w:type="dxa"/>
            <w:vAlign w:val="center"/>
          </w:tcPr>
          <w:p w:rsidR="00363D40" w:rsidRDefault="00363D40" w:rsidP="007244C6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363D40" w:rsidRDefault="00363D40" w:rsidP="007244C6">
            <w:r>
              <w:rPr>
                <w:rFonts w:hint="eastAsia"/>
              </w:rPr>
              <w:t>按钮，点击显示添加</w:t>
            </w:r>
            <w:r w:rsidR="005A43FB">
              <w:rPr>
                <w:rFonts w:hint="eastAsia"/>
              </w:rPr>
              <w:t>响铃组</w:t>
            </w:r>
            <w:r>
              <w:rPr>
                <w:rFonts w:hint="eastAsia"/>
              </w:rPr>
              <w:t>界面</w:t>
            </w:r>
          </w:p>
        </w:tc>
        <w:tc>
          <w:tcPr>
            <w:tcW w:w="2698" w:type="dxa"/>
            <w:vAlign w:val="center"/>
          </w:tcPr>
          <w:p w:rsidR="00363D40" w:rsidRDefault="00363D40" w:rsidP="007244C6"/>
        </w:tc>
      </w:tr>
      <w:tr w:rsidR="00363D40" w:rsidTr="007244C6">
        <w:trPr>
          <w:jc w:val="center"/>
        </w:trPr>
        <w:tc>
          <w:tcPr>
            <w:tcW w:w="1985" w:type="dxa"/>
            <w:vAlign w:val="center"/>
          </w:tcPr>
          <w:p w:rsidR="00363D40" w:rsidRDefault="00363D40" w:rsidP="007244C6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363D40" w:rsidRDefault="00363D40" w:rsidP="007244C6">
            <w:r>
              <w:rPr>
                <w:rFonts w:hint="eastAsia"/>
              </w:rPr>
              <w:t>按钮，点击删除已选</w:t>
            </w:r>
            <w:r w:rsidR="007602E2">
              <w:rPr>
                <w:rFonts w:hint="eastAsia"/>
              </w:rPr>
              <w:t>响铃组</w:t>
            </w:r>
          </w:p>
        </w:tc>
        <w:tc>
          <w:tcPr>
            <w:tcW w:w="2698" w:type="dxa"/>
            <w:vAlign w:val="center"/>
          </w:tcPr>
          <w:p w:rsidR="00363D40" w:rsidRPr="00672F7F" w:rsidRDefault="00363D40" w:rsidP="007244C6">
            <w:r>
              <w:rPr>
                <w:rFonts w:hint="eastAsia"/>
              </w:rPr>
              <w:t>需要二次确认</w:t>
            </w:r>
          </w:p>
        </w:tc>
      </w:tr>
    </w:tbl>
    <w:p w:rsidR="00363D40" w:rsidRDefault="00363D40" w:rsidP="00363D40"/>
    <w:p w:rsidR="00B949C7" w:rsidRDefault="00B949C7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响铃组列表：表格</w:t>
      </w:r>
    </w:p>
    <w:p w:rsidR="00507698" w:rsidRDefault="00507698" w:rsidP="00507698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507698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507698" w:rsidRDefault="00507698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507698" w:rsidRDefault="00507698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507698" w:rsidRDefault="00507698" w:rsidP="007244C6">
            <w:r>
              <w:rPr>
                <w:rFonts w:hint="eastAsia"/>
              </w:rPr>
              <w:t>说明</w:t>
            </w:r>
          </w:p>
        </w:tc>
      </w:tr>
      <w:tr w:rsidR="00507698" w:rsidTr="007244C6">
        <w:trPr>
          <w:jc w:val="center"/>
        </w:trPr>
        <w:tc>
          <w:tcPr>
            <w:tcW w:w="1985" w:type="dxa"/>
            <w:vAlign w:val="center"/>
          </w:tcPr>
          <w:p w:rsidR="00507698" w:rsidRDefault="00507698" w:rsidP="007244C6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  <w:vAlign w:val="center"/>
          </w:tcPr>
          <w:p w:rsidR="00507698" w:rsidRDefault="00507698" w:rsidP="007244C6">
            <w:r>
              <w:rPr>
                <w:rFonts w:hint="eastAsia"/>
              </w:rPr>
              <w:t>文本</w:t>
            </w:r>
            <w:r w:rsidR="00BE4205">
              <w:rPr>
                <w:rFonts w:hint="eastAsia"/>
              </w:rPr>
              <w:t>，</w:t>
            </w:r>
            <w:proofErr w:type="gramStart"/>
            <w:r w:rsidR="00BE4205">
              <w:rPr>
                <w:rFonts w:hint="eastAsia"/>
              </w:rPr>
              <w:t>点击表</w:t>
            </w:r>
            <w:proofErr w:type="gramEnd"/>
            <w:r w:rsidR="00BE4205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507698" w:rsidRDefault="00507698" w:rsidP="007244C6"/>
        </w:tc>
      </w:tr>
      <w:tr w:rsidR="00507698" w:rsidTr="007244C6">
        <w:trPr>
          <w:jc w:val="center"/>
        </w:trPr>
        <w:tc>
          <w:tcPr>
            <w:tcW w:w="1985" w:type="dxa"/>
            <w:vAlign w:val="center"/>
          </w:tcPr>
          <w:p w:rsidR="00507698" w:rsidRDefault="001E457F" w:rsidP="007244C6"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507698" w:rsidRDefault="001E457F" w:rsidP="007244C6">
            <w:r>
              <w:rPr>
                <w:rFonts w:hint="eastAsia"/>
              </w:rPr>
              <w:t>文本</w:t>
            </w:r>
            <w:r w:rsidR="00BE4205">
              <w:rPr>
                <w:rFonts w:hint="eastAsia"/>
              </w:rPr>
              <w:t>，</w:t>
            </w:r>
            <w:proofErr w:type="gramStart"/>
            <w:r w:rsidR="00BE4205">
              <w:rPr>
                <w:rFonts w:hint="eastAsia"/>
              </w:rPr>
              <w:t>点击表</w:t>
            </w:r>
            <w:proofErr w:type="gramEnd"/>
            <w:r w:rsidR="00BE4205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507698" w:rsidRDefault="00507698" w:rsidP="007244C6"/>
        </w:tc>
      </w:tr>
      <w:tr w:rsidR="001E457F" w:rsidTr="007244C6">
        <w:trPr>
          <w:jc w:val="center"/>
        </w:trPr>
        <w:tc>
          <w:tcPr>
            <w:tcW w:w="1985" w:type="dxa"/>
            <w:vAlign w:val="center"/>
          </w:tcPr>
          <w:p w:rsidR="001E457F" w:rsidRDefault="001E457F" w:rsidP="007244C6">
            <w:r>
              <w:rPr>
                <w:rFonts w:hint="eastAsia"/>
              </w:rPr>
              <w:t>成员数量</w:t>
            </w:r>
          </w:p>
        </w:tc>
        <w:tc>
          <w:tcPr>
            <w:tcW w:w="2977" w:type="dxa"/>
            <w:vAlign w:val="center"/>
          </w:tcPr>
          <w:p w:rsidR="001E457F" w:rsidRDefault="001E457F" w:rsidP="007244C6">
            <w:r>
              <w:rPr>
                <w:rFonts w:hint="eastAsia"/>
              </w:rPr>
              <w:t>文本</w:t>
            </w:r>
            <w:r w:rsidR="00BE4205">
              <w:rPr>
                <w:rFonts w:hint="eastAsia"/>
              </w:rPr>
              <w:t>，</w:t>
            </w:r>
            <w:proofErr w:type="gramStart"/>
            <w:r w:rsidR="00BE4205">
              <w:rPr>
                <w:rFonts w:hint="eastAsia"/>
              </w:rPr>
              <w:t>点击表</w:t>
            </w:r>
            <w:proofErr w:type="gramEnd"/>
            <w:r w:rsidR="00BE4205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1E457F" w:rsidRDefault="001E457F" w:rsidP="007244C6"/>
        </w:tc>
      </w:tr>
      <w:tr w:rsidR="001E457F" w:rsidTr="007244C6">
        <w:trPr>
          <w:jc w:val="center"/>
        </w:trPr>
        <w:tc>
          <w:tcPr>
            <w:tcW w:w="1985" w:type="dxa"/>
            <w:vAlign w:val="center"/>
          </w:tcPr>
          <w:p w:rsidR="001E457F" w:rsidRDefault="001E457F" w:rsidP="007244C6">
            <w:r>
              <w:rPr>
                <w:rFonts w:hint="eastAsia"/>
              </w:rPr>
              <w:t>修改</w:t>
            </w:r>
          </w:p>
        </w:tc>
        <w:tc>
          <w:tcPr>
            <w:tcW w:w="2977" w:type="dxa"/>
            <w:vAlign w:val="center"/>
          </w:tcPr>
          <w:p w:rsidR="001E457F" w:rsidRDefault="000848FD" w:rsidP="007244C6">
            <w:r>
              <w:rPr>
                <w:rFonts w:hint="eastAsia"/>
              </w:rPr>
              <w:t>链接，点击显示响铃组编辑界面</w:t>
            </w:r>
          </w:p>
        </w:tc>
        <w:tc>
          <w:tcPr>
            <w:tcW w:w="2698" w:type="dxa"/>
            <w:vAlign w:val="center"/>
          </w:tcPr>
          <w:p w:rsidR="001E457F" w:rsidRDefault="001E457F" w:rsidP="007244C6"/>
        </w:tc>
      </w:tr>
      <w:tr w:rsidR="00FF5185" w:rsidTr="007244C6">
        <w:trPr>
          <w:jc w:val="center"/>
        </w:trPr>
        <w:tc>
          <w:tcPr>
            <w:tcW w:w="1985" w:type="dxa"/>
            <w:vAlign w:val="center"/>
          </w:tcPr>
          <w:p w:rsidR="00FF5185" w:rsidRDefault="00FF5185" w:rsidP="007244C6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FF5185" w:rsidRDefault="00FF5185" w:rsidP="00FF5185">
            <w:r>
              <w:rPr>
                <w:rFonts w:hint="eastAsia"/>
              </w:rPr>
              <w:t>链接，点击删除响铃组</w:t>
            </w:r>
          </w:p>
        </w:tc>
        <w:tc>
          <w:tcPr>
            <w:tcW w:w="2698" w:type="dxa"/>
            <w:vAlign w:val="center"/>
          </w:tcPr>
          <w:p w:rsidR="00FF5185" w:rsidRDefault="00544C13" w:rsidP="007244C6">
            <w:r>
              <w:rPr>
                <w:rFonts w:hint="eastAsia"/>
              </w:rPr>
              <w:t>需要二次确认</w:t>
            </w:r>
          </w:p>
        </w:tc>
      </w:tr>
      <w:tr w:rsidR="005974C9" w:rsidTr="007244C6">
        <w:trPr>
          <w:jc w:val="center"/>
        </w:trPr>
        <w:tc>
          <w:tcPr>
            <w:tcW w:w="1985" w:type="dxa"/>
            <w:vAlign w:val="center"/>
          </w:tcPr>
          <w:p w:rsidR="005974C9" w:rsidRDefault="005974C9" w:rsidP="007244C6">
            <w:r>
              <w:rPr>
                <w:rFonts w:hint="eastAsia"/>
              </w:rPr>
              <w:t>选择</w:t>
            </w:r>
          </w:p>
        </w:tc>
        <w:tc>
          <w:tcPr>
            <w:tcW w:w="2977" w:type="dxa"/>
            <w:vAlign w:val="center"/>
          </w:tcPr>
          <w:p w:rsidR="005974C9" w:rsidRDefault="005974C9" w:rsidP="00FF5185">
            <w:r>
              <w:rPr>
                <w:rFonts w:hint="eastAsia"/>
              </w:rPr>
              <w:t>复选框，点击标记选择状态</w:t>
            </w:r>
          </w:p>
        </w:tc>
        <w:tc>
          <w:tcPr>
            <w:tcW w:w="2698" w:type="dxa"/>
            <w:vAlign w:val="center"/>
          </w:tcPr>
          <w:p w:rsidR="005974C9" w:rsidRDefault="005974C9" w:rsidP="007244C6"/>
        </w:tc>
      </w:tr>
    </w:tbl>
    <w:p w:rsidR="00507698" w:rsidRDefault="00507698" w:rsidP="00507698"/>
    <w:p w:rsidR="00665BFF" w:rsidRDefault="00665BFF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添加响铃组：</w:t>
      </w:r>
      <w:r w:rsidR="00C0240F">
        <w:rPr>
          <w:rFonts w:hint="eastAsia"/>
        </w:rPr>
        <w:t>复合</w:t>
      </w:r>
      <w:r>
        <w:rPr>
          <w:rFonts w:hint="eastAsia"/>
        </w:rPr>
        <w:t>表单</w:t>
      </w:r>
    </w:p>
    <w:p w:rsidR="00665BFF" w:rsidRDefault="00665BFF" w:rsidP="00665BFF"/>
    <w:p w:rsidR="009E1A81" w:rsidRDefault="009E1A81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基本信息</w:t>
      </w:r>
    </w:p>
    <w:p w:rsidR="009E1A81" w:rsidRDefault="009E1A81" w:rsidP="00665BF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665BFF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665BFF" w:rsidRDefault="00665BFF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665BFF" w:rsidRDefault="00665BFF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665BFF" w:rsidRDefault="00665BFF" w:rsidP="007244C6">
            <w:r>
              <w:rPr>
                <w:rFonts w:hint="eastAsia"/>
              </w:rPr>
              <w:t>说明</w:t>
            </w:r>
          </w:p>
        </w:tc>
      </w:tr>
      <w:tr w:rsidR="00665BFF" w:rsidTr="007244C6">
        <w:trPr>
          <w:jc w:val="center"/>
        </w:trPr>
        <w:tc>
          <w:tcPr>
            <w:tcW w:w="1985" w:type="dxa"/>
            <w:vAlign w:val="center"/>
          </w:tcPr>
          <w:p w:rsidR="00665BFF" w:rsidRDefault="00665BFF" w:rsidP="007244C6"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665BFF" w:rsidRDefault="0069220D" w:rsidP="007244C6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665BFF" w:rsidRDefault="00665BFF" w:rsidP="007244C6"/>
        </w:tc>
      </w:tr>
      <w:tr w:rsidR="00665BFF" w:rsidTr="007244C6">
        <w:trPr>
          <w:jc w:val="center"/>
        </w:trPr>
        <w:tc>
          <w:tcPr>
            <w:tcW w:w="1985" w:type="dxa"/>
            <w:vAlign w:val="center"/>
          </w:tcPr>
          <w:p w:rsidR="00665BFF" w:rsidRDefault="0069220D" w:rsidP="007244C6">
            <w:r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665BFF" w:rsidRDefault="00665BFF" w:rsidP="007244C6">
            <w:r>
              <w:rPr>
                <w:rFonts w:hint="eastAsia"/>
              </w:rPr>
              <w:t>文本</w:t>
            </w:r>
            <w:r w:rsidR="0069220D">
              <w:rPr>
                <w:rFonts w:hint="eastAsia"/>
              </w:rPr>
              <w:t>输入框</w:t>
            </w:r>
          </w:p>
        </w:tc>
        <w:tc>
          <w:tcPr>
            <w:tcW w:w="2698" w:type="dxa"/>
            <w:vAlign w:val="center"/>
          </w:tcPr>
          <w:p w:rsidR="00665BFF" w:rsidRDefault="00665BFF" w:rsidP="007244C6"/>
        </w:tc>
      </w:tr>
      <w:tr w:rsidR="00665BFF" w:rsidTr="007244C6">
        <w:trPr>
          <w:jc w:val="center"/>
        </w:trPr>
        <w:tc>
          <w:tcPr>
            <w:tcW w:w="1985" w:type="dxa"/>
            <w:vAlign w:val="center"/>
          </w:tcPr>
          <w:p w:rsidR="00665BFF" w:rsidRDefault="0069220D" w:rsidP="007244C6">
            <w:r>
              <w:rPr>
                <w:rFonts w:hint="eastAsia"/>
              </w:rPr>
              <w:t>振铃方式</w:t>
            </w:r>
          </w:p>
        </w:tc>
        <w:tc>
          <w:tcPr>
            <w:tcW w:w="2977" w:type="dxa"/>
            <w:vAlign w:val="center"/>
          </w:tcPr>
          <w:p w:rsidR="00665BFF" w:rsidRDefault="0069220D" w:rsidP="007244C6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665BFF" w:rsidRDefault="0069220D" w:rsidP="007244C6">
            <w:r>
              <w:rPr>
                <w:rFonts w:hint="eastAsia"/>
              </w:rPr>
              <w:t>all, inorder</w:t>
            </w:r>
          </w:p>
        </w:tc>
      </w:tr>
      <w:tr w:rsidR="0069220D" w:rsidTr="007244C6">
        <w:trPr>
          <w:jc w:val="center"/>
        </w:trPr>
        <w:tc>
          <w:tcPr>
            <w:tcW w:w="1985" w:type="dxa"/>
            <w:vAlign w:val="center"/>
          </w:tcPr>
          <w:p w:rsidR="0069220D" w:rsidRDefault="0069220D" w:rsidP="007244C6">
            <w:r>
              <w:rPr>
                <w:rFonts w:hint="eastAsia"/>
              </w:rPr>
              <w:t>超时</w:t>
            </w:r>
          </w:p>
        </w:tc>
        <w:tc>
          <w:tcPr>
            <w:tcW w:w="2977" w:type="dxa"/>
            <w:vAlign w:val="center"/>
          </w:tcPr>
          <w:p w:rsidR="0069220D" w:rsidRDefault="0069220D" w:rsidP="007244C6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69220D" w:rsidRDefault="003F030E" w:rsidP="007244C6">
            <w:r>
              <w:rPr>
                <w:rFonts w:hint="eastAsia"/>
              </w:rPr>
              <w:t>精确度</w:t>
            </w:r>
            <w:r>
              <w:rPr>
                <w:rFonts w:hint="eastAsia"/>
              </w:rPr>
              <w:t xml:space="preserve">s, </w:t>
            </w:r>
            <w:r>
              <w:rPr>
                <w:rFonts w:hint="eastAsia"/>
              </w:rPr>
              <w:t>区间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60</w:t>
            </w:r>
          </w:p>
        </w:tc>
      </w:tr>
    </w:tbl>
    <w:p w:rsidR="00665BFF" w:rsidRDefault="00665BFF" w:rsidP="00665BFF"/>
    <w:p w:rsidR="00A42DE9" w:rsidRDefault="00A42DE9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成员列表</w:t>
      </w:r>
      <w:r w:rsidR="005C0E15">
        <w:rPr>
          <w:rFonts w:hint="eastAsia"/>
        </w:rPr>
        <w:t>：表格</w:t>
      </w:r>
    </w:p>
    <w:p w:rsidR="00D731B7" w:rsidRDefault="00D731B7" w:rsidP="00D731B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D731B7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D731B7" w:rsidRDefault="00D731B7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D731B7" w:rsidRDefault="00D731B7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D731B7" w:rsidRDefault="00D731B7" w:rsidP="007244C6">
            <w:r>
              <w:rPr>
                <w:rFonts w:hint="eastAsia"/>
              </w:rPr>
              <w:t>说明</w:t>
            </w:r>
          </w:p>
        </w:tc>
      </w:tr>
      <w:tr w:rsidR="00D731B7" w:rsidTr="007244C6">
        <w:trPr>
          <w:jc w:val="center"/>
        </w:trPr>
        <w:tc>
          <w:tcPr>
            <w:tcW w:w="1985" w:type="dxa"/>
            <w:vAlign w:val="center"/>
          </w:tcPr>
          <w:p w:rsidR="00D731B7" w:rsidRDefault="00D731B7" w:rsidP="007244C6">
            <w:r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D731B7" w:rsidRDefault="00D731B7" w:rsidP="00B522A3">
            <w:r>
              <w:rPr>
                <w:rFonts w:hint="eastAsia"/>
              </w:rPr>
              <w:t>文本</w:t>
            </w:r>
            <w:r w:rsidR="00371E3E">
              <w:rPr>
                <w:rFonts w:hint="eastAsia"/>
              </w:rPr>
              <w:t>，</w:t>
            </w:r>
            <w:proofErr w:type="gramStart"/>
            <w:r w:rsidR="00371E3E">
              <w:rPr>
                <w:rFonts w:hint="eastAsia"/>
              </w:rPr>
              <w:t>点击表</w:t>
            </w:r>
            <w:proofErr w:type="gramEnd"/>
            <w:r w:rsidR="00371E3E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D731B7" w:rsidRDefault="00D731B7" w:rsidP="007244C6"/>
        </w:tc>
      </w:tr>
      <w:tr w:rsidR="00D731B7" w:rsidTr="007244C6">
        <w:trPr>
          <w:jc w:val="center"/>
        </w:trPr>
        <w:tc>
          <w:tcPr>
            <w:tcW w:w="1985" w:type="dxa"/>
            <w:vAlign w:val="center"/>
          </w:tcPr>
          <w:p w:rsidR="00D731B7" w:rsidRDefault="00832A65" w:rsidP="007244C6">
            <w:r>
              <w:rPr>
                <w:rFonts w:hint="eastAsia"/>
              </w:rPr>
              <w:lastRenderedPageBreak/>
              <w:t>选择</w:t>
            </w:r>
          </w:p>
        </w:tc>
        <w:tc>
          <w:tcPr>
            <w:tcW w:w="2977" w:type="dxa"/>
            <w:vAlign w:val="center"/>
          </w:tcPr>
          <w:p w:rsidR="00D731B7" w:rsidRDefault="00832A65" w:rsidP="007244C6">
            <w:r>
              <w:rPr>
                <w:rFonts w:hint="eastAsia"/>
              </w:rPr>
              <w:t>复选框，点击标记选择状态</w:t>
            </w:r>
          </w:p>
        </w:tc>
        <w:tc>
          <w:tcPr>
            <w:tcW w:w="2698" w:type="dxa"/>
            <w:vAlign w:val="center"/>
          </w:tcPr>
          <w:p w:rsidR="00D731B7" w:rsidRDefault="00D731B7" w:rsidP="007244C6"/>
        </w:tc>
      </w:tr>
    </w:tbl>
    <w:p w:rsidR="00A42DE9" w:rsidRDefault="00A42DE9" w:rsidP="00665BFF"/>
    <w:p w:rsidR="004A6317" w:rsidRDefault="00EE2ABA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成员</w:t>
      </w:r>
      <w:r w:rsidR="004A6317">
        <w:rPr>
          <w:rFonts w:hint="eastAsia"/>
        </w:rPr>
        <w:t>操作</w:t>
      </w:r>
      <w:r w:rsidR="005C0E15">
        <w:rPr>
          <w:rFonts w:hint="eastAsia"/>
        </w:rPr>
        <w:t>：</w:t>
      </w:r>
      <w:r w:rsidR="00CD2EA0">
        <w:rPr>
          <w:rFonts w:hint="eastAsia"/>
        </w:rPr>
        <w:t>自定义</w:t>
      </w:r>
    </w:p>
    <w:p w:rsidR="004A6317" w:rsidRDefault="004A6317" w:rsidP="00665BF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824593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824593" w:rsidRDefault="00824593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824593" w:rsidRDefault="00824593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824593" w:rsidRDefault="00824593" w:rsidP="007244C6">
            <w:r>
              <w:rPr>
                <w:rFonts w:hint="eastAsia"/>
              </w:rPr>
              <w:t>说明</w:t>
            </w:r>
          </w:p>
        </w:tc>
      </w:tr>
      <w:tr w:rsidR="00824593" w:rsidTr="007244C6">
        <w:trPr>
          <w:jc w:val="center"/>
        </w:trPr>
        <w:tc>
          <w:tcPr>
            <w:tcW w:w="1985" w:type="dxa"/>
            <w:vAlign w:val="center"/>
          </w:tcPr>
          <w:p w:rsidR="00824593" w:rsidRDefault="00751DDC" w:rsidP="007244C6"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824593" w:rsidRDefault="001B4806" w:rsidP="007244C6">
            <w:r>
              <w:rPr>
                <w:rFonts w:hint="eastAsia"/>
              </w:rPr>
              <w:t>链接，点击显示成员</w:t>
            </w:r>
            <w:r w:rsidR="00FE33B5">
              <w:rPr>
                <w:rFonts w:hint="eastAsia"/>
              </w:rPr>
              <w:t>列表</w:t>
            </w:r>
            <w:r>
              <w:rPr>
                <w:rFonts w:hint="eastAsia"/>
              </w:rPr>
              <w:t>选择界面</w:t>
            </w:r>
          </w:p>
        </w:tc>
        <w:tc>
          <w:tcPr>
            <w:tcW w:w="2698" w:type="dxa"/>
            <w:vAlign w:val="center"/>
          </w:tcPr>
          <w:p w:rsidR="00824593" w:rsidRDefault="00824593" w:rsidP="007244C6"/>
        </w:tc>
      </w:tr>
      <w:tr w:rsidR="00824593" w:rsidTr="007244C6">
        <w:trPr>
          <w:jc w:val="center"/>
        </w:trPr>
        <w:tc>
          <w:tcPr>
            <w:tcW w:w="1985" w:type="dxa"/>
            <w:vAlign w:val="center"/>
          </w:tcPr>
          <w:p w:rsidR="00824593" w:rsidRDefault="00824593" w:rsidP="007244C6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824593" w:rsidRDefault="00824593" w:rsidP="007244C6">
            <w:r>
              <w:rPr>
                <w:rFonts w:hint="eastAsia"/>
              </w:rPr>
              <w:t>链接，点击删除</w:t>
            </w:r>
            <w:r w:rsidR="00681630">
              <w:rPr>
                <w:rFonts w:hint="eastAsia"/>
              </w:rPr>
              <w:t>已选</w:t>
            </w:r>
            <w:r>
              <w:rPr>
                <w:rFonts w:hint="eastAsia"/>
              </w:rPr>
              <w:t>成员</w:t>
            </w:r>
          </w:p>
        </w:tc>
        <w:tc>
          <w:tcPr>
            <w:tcW w:w="2698" w:type="dxa"/>
            <w:vAlign w:val="center"/>
          </w:tcPr>
          <w:p w:rsidR="00824593" w:rsidRDefault="00824593" w:rsidP="007244C6"/>
        </w:tc>
      </w:tr>
    </w:tbl>
    <w:p w:rsidR="00824593" w:rsidRPr="00824593" w:rsidRDefault="00824593" w:rsidP="00665BFF"/>
    <w:p w:rsidR="00F74128" w:rsidRDefault="001E5DB0" w:rsidP="00ED283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成员列表选择</w:t>
      </w:r>
      <w:r w:rsidR="00F74128">
        <w:rPr>
          <w:rFonts w:hint="eastAsia"/>
        </w:rPr>
        <w:t>：</w:t>
      </w:r>
    </w:p>
    <w:p w:rsidR="009E4A50" w:rsidRDefault="009E4A50" w:rsidP="009E4A50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9E4A50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E4A50" w:rsidRDefault="009E4A50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9E4A50" w:rsidRDefault="009E4A50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9E4A50" w:rsidRDefault="009E4A50" w:rsidP="007244C6">
            <w:r>
              <w:rPr>
                <w:rFonts w:hint="eastAsia"/>
              </w:rPr>
              <w:t>说明</w:t>
            </w:r>
          </w:p>
        </w:tc>
      </w:tr>
      <w:tr w:rsidR="009E4A50" w:rsidTr="007244C6">
        <w:trPr>
          <w:jc w:val="center"/>
        </w:trPr>
        <w:tc>
          <w:tcPr>
            <w:tcW w:w="1985" w:type="dxa"/>
            <w:vAlign w:val="center"/>
          </w:tcPr>
          <w:p w:rsidR="009E4A50" w:rsidRDefault="00EB3AAE" w:rsidP="007244C6"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  <w:vAlign w:val="center"/>
          </w:tcPr>
          <w:p w:rsidR="009E4A50" w:rsidRDefault="000E7A3F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9E4A50" w:rsidRDefault="009E4A50" w:rsidP="007244C6"/>
        </w:tc>
      </w:tr>
      <w:tr w:rsidR="00EB3AAE" w:rsidTr="007244C6">
        <w:trPr>
          <w:jc w:val="center"/>
        </w:trPr>
        <w:tc>
          <w:tcPr>
            <w:tcW w:w="1985" w:type="dxa"/>
            <w:vAlign w:val="center"/>
          </w:tcPr>
          <w:p w:rsidR="00EB3AAE" w:rsidRPr="00EB3AAE" w:rsidRDefault="00EB3AAE" w:rsidP="007244C6">
            <w:r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EB3AAE" w:rsidRDefault="00EC44F9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EB3AAE" w:rsidRDefault="00EB3AAE" w:rsidP="007244C6"/>
        </w:tc>
      </w:tr>
      <w:tr w:rsidR="00EB3AAE" w:rsidTr="007244C6">
        <w:trPr>
          <w:jc w:val="center"/>
        </w:trPr>
        <w:tc>
          <w:tcPr>
            <w:tcW w:w="1985" w:type="dxa"/>
            <w:vAlign w:val="center"/>
          </w:tcPr>
          <w:p w:rsidR="00EB3AAE" w:rsidRDefault="00EB3AAE" w:rsidP="007244C6"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EB3AAE" w:rsidRDefault="00EC44F9" w:rsidP="007244C6">
            <w:r>
              <w:rPr>
                <w:rFonts w:hint="eastAsia"/>
              </w:rPr>
              <w:t>链接，点击添加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到成员列表末尾处</w:t>
            </w:r>
          </w:p>
        </w:tc>
        <w:tc>
          <w:tcPr>
            <w:tcW w:w="2698" w:type="dxa"/>
            <w:vAlign w:val="center"/>
          </w:tcPr>
          <w:p w:rsidR="00EB3AAE" w:rsidRDefault="00EB3AAE" w:rsidP="007244C6"/>
        </w:tc>
      </w:tr>
    </w:tbl>
    <w:p w:rsidR="00F74128" w:rsidRDefault="00F74128" w:rsidP="00F74128"/>
    <w:p w:rsidR="00726C9B" w:rsidRDefault="00726C9B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编辑</w:t>
      </w:r>
      <w:r w:rsidR="00452A49">
        <w:rPr>
          <w:rFonts w:hint="eastAsia"/>
        </w:rPr>
        <w:t>响铃组</w:t>
      </w:r>
      <w:r>
        <w:rPr>
          <w:rFonts w:hint="eastAsia"/>
        </w:rPr>
        <w:t>：和添加</w:t>
      </w:r>
      <w:r w:rsidR="00452A49">
        <w:rPr>
          <w:rFonts w:hint="eastAsia"/>
        </w:rPr>
        <w:t>响铃组</w:t>
      </w:r>
      <w:r>
        <w:rPr>
          <w:rFonts w:hint="eastAsia"/>
        </w:rPr>
        <w:t>相同，</w:t>
      </w:r>
      <w:r w:rsidR="00452A49">
        <w:rPr>
          <w:rFonts w:hint="eastAsia"/>
        </w:rPr>
        <w:t>响铃组</w:t>
      </w:r>
      <w:r>
        <w:rPr>
          <w:rFonts w:hint="eastAsia"/>
        </w:rPr>
        <w:t>名称无法编辑</w:t>
      </w:r>
    </w:p>
    <w:p w:rsidR="00726C9B" w:rsidRDefault="00A12236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成员</w:t>
      </w:r>
      <w:r w:rsidR="00726C9B">
        <w:rPr>
          <w:rFonts w:hint="eastAsia"/>
        </w:rPr>
        <w:t>列表容量：</w:t>
      </w:r>
      <w:r w:rsidR="00726C9B">
        <w:rPr>
          <w:rFonts w:hint="eastAsia"/>
        </w:rPr>
        <w:t>20</w:t>
      </w:r>
    </w:p>
    <w:p w:rsidR="00726C9B" w:rsidRDefault="00726C9B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4D710E" w:rsidRPr="009E4A50" w:rsidRDefault="004D710E" w:rsidP="004D710E"/>
    <w:p w:rsidR="00C94080" w:rsidRDefault="00C94080" w:rsidP="00ED2835">
      <w:pPr>
        <w:pStyle w:val="3"/>
        <w:numPr>
          <w:ilvl w:val="2"/>
          <w:numId w:val="2"/>
        </w:numPr>
      </w:pPr>
      <w:bookmarkStart w:id="4544" w:name="_Toc471397944"/>
      <w:r>
        <w:rPr>
          <w:rFonts w:hint="eastAsia"/>
        </w:rPr>
        <w:t>会议室设置页面</w:t>
      </w:r>
      <w:bookmarkEnd w:id="4544"/>
    </w:p>
    <w:p w:rsidR="00C94080" w:rsidRDefault="00C94080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6952F9">
        <w:t>meetingro</w:t>
      </w:r>
      <w:ins w:id="4545" w:author="gz y" w:date="2016-11-30T10:07:00Z">
        <w:r w:rsidR="00FB29B0">
          <w:rPr>
            <w:rFonts w:hint="eastAsia"/>
          </w:rPr>
          <w:t>o</w:t>
        </w:r>
      </w:ins>
      <w:r w:rsidR="006952F9">
        <w:t>ms</w:t>
      </w:r>
      <w:r w:rsidR="00A176F3">
        <w:t>/conf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C94080" w:rsidRDefault="0067269B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会议室操作</w:t>
      </w:r>
      <w:r w:rsidR="00C94080">
        <w:rPr>
          <w:rFonts w:hint="eastAsia"/>
        </w:rPr>
        <w:t>：</w:t>
      </w:r>
      <w:r w:rsidR="009812B7">
        <w:rPr>
          <w:rFonts w:hint="eastAsia"/>
        </w:rPr>
        <w:t>自定义</w:t>
      </w:r>
    </w:p>
    <w:p w:rsidR="009812B7" w:rsidRDefault="009812B7" w:rsidP="009812B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9812B7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812B7" w:rsidRDefault="009812B7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9812B7" w:rsidRDefault="009812B7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9812B7" w:rsidRDefault="009812B7" w:rsidP="007244C6">
            <w:r>
              <w:rPr>
                <w:rFonts w:hint="eastAsia"/>
              </w:rPr>
              <w:t>说明</w:t>
            </w:r>
          </w:p>
        </w:tc>
      </w:tr>
      <w:tr w:rsidR="009812B7" w:rsidTr="007244C6">
        <w:trPr>
          <w:jc w:val="center"/>
        </w:trPr>
        <w:tc>
          <w:tcPr>
            <w:tcW w:w="1985" w:type="dxa"/>
            <w:vAlign w:val="center"/>
          </w:tcPr>
          <w:p w:rsidR="009812B7" w:rsidRDefault="00C93EEF" w:rsidP="007244C6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9812B7" w:rsidRDefault="00C93EEF" w:rsidP="007244C6">
            <w:r>
              <w:rPr>
                <w:rFonts w:hint="eastAsia"/>
              </w:rPr>
              <w:t>按钮，点击显示会议室添加界面</w:t>
            </w:r>
          </w:p>
        </w:tc>
        <w:tc>
          <w:tcPr>
            <w:tcW w:w="2698" w:type="dxa"/>
            <w:vAlign w:val="center"/>
          </w:tcPr>
          <w:p w:rsidR="009812B7" w:rsidRDefault="009812B7" w:rsidP="007244C6"/>
        </w:tc>
      </w:tr>
      <w:tr w:rsidR="009812B7" w:rsidTr="007244C6">
        <w:trPr>
          <w:jc w:val="center"/>
        </w:trPr>
        <w:tc>
          <w:tcPr>
            <w:tcW w:w="1985" w:type="dxa"/>
            <w:vAlign w:val="center"/>
          </w:tcPr>
          <w:p w:rsidR="009812B7" w:rsidRDefault="00C93EEF" w:rsidP="007244C6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9812B7" w:rsidRDefault="00C93EEF" w:rsidP="007244C6">
            <w:r>
              <w:rPr>
                <w:rFonts w:hint="eastAsia"/>
              </w:rPr>
              <w:t>按钮，点击删除已选会议室</w:t>
            </w:r>
          </w:p>
        </w:tc>
        <w:tc>
          <w:tcPr>
            <w:tcW w:w="2698" w:type="dxa"/>
            <w:vAlign w:val="center"/>
          </w:tcPr>
          <w:p w:rsidR="009812B7" w:rsidRDefault="00C93EEF" w:rsidP="007244C6">
            <w:r>
              <w:rPr>
                <w:rFonts w:hint="eastAsia"/>
              </w:rPr>
              <w:t>需要二次确认</w:t>
            </w:r>
          </w:p>
        </w:tc>
      </w:tr>
    </w:tbl>
    <w:p w:rsidR="00C94080" w:rsidRDefault="00C94080" w:rsidP="00C94080"/>
    <w:p w:rsidR="00CA423F" w:rsidRDefault="00CA423F" w:rsidP="00ED2835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会议室列表：表格</w:t>
      </w:r>
    </w:p>
    <w:p w:rsidR="00CA423F" w:rsidRDefault="00CA423F" w:rsidP="00C94080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6255F2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6255F2" w:rsidRDefault="006255F2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6255F2" w:rsidRDefault="006255F2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6255F2" w:rsidRDefault="006255F2" w:rsidP="007244C6">
            <w:r>
              <w:rPr>
                <w:rFonts w:hint="eastAsia"/>
              </w:rPr>
              <w:t>说明</w:t>
            </w:r>
          </w:p>
        </w:tc>
      </w:tr>
      <w:tr w:rsidR="006255F2" w:rsidTr="007244C6">
        <w:trPr>
          <w:jc w:val="center"/>
        </w:trPr>
        <w:tc>
          <w:tcPr>
            <w:tcW w:w="1985" w:type="dxa"/>
            <w:vAlign w:val="center"/>
          </w:tcPr>
          <w:p w:rsidR="006255F2" w:rsidRDefault="0033685C" w:rsidP="007244C6">
            <w:pPr>
              <w:jc w:val="left"/>
            </w:pPr>
            <w:r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6255F2" w:rsidRDefault="0033685C" w:rsidP="007244C6">
            <w:r>
              <w:rPr>
                <w:rFonts w:hint="eastAsia"/>
              </w:rPr>
              <w:t>文本</w:t>
            </w:r>
            <w:r w:rsidR="00F76171">
              <w:rPr>
                <w:rFonts w:hint="eastAsia"/>
              </w:rPr>
              <w:t>，，</w:t>
            </w:r>
            <w:proofErr w:type="gramStart"/>
            <w:r w:rsidR="00F76171">
              <w:rPr>
                <w:rFonts w:hint="eastAsia"/>
              </w:rPr>
              <w:t>点击表</w:t>
            </w:r>
            <w:proofErr w:type="gramEnd"/>
            <w:r w:rsidR="00F76171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6255F2" w:rsidRDefault="006255F2" w:rsidP="007244C6"/>
        </w:tc>
      </w:tr>
      <w:tr w:rsidR="006255F2" w:rsidTr="007244C6">
        <w:trPr>
          <w:jc w:val="center"/>
        </w:trPr>
        <w:tc>
          <w:tcPr>
            <w:tcW w:w="1985" w:type="dxa"/>
            <w:vAlign w:val="center"/>
          </w:tcPr>
          <w:p w:rsidR="006255F2" w:rsidRDefault="006255F2" w:rsidP="007244C6"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6255F2" w:rsidRDefault="0033685C" w:rsidP="007244C6">
            <w:r>
              <w:rPr>
                <w:rFonts w:hint="eastAsia"/>
              </w:rPr>
              <w:t>链接，点击删除当前会议室</w:t>
            </w:r>
          </w:p>
        </w:tc>
        <w:tc>
          <w:tcPr>
            <w:tcW w:w="2698" w:type="dxa"/>
            <w:vAlign w:val="center"/>
          </w:tcPr>
          <w:p w:rsidR="006255F2" w:rsidRDefault="0033685C" w:rsidP="007244C6">
            <w:r>
              <w:rPr>
                <w:rFonts w:hint="eastAsia"/>
              </w:rPr>
              <w:t>需要二次确认</w:t>
            </w:r>
          </w:p>
        </w:tc>
      </w:tr>
      <w:tr w:rsidR="006255F2" w:rsidTr="007244C6">
        <w:trPr>
          <w:jc w:val="center"/>
        </w:trPr>
        <w:tc>
          <w:tcPr>
            <w:tcW w:w="1985" w:type="dxa"/>
            <w:vAlign w:val="center"/>
          </w:tcPr>
          <w:p w:rsidR="006255F2" w:rsidRDefault="006255F2" w:rsidP="007244C6">
            <w:r>
              <w:rPr>
                <w:rFonts w:hint="eastAsia"/>
              </w:rPr>
              <w:t>修改</w:t>
            </w:r>
          </w:p>
        </w:tc>
        <w:tc>
          <w:tcPr>
            <w:tcW w:w="2977" w:type="dxa"/>
            <w:vAlign w:val="center"/>
          </w:tcPr>
          <w:p w:rsidR="006255F2" w:rsidRDefault="00BB01EF" w:rsidP="007244C6">
            <w:r>
              <w:rPr>
                <w:rFonts w:hint="eastAsia"/>
              </w:rPr>
              <w:t>链接，进入会议室修改界面</w:t>
            </w:r>
          </w:p>
        </w:tc>
        <w:tc>
          <w:tcPr>
            <w:tcW w:w="2698" w:type="dxa"/>
            <w:vAlign w:val="center"/>
          </w:tcPr>
          <w:p w:rsidR="006255F2" w:rsidRDefault="006255F2" w:rsidP="007244C6"/>
        </w:tc>
      </w:tr>
    </w:tbl>
    <w:p w:rsidR="006255F2" w:rsidRDefault="006255F2" w:rsidP="00C94080"/>
    <w:p w:rsidR="000239AA" w:rsidRDefault="000239AA" w:rsidP="00ED2835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添加会议室：</w:t>
      </w:r>
      <w:r w:rsidR="00F20BA0">
        <w:rPr>
          <w:rFonts w:hint="eastAsia"/>
        </w:rPr>
        <w:t>表单</w:t>
      </w:r>
    </w:p>
    <w:p w:rsidR="000239AA" w:rsidRDefault="000239AA" w:rsidP="00004C3C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F20BA0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F20BA0" w:rsidRDefault="00F20BA0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20BA0" w:rsidRDefault="00F20BA0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F20BA0" w:rsidRDefault="00F20BA0" w:rsidP="007244C6">
            <w:r>
              <w:rPr>
                <w:rFonts w:hint="eastAsia"/>
              </w:rPr>
              <w:t>说明</w:t>
            </w:r>
          </w:p>
        </w:tc>
      </w:tr>
      <w:tr w:rsidR="00F20BA0" w:rsidTr="007244C6">
        <w:trPr>
          <w:jc w:val="center"/>
        </w:trPr>
        <w:tc>
          <w:tcPr>
            <w:tcW w:w="1985" w:type="dxa"/>
            <w:vAlign w:val="center"/>
          </w:tcPr>
          <w:p w:rsidR="00F20BA0" w:rsidRDefault="00F20BA0" w:rsidP="007244C6">
            <w:pPr>
              <w:jc w:val="left"/>
            </w:pPr>
            <w:r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F20BA0" w:rsidRDefault="00F20BA0" w:rsidP="007244C6">
            <w:r>
              <w:rPr>
                <w:rFonts w:hint="eastAsia"/>
              </w:rPr>
              <w:t>文本</w:t>
            </w:r>
            <w:r w:rsidR="00936141">
              <w:rPr>
                <w:rFonts w:hint="eastAsia"/>
              </w:rPr>
              <w:t>输入框</w:t>
            </w:r>
          </w:p>
        </w:tc>
        <w:tc>
          <w:tcPr>
            <w:tcW w:w="2698" w:type="dxa"/>
            <w:vAlign w:val="center"/>
          </w:tcPr>
          <w:p w:rsidR="00F20BA0" w:rsidRDefault="00F20BA0" w:rsidP="007244C6"/>
        </w:tc>
      </w:tr>
      <w:tr w:rsidR="00F20BA0" w:rsidTr="007244C6">
        <w:trPr>
          <w:jc w:val="center"/>
        </w:trPr>
        <w:tc>
          <w:tcPr>
            <w:tcW w:w="1985" w:type="dxa"/>
            <w:vAlign w:val="center"/>
          </w:tcPr>
          <w:p w:rsidR="00F20BA0" w:rsidRDefault="00463659" w:rsidP="007244C6">
            <w:r>
              <w:rPr>
                <w:rFonts w:hint="eastAsia"/>
              </w:rPr>
              <w:t>密码</w:t>
            </w:r>
          </w:p>
        </w:tc>
        <w:tc>
          <w:tcPr>
            <w:tcW w:w="2977" w:type="dxa"/>
            <w:vAlign w:val="center"/>
          </w:tcPr>
          <w:p w:rsidR="00F20BA0" w:rsidRDefault="00936141" w:rsidP="007244C6">
            <w:r>
              <w:rPr>
                <w:rFonts w:hint="eastAsia"/>
              </w:rPr>
              <w:t>密码输入框</w:t>
            </w:r>
          </w:p>
        </w:tc>
        <w:tc>
          <w:tcPr>
            <w:tcW w:w="2698" w:type="dxa"/>
            <w:vAlign w:val="center"/>
          </w:tcPr>
          <w:p w:rsidR="00F20BA0" w:rsidRDefault="00936141" w:rsidP="007244C6">
            <w:r>
              <w:rPr>
                <w:rFonts w:hint="eastAsia"/>
              </w:rPr>
              <w:t>4-6</w:t>
            </w:r>
            <w:r>
              <w:rPr>
                <w:rFonts w:hint="eastAsia"/>
              </w:rPr>
              <w:t>位数字</w:t>
            </w:r>
          </w:p>
        </w:tc>
      </w:tr>
      <w:tr w:rsidR="00F20BA0" w:rsidTr="007244C6">
        <w:trPr>
          <w:jc w:val="center"/>
        </w:trPr>
        <w:tc>
          <w:tcPr>
            <w:tcW w:w="1985" w:type="dxa"/>
            <w:vAlign w:val="center"/>
          </w:tcPr>
          <w:p w:rsidR="00F20BA0" w:rsidRDefault="00463659" w:rsidP="007244C6">
            <w:r>
              <w:rPr>
                <w:rFonts w:hint="eastAsia"/>
              </w:rPr>
              <w:t>管理员密码</w:t>
            </w:r>
          </w:p>
        </w:tc>
        <w:tc>
          <w:tcPr>
            <w:tcW w:w="2977" w:type="dxa"/>
            <w:vAlign w:val="center"/>
          </w:tcPr>
          <w:p w:rsidR="00F20BA0" w:rsidRDefault="00936141" w:rsidP="007244C6">
            <w:r>
              <w:rPr>
                <w:rFonts w:hint="eastAsia"/>
              </w:rPr>
              <w:t>密码输入框</w:t>
            </w:r>
          </w:p>
        </w:tc>
        <w:tc>
          <w:tcPr>
            <w:tcW w:w="2698" w:type="dxa"/>
            <w:vAlign w:val="center"/>
          </w:tcPr>
          <w:p w:rsidR="00F20BA0" w:rsidRDefault="00936141" w:rsidP="007244C6">
            <w:r>
              <w:rPr>
                <w:rFonts w:hint="eastAsia"/>
              </w:rPr>
              <w:t>4-6</w:t>
            </w:r>
            <w:r>
              <w:rPr>
                <w:rFonts w:hint="eastAsia"/>
              </w:rPr>
              <w:t>位数字，不能和密码相同</w:t>
            </w:r>
          </w:p>
        </w:tc>
      </w:tr>
      <w:tr w:rsidR="00463659" w:rsidTr="007244C6">
        <w:trPr>
          <w:jc w:val="center"/>
        </w:trPr>
        <w:tc>
          <w:tcPr>
            <w:tcW w:w="1985" w:type="dxa"/>
            <w:vAlign w:val="center"/>
          </w:tcPr>
          <w:p w:rsidR="00463659" w:rsidRDefault="00463659" w:rsidP="007244C6">
            <w:r>
              <w:rPr>
                <w:rFonts w:hint="eastAsia"/>
              </w:rPr>
              <w:t>取消</w:t>
            </w:r>
          </w:p>
        </w:tc>
        <w:tc>
          <w:tcPr>
            <w:tcW w:w="2977" w:type="dxa"/>
            <w:vAlign w:val="center"/>
          </w:tcPr>
          <w:p w:rsidR="00463659" w:rsidRDefault="00A63453" w:rsidP="007244C6">
            <w:r>
              <w:rPr>
                <w:rFonts w:hint="eastAsia"/>
              </w:rPr>
              <w:t>按钮，点击取消添加会议室</w:t>
            </w:r>
          </w:p>
        </w:tc>
        <w:tc>
          <w:tcPr>
            <w:tcW w:w="2698" w:type="dxa"/>
            <w:vAlign w:val="center"/>
          </w:tcPr>
          <w:p w:rsidR="00463659" w:rsidRDefault="00463659" w:rsidP="007244C6"/>
        </w:tc>
      </w:tr>
      <w:tr w:rsidR="00463659" w:rsidTr="007244C6">
        <w:trPr>
          <w:jc w:val="center"/>
        </w:trPr>
        <w:tc>
          <w:tcPr>
            <w:tcW w:w="1985" w:type="dxa"/>
            <w:vAlign w:val="center"/>
          </w:tcPr>
          <w:p w:rsidR="00463659" w:rsidRDefault="00463659" w:rsidP="007244C6"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463659" w:rsidRDefault="00A63453" w:rsidP="007244C6">
            <w:r>
              <w:rPr>
                <w:rFonts w:hint="eastAsia"/>
              </w:rPr>
              <w:t>按钮，点击保存会议室</w:t>
            </w:r>
          </w:p>
        </w:tc>
        <w:tc>
          <w:tcPr>
            <w:tcW w:w="2698" w:type="dxa"/>
            <w:vAlign w:val="center"/>
          </w:tcPr>
          <w:p w:rsidR="00463659" w:rsidRDefault="00463659" w:rsidP="007244C6"/>
        </w:tc>
      </w:tr>
    </w:tbl>
    <w:p w:rsidR="00004C3C" w:rsidRPr="00F20BA0" w:rsidRDefault="00004C3C" w:rsidP="00004C3C"/>
    <w:p w:rsidR="00E6029A" w:rsidRDefault="00E6029A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编辑</w:t>
      </w:r>
      <w:r w:rsidR="00C95E26">
        <w:rPr>
          <w:rFonts w:hint="eastAsia"/>
        </w:rPr>
        <w:t>会议室</w:t>
      </w:r>
      <w:r>
        <w:rPr>
          <w:rFonts w:hint="eastAsia"/>
        </w:rPr>
        <w:t>：和添加</w:t>
      </w:r>
      <w:r w:rsidR="00C95E26">
        <w:rPr>
          <w:rFonts w:hint="eastAsia"/>
        </w:rPr>
        <w:t>会议室</w:t>
      </w:r>
      <w:r>
        <w:rPr>
          <w:rFonts w:hint="eastAsia"/>
        </w:rPr>
        <w:t>相同，</w:t>
      </w:r>
      <w:r w:rsidR="00C95E26">
        <w:rPr>
          <w:rFonts w:hint="eastAsia"/>
        </w:rPr>
        <w:t>会议室分机</w:t>
      </w:r>
      <w:proofErr w:type="gramStart"/>
      <w:r w:rsidR="00C95E26">
        <w:rPr>
          <w:rFonts w:hint="eastAsia"/>
        </w:rPr>
        <w:t>号</w:t>
      </w:r>
      <w:r>
        <w:rPr>
          <w:rFonts w:hint="eastAsia"/>
        </w:rPr>
        <w:t>无法</w:t>
      </w:r>
      <w:proofErr w:type="gramEnd"/>
      <w:r>
        <w:rPr>
          <w:rFonts w:hint="eastAsia"/>
        </w:rPr>
        <w:t>编辑</w:t>
      </w:r>
    </w:p>
    <w:p w:rsidR="00C94080" w:rsidRDefault="00E6029A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E6029A" w:rsidRDefault="00E6029A" w:rsidP="00E6029A"/>
    <w:p w:rsidR="00B76440" w:rsidRDefault="00B76440" w:rsidP="00ED2835">
      <w:pPr>
        <w:pStyle w:val="3"/>
        <w:numPr>
          <w:ilvl w:val="2"/>
          <w:numId w:val="2"/>
        </w:numPr>
      </w:pPr>
      <w:bookmarkStart w:id="4546" w:name="_Toc471397945"/>
      <w:r>
        <w:rPr>
          <w:rFonts w:hint="eastAsia"/>
        </w:rPr>
        <w:t>语音信箱设置页面</w:t>
      </w:r>
      <w:bookmarkEnd w:id="4546"/>
    </w:p>
    <w:p w:rsidR="00B76440" w:rsidRDefault="00B76440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A46AD">
        <w:t>voicemail</w:t>
      </w:r>
      <w:r w:rsidR="00A176F3">
        <w:t>/conf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B76440" w:rsidRDefault="00803F28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语音信箱配置</w:t>
      </w:r>
      <w:r w:rsidR="00B76440">
        <w:rPr>
          <w:rFonts w:hint="eastAsia"/>
        </w:rPr>
        <w:t>：</w:t>
      </w:r>
      <w:r>
        <w:rPr>
          <w:rFonts w:hint="eastAsia"/>
        </w:rPr>
        <w:t>表单</w:t>
      </w:r>
    </w:p>
    <w:p w:rsidR="00803F28" w:rsidRDefault="00803F28" w:rsidP="00803F28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803F28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803F28" w:rsidRDefault="00803F28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803F28" w:rsidRDefault="00803F28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803F28" w:rsidRDefault="00803F28" w:rsidP="007244C6">
            <w:r>
              <w:rPr>
                <w:rFonts w:hint="eastAsia"/>
              </w:rPr>
              <w:t>说明</w:t>
            </w:r>
          </w:p>
        </w:tc>
      </w:tr>
      <w:tr w:rsidR="00803F28" w:rsidTr="007244C6">
        <w:trPr>
          <w:jc w:val="center"/>
        </w:trPr>
        <w:tc>
          <w:tcPr>
            <w:tcW w:w="1985" w:type="dxa"/>
            <w:vAlign w:val="center"/>
          </w:tcPr>
          <w:p w:rsidR="00803F28" w:rsidRDefault="009075D8" w:rsidP="007244C6">
            <w:pPr>
              <w:jc w:val="left"/>
            </w:pPr>
            <w:r>
              <w:rPr>
                <w:rFonts w:hint="eastAsia"/>
              </w:rPr>
              <w:t>号码</w:t>
            </w:r>
          </w:p>
        </w:tc>
        <w:tc>
          <w:tcPr>
            <w:tcW w:w="2977" w:type="dxa"/>
            <w:vAlign w:val="center"/>
          </w:tcPr>
          <w:p w:rsidR="00803F28" w:rsidRDefault="009075D8" w:rsidP="007244C6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803F28" w:rsidRDefault="00803F28" w:rsidP="007244C6"/>
        </w:tc>
      </w:tr>
      <w:tr w:rsidR="009075D8" w:rsidTr="007244C6">
        <w:trPr>
          <w:jc w:val="center"/>
        </w:trPr>
        <w:tc>
          <w:tcPr>
            <w:tcW w:w="1985" w:type="dxa"/>
            <w:vAlign w:val="center"/>
          </w:tcPr>
          <w:p w:rsidR="009075D8" w:rsidRDefault="009075D8" w:rsidP="007244C6">
            <w:pPr>
              <w:jc w:val="left"/>
            </w:pPr>
            <w:r>
              <w:rPr>
                <w:rFonts w:hint="eastAsia"/>
              </w:rPr>
              <w:t>拨号留言</w:t>
            </w:r>
          </w:p>
        </w:tc>
        <w:tc>
          <w:tcPr>
            <w:tcW w:w="2977" w:type="dxa"/>
            <w:vAlign w:val="center"/>
          </w:tcPr>
          <w:p w:rsidR="009075D8" w:rsidRDefault="009075D8" w:rsidP="007244C6">
            <w:r>
              <w:rPr>
                <w:rFonts w:hint="eastAsia"/>
              </w:rPr>
              <w:t>复选框</w:t>
            </w:r>
          </w:p>
        </w:tc>
        <w:tc>
          <w:tcPr>
            <w:tcW w:w="2698" w:type="dxa"/>
            <w:vAlign w:val="center"/>
          </w:tcPr>
          <w:p w:rsidR="009075D8" w:rsidRDefault="009075D8" w:rsidP="007244C6"/>
        </w:tc>
      </w:tr>
      <w:tr w:rsidR="00803F28" w:rsidTr="007244C6">
        <w:trPr>
          <w:jc w:val="center"/>
        </w:trPr>
        <w:tc>
          <w:tcPr>
            <w:tcW w:w="1985" w:type="dxa"/>
            <w:vAlign w:val="center"/>
          </w:tcPr>
          <w:p w:rsidR="00803F28" w:rsidRDefault="009075D8" w:rsidP="007244C6">
            <w:pPr>
              <w:jc w:val="left"/>
            </w:pPr>
            <w:r>
              <w:rPr>
                <w:rFonts w:hint="eastAsia"/>
              </w:rPr>
              <w:t>信箱容量</w:t>
            </w:r>
          </w:p>
        </w:tc>
        <w:tc>
          <w:tcPr>
            <w:tcW w:w="2977" w:type="dxa"/>
            <w:vAlign w:val="center"/>
          </w:tcPr>
          <w:p w:rsidR="00803F28" w:rsidRDefault="009075D8" w:rsidP="007244C6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803F28" w:rsidRDefault="009075D8" w:rsidP="007244C6">
            <w:r>
              <w:rPr>
                <w:rFonts w:hint="eastAsia"/>
              </w:rPr>
              <w:t>5, 10, 20, 50</w:t>
            </w:r>
          </w:p>
        </w:tc>
      </w:tr>
      <w:tr w:rsidR="00615BA4" w:rsidTr="007244C6">
        <w:trPr>
          <w:jc w:val="center"/>
        </w:trPr>
        <w:tc>
          <w:tcPr>
            <w:tcW w:w="1985" w:type="dxa"/>
            <w:vAlign w:val="center"/>
          </w:tcPr>
          <w:p w:rsidR="00615BA4" w:rsidRDefault="00615BA4" w:rsidP="007244C6">
            <w:pPr>
              <w:jc w:val="left"/>
            </w:pPr>
            <w:r>
              <w:rPr>
                <w:rFonts w:hint="eastAsia"/>
              </w:rPr>
              <w:t>最长限时</w:t>
            </w:r>
          </w:p>
        </w:tc>
        <w:tc>
          <w:tcPr>
            <w:tcW w:w="2977" w:type="dxa"/>
            <w:vAlign w:val="center"/>
          </w:tcPr>
          <w:p w:rsidR="00615BA4" w:rsidRDefault="00615BA4" w:rsidP="007244C6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615BA4" w:rsidRDefault="000D5C65" w:rsidP="007244C6">
            <w:r>
              <w:rPr>
                <w:rFonts w:hint="eastAsia"/>
              </w:rPr>
              <w:t>30s</w:t>
            </w:r>
            <w:r>
              <w:t>, 60s, 120s, 300s</w:t>
            </w:r>
          </w:p>
        </w:tc>
      </w:tr>
      <w:tr w:rsidR="00E4069D" w:rsidTr="007244C6">
        <w:trPr>
          <w:jc w:val="center"/>
        </w:trPr>
        <w:tc>
          <w:tcPr>
            <w:tcW w:w="1985" w:type="dxa"/>
            <w:vAlign w:val="center"/>
          </w:tcPr>
          <w:p w:rsidR="00E4069D" w:rsidRDefault="00E4069D" w:rsidP="007244C6">
            <w:pPr>
              <w:jc w:val="left"/>
            </w:pPr>
            <w:r>
              <w:rPr>
                <w:rFonts w:hint="eastAsia"/>
              </w:rPr>
              <w:t>最短限时</w:t>
            </w:r>
          </w:p>
        </w:tc>
        <w:tc>
          <w:tcPr>
            <w:tcW w:w="2977" w:type="dxa"/>
            <w:vAlign w:val="center"/>
          </w:tcPr>
          <w:p w:rsidR="00E4069D" w:rsidRDefault="00E4069D" w:rsidP="007244C6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E4069D" w:rsidRDefault="00E4069D" w:rsidP="007244C6">
            <w:r>
              <w:rPr>
                <w:rFonts w:hint="eastAsia"/>
              </w:rPr>
              <w:t>2s, 3s, 5s, 10s</w:t>
            </w:r>
          </w:p>
        </w:tc>
      </w:tr>
      <w:tr w:rsidR="00E52F0A" w:rsidTr="007244C6">
        <w:trPr>
          <w:jc w:val="center"/>
        </w:trPr>
        <w:tc>
          <w:tcPr>
            <w:tcW w:w="1985" w:type="dxa"/>
            <w:vAlign w:val="center"/>
          </w:tcPr>
          <w:p w:rsidR="00E52F0A" w:rsidRDefault="00E52F0A" w:rsidP="007244C6">
            <w:pPr>
              <w:jc w:val="left"/>
            </w:pPr>
            <w:r>
              <w:rPr>
                <w:rFonts w:hint="eastAsia"/>
              </w:rPr>
              <w:t>播放留言摘要</w:t>
            </w:r>
          </w:p>
        </w:tc>
        <w:tc>
          <w:tcPr>
            <w:tcW w:w="2977" w:type="dxa"/>
            <w:vAlign w:val="center"/>
          </w:tcPr>
          <w:p w:rsidR="00E52F0A" w:rsidRDefault="00E52F0A" w:rsidP="007244C6">
            <w:r>
              <w:rPr>
                <w:rFonts w:hint="eastAsia"/>
              </w:rPr>
              <w:t>复选框</w:t>
            </w:r>
          </w:p>
        </w:tc>
        <w:tc>
          <w:tcPr>
            <w:tcW w:w="2698" w:type="dxa"/>
            <w:vAlign w:val="center"/>
          </w:tcPr>
          <w:p w:rsidR="00E52F0A" w:rsidRDefault="00E52F0A" w:rsidP="007244C6"/>
        </w:tc>
      </w:tr>
      <w:tr w:rsidR="00635F8D" w:rsidTr="007244C6">
        <w:trPr>
          <w:jc w:val="center"/>
        </w:trPr>
        <w:tc>
          <w:tcPr>
            <w:tcW w:w="1985" w:type="dxa"/>
            <w:vAlign w:val="center"/>
          </w:tcPr>
          <w:p w:rsidR="00635F8D" w:rsidRDefault="00635F8D" w:rsidP="007244C6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635F8D" w:rsidRDefault="00635F8D" w:rsidP="007244C6">
            <w:r>
              <w:rPr>
                <w:rFonts w:hint="eastAsia"/>
              </w:rPr>
              <w:t>按钮，点击保存配置</w:t>
            </w:r>
          </w:p>
        </w:tc>
        <w:tc>
          <w:tcPr>
            <w:tcW w:w="2698" w:type="dxa"/>
            <w:vAlign w:val="center"/>
          </w:tcPr>
          <w:p w:rsidR="00635F8D" w:rsidRDefault="00635F8D" w:rsidP="007244C6"/>
        </w:tc>
      </w:tr>
    </w:tbl>
    <w:p w:rsidR="00B76440" w:rsidRDefault="00B76440" w:rsidP="00B76440"/>
    <w:p w:rsidR="0091675B" w:rsidRDefault="0091675B" w:rsidP="00ED2835">
      <w:pPr>
        <w:pStyle w:val="3"/>
        <w:numPr>
          <w:ilvl w:val="2"/>
          <w:numId w:val="2"/>
        </w:numPr>
      </w:pPr>
      <w:bookmarkStart w:id="4547" w:name="_Toc471397946"/>
      <w:r>
        <w:rPr>
          <w:rFonts w:hint="eastAsia"/>
        </w:rPr>
        <w:t>呼叫特征设置页面</w:t>
      </w:r>
      <w:bookmarkEnd w:id="4547"/>
    </w:p>
    <w:p w:rsidR="00175E32" w:rsidRDefault="00175E32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C36004">
        <w:t>call/</w:t>
      </w:r>
      <w:r w:rsidR="00C36004">
        <w:rPr>
          <w:rFonts w:hint="eastAsia"/>
        </w:rPr>
        <w:t>feature</w:t>
      </w:r>
      <w:r w:rsidR="00A176F3">
        <w:t>/conf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175E32" w:rsidRDefault="00532C37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呼叫特征配置</w:t>
      </w:r>
      <w:r w:rsidR="00175E32">
        <w:rPr>
          <w:rFonts w:hint="eastAsia"/>
        </w:rPr>
        <w:t>：</w:t>
      </w:r>
      <w:r>
        <w:rPr>
          <w:rFonts w:hint="eastAsia"/>
        </w:rPr>
        <w:t>表单</w:t>
      </w:r>
    </w:p>
    <w:p w:rsidR="00175E32" w:rsidRDefault="00175E32" w:rsidP="00175E32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175E32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175E32" w:rsidRDefault="00175E32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175E32" w:rsidRDefault="00175E32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175E32" w:rsidRDefault="00175E32" w:rsidP="00C7485C">
            <w:r>
              <w:rPr>
                <w:rFonts w:hint="eastAsia"/>
              </w:rPr>
              <w:t>说明</w:t>
            </w:r>
          </w:p>
        </w:tc>
      </w:tr>
      <w:tr w:rsidR="00175E32" w:rsidTr="00C7485C">
        <w:trPr>
          <w:jc w:val="center"/>
        </w:trPr>
        <w:tc>
          <w:tcPr>
            <w:tcW w:w="1985" w:type="dxa"/>
            <w:vAlign w:val="center"/>
          </w:tcPr>
          <w:p w:rsidR="00175E32" w:rsidRDefault="008B04CA" w:rsidP="00C7485C">
            <w:pPr>
              <w:jc w:val="left"/>
            </w:pPr>
            <w:r>
              <w:rPr>
                <w:rFonts w:hint="eastAsia"/>
              </w:rPr>
              <w:t>按键超时</w:t>
            </w:r>
          </w:p>
        </w:tc>
        <w:tc>
          <w:tcPr>
            <w:tcW w:w="2977" w:type="dxa"/>
            <w:vAlign w:val="center"/>
          </w:tcPr>
          <w:p w:rsidR="00175E32" w:rsidRDefault="008B04CA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175E32" w:rsidRDefault="008B04CA" w:rsidP="00C7485C"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ms</w:t>
            </w:r>
            <w:r>
              <w:t xml:space="preserve">, </w:t>
            </w:r>
            <w:r>
              <w:rPr>
                <w:rFonts w:hint="eastAsia"/>
              </w:rPr>
              <w:t>区间</w:t>
            </w:r>
            <w:r>
              <w:rPr>
                <w:rFonts w:hint="eastAsia"/>
              </w:rPr>
              <w:t>50, 500</w:t>
            </w:r>
          </w:p>
        </w:tc>
      </w:tr>
      <w:tr w:rsidR="00175E32" w:rsidTr="00C7485C">
        <w:trPr>
          <w:jc w:val="center"/>
        </w:trPr>
        <w:tc>
          <w:tcPr>
            <w:tcW w:w="1985" w:type="dxa"/>
            <w:vAlign w:val="center"/>
          </w:tcPr>
          <w:p w:rsidR="00175E32" w:rsidRDefault="00AF658C" w:rsidP="00C7485C">
            <w:pPr>
              <w:jc w:val="left"/>
            </w:pPr>
            <w:r>
              <w:rPr>
                <w:rFonts w:hint="eastAsia"/>
              </w:rPr>
              <w:t>呼叫停泊</w:t>
            </w:r>
            <w:r w:rsidR="00D34B63">
              <w:rPr>
                <w:rFonts w:hint="eastAsia"/>
              </w:rPr>
              <w:t>-</w:t>
            </w:r>
            <w:r w:rsidR="00D34B63">
              <w:rPr>
                <w:rFonts w:hint="eastAsia"/>
              </w:rPr>
              <w:t>分机号</w:t>
            </w:r>
          </w:p>
        </w:tc>
        <w:tc>
          <w:tcPr>
            <w:tcW w:w="2977" w:type="dxa"/>
            <w:vAlign w:val="center"/>
          </w:tcPr>
          <w:p w:rsidR="00175E32" w:rsidRDefault="00D34B63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175E32" w:rsidRDefault="00175E32" w:rsidP="00C7485C"/>
        </w:tc>
      </w:tr>
      <w:tr w:rsidR="00D34B63" w:rsidTr="00C7485C">
        <w:trPr>
          <w:jc w:val="center"/>
        </w:trPr>
        <w:tc>
          <w:tcPr>
            <w:tcW w:w="1985" w:type="dxa"/>
            <w:vAlign w:val="center"/>
          </w:tcPr>
          <w:p w:rsidR="00D34B63" w:rsidRDefault="00D34B63" w:rsidP="00C7485C">
            <w:pPr>
              <w:jc w:val="left"/>
            </w:pPr>
            <w:r>
              <w:rPr>
                <w:rFonts w:hint="eastAsia"/>
              </w:rPr>
              <w:t>呼叫停泊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停泊区域</w:t>
            </w:r>
          </w:p>
        </w:tc>
        <w:tc>
          <w:tcPr>
            <w:tcW w:w="2977" w:type="dxa"/>
            <w:vAlign w:val="center"/>
          </w:tcPr>
          <w:p w:rsidR="00D34B63" w:rsidRDefault="00D34B63" w:rsidP="00C7485C">
            <w:r>
              <w:rPr>
                <w:rFonts w:hint="eastAsia"/>
              </w:rPr>
              <w:t>文本输入框</w:t>
            </w:r>
            <w:r w:rsidR="006C7F7E">
              <w:rPr>
                <w:rFonts w:hint="eastAsia"/>
              </w:rPr>
              <w:t>（两个）</w:t>
            </w:r>
          </w:p>
        </w:tc>
        <w:tc>
          <w:tcPr>
            <w:tcW w:w="2698" w:type="dxa"/>
            <w:vAlign w:val="center"/>
          </w:tcPr>
          <w:p w:rsidR="00D34B63" w:rsidRDefault="00D34B63" w:rsidP="00C7485C"/>
        </w:tc>
      </w:tr>
      <w:tr w:rsidR="00824986" w:rsidTr="00C7485C">
        <w:trPr>
          <w:jc w:val="center"/>
        </w:trPr>
        <w:tc>
          <w:tcPr>
            <w:tcW w:w="1985" w:type="dxa"/>
            <w:vAlign w:val="center"/>
          </w:tcPr>
          <w:p w:rsidR="00824986" w:rsidRDefault="00824986" w:rsidP="00C7485C">
            <w:pPr>
              <w:jc w:val="left"/>
            </w:pPr>
            <w:r>
              <w:rPr>
                <w:rFonts w:hint="eastAsia"/>
              </w:rPr>
              <w:t>呼叫停泊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超时</w:t>
            </w:r>
          </w:p>
        </w:tc>
        <w:tc>
          <w:tcPr>
            <w:tcW w:w="2977" w:type="dxa"/>
            <w:vAlign w:val="center"/>
          </w:tcPr>
          <w:p w:rsidR="00824986" w:rsidRDefault="00824986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824986" w:rsidRDefault="0077157E" w:rsidP="00B12B87"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s</w:t>
            </w:r>
            <w:r>
              <w:t xml:space="preserve">, </w:t>
            </w:r>
            <w:r>
              <w:rPr>
                <w:rFonts w:hint="eastAsia"/>
              </w:rPr>
              <w:t>区间</w:t>
            </w:r>
            <w:r>
              <w:rPr>
                <w:rFonts w:hint="eastAsia"/>
              </w:rPr>
              <w:t xml:space="preserve">10, </w:t>
            </w:r>
            <w:r w:rsidR="00B12B87">
              <w:t>120</w:t>
            </w:r>
          </w:p>
        </w:tc>
      </w:tr>
      <w:tr w:rsidR="001F5BEF" w:rsidTr="00C7485C">
        <w:trPr>
          <w:jc w:val="center"/>
        </w:trPr>
        <w:tc>
          <w:tcPr>
            <w:tcW w:w="1985" w:type="dxa"/>
            <w:vAlign w:val="center"/>
          </w:tcPr>
          <w:p w:rsidR="001F5BEF" w:rsidRDefault="001F5BEF" w:rsidP="00C7485C">
            <w:pPr>
              <w:jc w:val="left"/>
            </w:pPr>
            <w:proofErr w:type="gramStart"/>
            <w:r>
              <w:rPr>
                <w:rFonts w:hint="eastAsia"/>
              </w:rPr>
              <w:t>盲</w:t>
            </w:r>
            <w:proofErr w:type="gramEnd"/>
            <w:r>
              <w:rPr>
                <w:rFonts w:hint="eastAsia"/>
              </w:rPr>
              <w:t>转接</w:t>
            </w:r>
            <w:r w:rsidR="00AA7F96">
              <w:rPr>
                <w:rFonts w:hint="eastAsia"/>
              </w:rPr>
              <w:t>按键</w:t>
            </w:r>
          </w:p>
        </w:tc>
        <w:tc>
          <w:tcPr>
            <w:tcW w:w="2977" w:type="dxa"/>
            <w:vAlign w:val="center"/>
          </w:tcPr>
          <w:p w:rsidR="001F5BEF" w:rsidRDefault="001F5BEF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1F5BEF" w:rsidRDefault="001F5BEF" w:rsidP="00B12B87"/>
        </w:tc>
      </w:tr>
      <w:tr w:rsidR="001F5BEF" w:rsidTr="00C7485C">
        <w:trPr>
          <w:jc w:val="center"/>
        </w:trPr>
        <w:tc>
          <w:tcPr>
            <w:tcW w:w="1985" w:type="dxa"/>
            <w:vAlign w:val="center"/>
          </w:tcPr>
          <w:p w:rsidR="001F5BEF" w:rsidRDefault="001F5BEF" w:rsidP="00C7485C">
            <w:pPr>
              <w:jc w:val="left"/>
            </w:pPr>
            <w:r>
              <w:rPr>
                <w:rFonts w:hint="eastAsia"/>
              </w:rPr>
              <w:t>挂断</w:t>
            </w:r>
            <w:r w:rsidR="00AA7F96">
              <w:rPr>
                <w:rFonts w:hint="eastAsia"/>
              </w:rPr>
              <w:t>按键</w:t>
            </w:r>
          </w:p>
        </w:tc>
        <w:tc>
          <w:tcPr>
            <w:tcW w:w="2977" w:type="dxa"/>
            <w:vAlign w:val="center"/>
          </w:tcPr>
          <w:p w:rsidR="001F5BEF" w:rsidRDefault="001F5BEF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1F5BEF" w:rsidRDefault="001F5BEF" w:rsidP="00B12B87"/>
        </w:tc>
      </w:tr>
      <w:tr w:rsidR="00AA7F96" w:rsidTr="00C7485C">
        <w:trPr>
          <w:jc w:val="center"/>
        </w:trPr>
        <w:tc>
          <w:tcPr>
            <w:tcW w:w="1985" w:type="dxa"/>
            <w:vAlign w:val="center"/>
          </w:tcPr>
          <w:p w:rsidR="00AA7F96" w:rsidRDefault="00AA7F96" w:rsidP="00C7485C">
            <w:pPr>
              <w:jc w:val="left"/>
            </w:pPr>
            <w:r>
              <w:rPr>
                <w:rFonts w:hint="eastAsia"/>
              </w:rPr>
              <w:t>转接按键</w:t>
            </w:r>
          </w:p>
        </w:tc>
        <w:tc>
          <w:tcPr>
            <w:tcW w:w="2977" w:type="dxa"/>
            <w:vAlign w:val="center"/>
          </w:tcPr>
          <w:p w:rsidR="00AA7F96" w:rsidRDefault="00AA7F96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AA7F96" w:rsidRDefault="00AA7F96" w:rsidP="00B12B87"/>
        </w:tc>
      </w:tr>
      <w:tr w:rsidR="00AA7F96" w:rsidTr="00C7485C">
        <w:trPr>
          <w:jc w:val="center"/>
        </w:trPr>
        <w:tc>
          <w:tcPr>
            <w:tcW w:w="1985" w:type="dxa"/>
            <w:vAlign w:val="center"/>
          </w:tcPr>
          <w:p w:rsidR="00AA7F96" w:rsidRDefault="00AA7F96" w:rsidP="00C7485C">
            <w:pPr>
              <w:jc w:val="left"/>
            </w:pPr>
            <w:r>
              <w:rPr>
                <w:rFonts w:hint="eastAsia"/>
              </w:rPr>
              <w:t>呼叫停泊按键</w:t>
            </w:r>
          </w:p>
        </w:tc>
        <w:tc>
          <w:tcPr>
            <w:tcW w:w="2977" w:type="dxa"/>
            <w:vAlign w:val="center"/>
          </w:tcPr>
          <w:p w:rsidR="00AA7F96" w:rsidRDefault="00C8356C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AA7F96" w:rsidRDefault="00AA7F96" w:rsidP="00B12B87"/>
        </w:tc>
      </w:tr>
      <w:tr w:rsidR="00E45566" w:rsidTr="00C7485C">
        <w:trPr>
          <w:jc w:val="center"/>
        </w:trPr>
        <w:tc>
          <w:tcPr>
            <w:tcW w:w="1985" w:type="dxa"/>
            <w:vAlign w:val="center"/>
          </w:tcPr>
          <w:p w:rsidR="00E45566" w:rsidRDefault="00E45566" w:rsidP="00C7485C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E45566" w:rsidRDefault="00E45566" w:rsidP="00C7485C">
            <w:r>
              <w:rPr>
                <w:rFonts w:hint="eastAsia"/>
              </w:rPr>
              <w:t>按钮，点击保存</w:t>
            </w:r>
            <w:r w:rsidR="00F10FDD">
              <w:rPr>
                <w:rFonts w:hint="eastAsia"/>
              </w:rPr>
              <w:t>配置</w:t>
            </w:r>
          </w:p>
        </w:tc>
        <w:tc>
          <w:tcPr>
            <w:tcW w:w="2698" w:type="dxa"/>
            <w:vAlign w:val="center"/>
          </w:tcPr>
          <w:p w:rsidR="00E45566" w:rsidRDefault="00E45566" w:rsidP="00B12B87"/>
        </w:tc>
      </w:tr>
    </w:tbl>
    <w:p w:rsidR="00175E32" w:rsidRPr="00175E32" w:rsidRDefault="00175E32" w:rsidP="00175E32"/>
    <w:p w:rsidR="00297724" w:rsidRDefault="00175E32" w:rsidP="00ED2835">
      <w:pPr>
        <w:pStyle w:val="3"/>
        <w:numPr>
          <w:ilvl w:val="2"/>
          <w:numId w:val="2"/>
        </w:numPr>
      </w:pPr>
      <w:bookmarkStart w:id="4548" w:name="_Toc471397947"/>
      <w:r>
        <w:rPr>
          <w:rFonts w:hint="eastAsia"/>
        </w:rPr>
        <w:t>MOH</w:t>
      </w:r>
      <w:r>
        <w:rPr>
          <w:rFonts w:hint="eastAsia"/>
        </w:rPr>
        <w:t>设置页面</w:t>
      </w:r>
      <w:bookmarkEnd w:id="4548"/>
    </w:p>
    <w:p w:rsidR="000A53C9" w:rsidRDefault="000A53C9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8D04FB">
        <w:rPr>
          <w:rFonts w:hint="eastAsia"/>
        </w:rPr>
        <w:t>moh</w:t>
      </w:r>
      <w:r w:rsidR="008D04FB">
        <w:t>s</w:t>
      </w:r>
      <w:r w:rsidR="00A176F3">
        <w:t>/conf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0A53C9" w:rsidRDefault="00322D6F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MOH</w:t>
      </w:r>
      <w:r>
        <w:rPr>
          <w:rFonts w:hint="eastAsia"/>
        </w:rPr>
        <w:t>操作</w:t>
      </w:r>
      <w:r w:rsidR="000A53C9">
        <w:rPr>
          <w:rFonts w:hint="eastAsia"/>
        </w:rPr>
        <w:t>：</w:t>
      </w:r>
      <w:r w:rsidR="0052338E">
        <w:rPr>
          <w:rFonts w:hint="eastAsia"/>
        </w:rPr>
        <w:t>自定义</w:t>
      </w:r>
    </w:p>
    <w:p w:rsidR="000A53C9" w:rsidRDefault="000A53C9" w:rsidP="000A53C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0A53C9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0A53C9" w:rsidRDefault="000A53C9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0A53C9" w:rsidRDefault="000A53C9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0A53C9" w:rsidRDefault="000A53C9" w:rsidP="00C7485C">
            <w:r>
              <w:rPr>
                <w:rFonts w:hint="eastAsia"/>
              </w:rPr>
              <w:t>说明</w:t>
            </w:r>
          </w:p>
        </w:tc>
      </w:tr>
      <w:tr w:rsidR="000A53C9" w:rsidTr="00C7485C">
        <w:trPr>
          <w:jc w:val="center"/>
        </w:trPr>
        <w:tc>
          <w:tcPr>
            <w:tcW w:w="1985" w:type="dxa"/>
            <w:vAlign w:val="center"/>
          </w:tcPr>
          <w:p w:rsidR="000A53C9" w:rsidRDefault="00D829AA" w:rsidP="00C7485C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0A53C9" w:rsidRDefault="00D829AA" w:rsidP="00C7485C">
            <w:r>
              <w:rPr>
                <w:rFonts w:hint="eastAsia"/>
              </w:rPr>
              <w:t>按钮，点击显示</w:t>
            </w:r>
            <w:r>
              <w:rPr>
                <w:rFonts w:hint="eastAsia"/>
              </w:rPr>
              <w:t>MOH</w:t>
            </w:r>
            <w:r>
              <w:rPr>
                <w:rFonts w:hint="eastAsia"/>
              </w:rPr>
              <w:t>添加界面</w:t>
            </w:r>
          </w:p>
        </w:tc>
        <w:tc>
          <w:tcPr>
            <w:tcW w:w="2698" w:type="dxa"/>
            <w:vAlign w:val="center"/>
          </w:tcPr>
          <w:p w:rsidR="000A53C9" w:rsidRDefault="000A53C9" w:rsidP="00C7485C"/>
        </w:tc>
      </w:tr>
      <w:tr w:rsidR="000A53C9" w:rsidTr="00C7485C">
        <w:trPr>
          <w:jc w:val="center"/>
        </w:trPr>
        <w:tc>
          <w:tcPr>
            <w:tcW w:w="1985" w:type="dxa"/>
            <w:vAlign w:val="center"/>
          </w:tcPr>
          <w:p w:rsidR="000A53C9" w:rsidRDefault="00D829AA" w:rsidP="00C7485C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0A53C9" w:rsidRDefault="00D829AA" w:rsidP="00C7485C">
            <w:r>
              <w:rPr>
                <w:rFonts w:hint="eastAsia"/>
              </w:rPr>
              <w:t>按钮，点击删除已选</w:t>
            </w:r>
            <w:r>
              <w:rPr>
                <w:rFonts w:hint="eastAsia"/>
              </w:rPr>
              <w:t>MOH</w:t>
            </w:r>
          </w:p>
        </w:tc>
        <w:tc>
          <w:tcPr>
            <w:tcW w:w="2698" w:type="dxa"/>
            <w:vAlign w:val="center"/>
          </w:tcPr>
          <w:p w:rsidR="000A53C9" w:rsidRDefault="00D829AA" w:rsidP="00C7485C">
            <w:r>
              <w:rPr>
                <w:rFonts w:hint="eastAsia"/>
              </w:rPr>
              <w:t>需要二次确认</w:t>
            </w:r>
          </w:p>
        </w:tc>
      </w:tr>
    </w:tbl>
    <w:p w:rsidR="000A53C9" w:rsidRDefault="000A53C9" w:rsidP="000A53C9"/>
    <w:p w:rsidR="0052338E" w:rsidRDefault="0052338E" w:rsidP="00ED283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MOH</w:t>
      </w:r>
      <w:r>
        <w:rPr>
          <w:rFonts w:hint="eastAsia"/>
        </w:rPr>
        <w:t>列表：表格</w:t>
      </w:r>
    </w:p>
    <w:p w:rsidR="0052338E" w:rsidRDefault="0052338E" w:rsidP="0052338E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482A83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482A83" w:rsidRDefault="00482A83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482A83" w:rsidRDefault="00482A83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482A83" w:rsidRDefault="00482A83" w:rsidP="007244C6">
            <w:r>
              <w:rPr>
                <w:rFonts w:hint="eastAsia"/>
              </w:rPr>
              <w:t>说明</w:t>
            </w:r>
          </w:p>
        </w:tc>
      </w:tr>
      <w:tr w:rsidR="00482A83" w:rsidTr="007244C6">
        <w:trPr>
          <w:jc w:val="center"/>
        </w:trPr>
        <w:tc>
          <w:tcPr>
            <w:tcW w:w="1985" w:type="dxa"/>
            <w:vAlign w:val="center"/>
          </w:tcPr>
          <w:p w:rsidR="00482A83" w:rsidRDefault="002E5D6B" w:rsidP="007244C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482A83" w:rsidRDefault="006A1981" w:rsidP="007244C6">
            <w:r>
              <w:rPr>
                <w:rFonts w:hint="eastAsia"/>
              </w:rPr>
              <w:t>文本</w:t>
            </w:r>
            <w:r w:rsidR="002E570D">
              <w:rPr>
                <w:rFonts w:hint="eastAsia"/>
              </w:rPr>
              <w:t>，</w:t>
            </w:r>
            <w:proofErr w:type="gramStart"/>
            <w:r w:rsidR="002E570D">
              <w:rPr>
                <w:rFonts w:hint="eastAsia"/>
              </w:rPr>
              <w:t>点击表</w:t>
            </w:r>
            <w:proofErr w:type="gramEnd"/>
            <w:r w:rsidR="002E570D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482A83" w:rsidRDefault="00482A83" w:rsidP="007244C6"/>
        </w:tc>
      </w:tr>
      <w:tr w:rsidR="00482A83" w:rsidTr="007244C6">
        <w:trPr>
          <w:jc w:val="center"/>
        </w:trPr>
        <w:tc>
          <w:tcPr>
            <w:tcW w:w="1985" w:type="dxa"/>
            <w:vAlign w:val="center"/>
          </w:tcPr>
          <w:p w:rsidR="00482A83" w:rsidRDefault="006A1981" w:rsidP="007244C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  <w:vAlign w:val="center"/>
          </w:tcPr>
          <w:p w:rsidR="00482A83" w:rsidRDefault="006A1981" w:rsidP="007244C6">
            <w:r>
              <w:rPr>
                <w:rFonts w:hint="eastAsia"/>
              </w:rPr>
              <w:t>文本</w:t>
            </w:r>
            <w:r w:rsidR="002E570D">
              <w:rPr>
                <w:rFonts w:hint="eastAsia"/>
              </w:rPr>
              <w:t>，</w:t>
            </w:r>
            <w:proofErr w:type="gramStart"/>
            <w:r w:rsidR="002E570D">
              <w:rPr>
                <w:rFonts w:hint="eastAsia"/>
              </w:rPr>
              <w:t>点击表</w:t>
            </w:r>
            <w:proofErr w:type="gramEnd"/>
            <w:r w:rsidR="002E570D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482A83" w:rsidRDefault="00482A83" w:rsidP="007244C6"/>
        </w:tc>
      </w:tr>
      <w:tr w:rsidR="006A1981" w:rsidTr="007244C6">
        <w:trPr>
          <w:jc w:val="center"/>
        </w:trPr>
        <w:tc>
          <w:tcPr>
            <w:tcW w:w="1985" w:type="dxa"/>
            <w:vAlign w:val="center"/>
          </w:tcPr>
          <w:p w:rsidR="006A1981" w:rsidRDefault="006A1981" w:rsidP="007244C6">
            <w:pPr>
              <w:jc w:val="left"/>
            </w:pPr>
            <w:r>
              <w:rPr>
                <w:rFonts w:hint="eastAsia"/>
              </w:rPr>
              <w:t>排序</w:t>
            </w:r>
          </w:p>
        </w:tc>
        <w:tc>
          <w:tcPr>
            <w:tcW w:w="2977" w:type="dxa"/>
            <w:vAlign w:val="center"/>
          </w:tcPr>
          <w:p w:rsidR="006A1981" w:rsidRDefault="006A1981" w:rsidP="007244C6">
            <w:r>
              <w:rPr>
                <w:rFonts w:hint="eastAsia"/>
              </w:rPr>
              <w:t>文本</w:t>
            </w:r>
            <w:r w:rsidR="002E570D">
              <w:rPr>
                <w:rFonts w:hint="eastAsia"/>
              </w:rPr>
              <w:t>，</w:t>
            </w:r>
            <w:proofErr w:type="gramStart"/>
            <w:r w:rsidR="002E570D">
              <w:rPr>
                <w:rFonts w:hint="eastAsia"/>
              </w:rPr>
              <w:t>点击表</w:t>
            </w:r>
            <w:proofErr w:type="gramEnd"/>
            <w:r w:rsidR="002E570D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6A1981" w:rsidRDefault="006A1981" w:rsidP="007244C6"/>
        </w:tc>
      </w:tr>
      <w:tr w:rsidR="006A1981" w:rsidTr="007244C6">
        <w:trPr>
          <w:jc w:val="center"/>
        </w:trPr>
        <w:tc>
          <w:tcPr>
            <w:tcW w:w="1985" w:type="dxa"/>
            <w:vAlign w:val="center"/>
          </w:tcPr>
          <w:p w:rsidR="006A1981" w:rsidRDefault="006A1981" w:rsidP="007244C6">
            <w:pPr>
              <w:jc w:val="left"/>
            </w:pPr>
            <w:r>
              <w:rPr>
                <w:rFonts w:hint="eastAsia"/>
              </w:rPr>
              <w:t>目录</w:t>
            </w:r>
          </w:p>
        </w:tc>
        <w:tc>
          <w:tcPr>
            <w:tcW w:w="2977" w:type="dxa"/>
            <w:vAlign w:val="center"/>
          </w:tcPr>
          <w:p w:rsidR="006A1981" w:rsidRDefault="006A1981" w:rsidP="007244C6">
            <w:r>
              <w:rPr>
                <w:rFonts w:hint="eastAsia"/>
              </w:rPr>
              <w:t>文本</w:t>
            </w:r>
            <w:r w:rsidR="00FF27F8">
              <w:rPr>
                <w:rFonts w:hint="eastAsia"/>
              </w:rPr>
              <w:t>链接</w:t>
            </w:r>
            <w:r w:rsidR="002E570D">
              <w:rPr>
                <w:rFonts w:hint="eastAsia"/>
              </w:rPr>
              <w:t>，</w:t>
            </w:r>
            <w:r w:rsidR="00FF27F8">
              <w:rPr>
                <w:rFonts w:hint="eastAsia"/>
              </w:rPr>
              <w:t>点击进入文件列表界面，</w:t>
            </w:r>
            <w:proofErr w:type="gramStart"/>
            <w:r w:rsidR="002E570D">
              <w:rPr>
                <w:rFonts w:hint="eastAsia"/>
              </w:rPr>
              <w:t>点击表</w:t>
            </w:r>
            <w:proofErr w:type="gramEnd"/>
            <w:r w:rsidR="002E570D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6A1981" w:rsidRDefault="006A1981" w:rsidP="007244C6"/>
        </w:tc>
      </w:tr>
      <w:tr w:rsidR="00B754C5" w:rsidTr="007244C6">
        <w:trPr>
          <w:jc w:val="center"/>
        </w:trPr>
        <w:tc>
          <w:tcPr>
            <w:tcW w:w="1985" w:type="dxa"/>
            <w:vAlign w:val="center"/>
          </w:tcPr>
          <w:p w:rsidR="00B754C5" w:rsidRDefault="00B754C5" w:rsidP="007244C6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B754C5" w:rsidRDefault="00B754C5" w:rsidP="007244C6">
            <w:r>
              <w:rPr>
                <w:rFonts w:hint="eastAsia"/>
              </w:rPr>
              <w:t>链接，点击删除</w:t>
            </w:r>
            <w:r>
              <w:rPr>
                <w:rFonts w:hint="eastAsia"/>
              </w:rPr>
              <w:t>MOH</w:t>
            </w:r>
          </w:p>
        </w:tc>
        <w:tc>
          <w:tcPr>
            <w:tcW w:w="2698" w:type="dxa"/>
            <w:vAlign w:val="center"/>
          </w:tcPr>
          <w:p w:rsidR="00B754C5" w:rsidRDefault="00B754C5" w:rsidP="007244C6"/>
        </w:tc>
      </w:tr>
      <w:tr w:rsidR="00B754C5" w:rsidTr="007244C6">
        <w:trPr>
          <w:jc w:val="center"/>
        </w:trPr>
        <w:tc>
          <w:tcPr>
            <w:tcW w:w="1985" w:type="dxa"/>
            <w:vAlign w:val="center"/>
          </w:tcPr>
          <w:p w:rsidR="00B754C5" w:rsidRDefault="00B754C5" w:rsidP="007244C6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2977" w:type="dxa"/>
            <w:vAlign w:val="center"/>
          </w:tcPr>
          <w:p w:rsidR="00B754C5" w:rsidRDefault="00B754C5" w:rsidP="007244C6">
            <w:r>
              <w:rPr>
                <w:rFonts w:hint="eastAsia"/>
              </w:rPr>
              <w:t>链接，点击显示</w:t>
            </w:r>
            <w:r>
              <w:rPr>
                <w:rFonts w:hint="eastAsia"/>
              </w:rPr>
              <w:t>MOH</w:t>
            </w:r>
            <w:r>
              <w:rPr>
                <w:rFonts w:hint="eastAsia"/>
              </w:rPr>
              <w:t>编辑界面</w:t>
            </w:r>
          </w:p>
        </w:tc>
        <w:tc>
          <w:tcPr>
            <w:tcW w:w="2698" w:type="dxa"/>
            <w:vAlign w:val="center"/>
          </w:tcPr>
          <w:p w:rsidR="00B754C5" w:rsidRDefault="00B754C5" w:rsidP="007244C6"/>
        </w:tc>
      </w:tr>
    </w:tbl>
    <w:p w:rsidR="00482A83" w:rsidRDefault="00482A83" w:rsidP="0052338E"/>
    <w:p w:rsidR="00237CD7" w:rsidRDefault="00237CD7" w:rsidP="00ED283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MOH</w:t>
      </w:r>
      <w:r>
        <w:rPr>
          <w:rFonts w:hint="eastAsia"/>
        </w:rPr>
        <w:t>：表单</w:t>
      </w:r>
    </w:p>
    <w:p w:rsidR="00D95DC1" w:rsidRDefault="00D95DC1" w:rsidP="00D95DC1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D95DC1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D95DC1" w:rsidRDefault="00D95DC1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D95DC1" w:rsidRDefault="00D95DC1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D95DC1" w:rsidRDefault="00D95DC1" w:rsidP="007244C6">
            <w:r>
              <w:rPr>
                <w:rFonts w:hint="eastAsia"/>
              </w:rPr>
              <w:t>说明</w:t>
            </w:r>
          </w:p>
        </w:tc>
      </w:tr>
      <w:tr w:rsidR="00D95DC1" w:rsidTr="007244C6">
        <w:trPr>
          <w:jc w:val="center"/>
        </w:trPr>
        <w:tc>
          <w:tcPr>
            <w:tcW w:w="1985" w:type="dxa"/>
            <w:vAlign w:val="center"/>
          </w:tcPr>
          <w:p w:rsidR="00D95DC1" w:rsidRDefault="00D95DC1" w:rsidP="007244C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D95DC1" w:rsidRDefault="00D95DC1" w:rsidP="007244C6">
            <w:r>
              <w:rPr>
                <w:rFonts w:hint="eastAsia"/>
              </w:rPr>
              <w:t>文本</w:t>
            </w:r>
            <w:r w:rsidR="006814C2">
              <w:rPr>
                <w:rFonts w:hint="eastAsia"/>
              </w:rPr>
              <w:t>输入框</w:t>
            </w:r>
          </w:p>
        </w:tc>
        <w:tc>
          <w:tcPr>
            <w:tcW w:w="2698" w:type="dxa"/>
            <w:vAlign w:val="center"/>
          </w:tcPr>
          <w:p w:rsidR="00D95DC1" w:rsidRDefault="00D95DC1" w:rsidP="007244C6"/>
        </w:tc>
      </w:tr>
      <w:tr w:rsidR="00D95DC1" w:rsidTr="007244C6">
        <w:trPr>
          <w:jc w:val="center"/>
        </w:trPr>
        <w:tc>
          <w:tcPr>
            <w:tcW w:w="1985" w:type="dxa"/>
            <w:vAlign w:val="center"/>
          </w:tcPr>
          <w:p w:rsidR="00D95DC1" w:rsidRDefault="00D95DC1" w:rsidP="007244C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  <w:vAlign w:val="center"/>
          </w:tcPr>
          <w:p w:rsidR="00D95DC1" w:rsidRDefault="006814C2" w:rsidP="007244C6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D95DC1" w:rsidRDefault="00D95DC1" w:rsidP="007244C6"/>
        </w:tc>
      </w:tr>
      <w:tr w:rsidR="00D95DC1" w:rsidTr="007244C6">
        <w:trPr>
          <w:jc w:val="center"/>
        </w:trPr>
        <w:tc>
          <w:tcPr>
            <w:tcW w:w="1985" w:type="dxa"/>
            <w:vAlign w:val="center"/>
          </w:tcPr>
          <w:p w:rsidR="00D95DC1" w:rsidRDefault="00D95DC1" w:rsidP="007244C6">
            <w:pPr>
              <w:jc w:val="left"/>
            </w:pPr>
            <w:r>
              <w:rPr>
                <w:rFonts w:hint="eastAsia"/>
              </w:rPr>
              <w:t>排序</w:t>
            </w:r>
          </w:p>
        </w:tc>
        <w:tc>
          <w:tcPr>
            <w:tcW w:w="2977" w:type="dxa"/>
            <w:vAlign w:val="center"/>
          </w:tcPr>
          <w:p w:rsidR="00D95DC1" w:rsidRDefault="006814C2" w:rsidP="007244C6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D95DC1" w:rsidRDefault="00D95DC1" w:rsidP="007244C6"/>
        </w:tc>
      </w:tr>
      <w:tr w:rsidR="00D95DC1" w:rsidTr="007244C6">
        <w:trPr>
          <w:jc w:val="center"/>
        </w:trPr>
        <w:tc>
          <w:tcPr>
            <w:tcW w:w="1985" w:type="dxa"/>
            <w:vAlign w:val="center"/>
          </w:tcPr>
          <w:p w:rsidR="00D95DC1" w:rsidRDefault="00D95DC1" w:rsidP="007244C6">
            <w:pPr>
              <w:jc w:val="left"/>
            </w:pPr>
            <w:r>
              <w:rPr>
                <w:rFonts w:hint="eastAsia"/>
              </w:rPr>
              <w:t>目录</w:t>
            </w:r>
          </w:p>
        </w:tc>
        <w:tc>
          <w:tcPr>
            <w:tcW w:w="2977" w:type="dxa"/>
            <w:vAlign w:val="center"/>
          </w:tcPr>
          <w:p w:rsidR="00D95DC1" w:rsidRDefault="00F36317" w:rsidP="007244C6">
            <w:r>
              <w:rPr>
                <w:rFonts w:hint="eastAsia"/>
              </w:rPr>
              <w:t>文本，自动生成</w:t>
            </w:r>
          </w:p>
        </w:tc>
        <w:tc>
          <w:tcPr>
            <w:tcW w:w="2698" w:type="dxa"/>
            <w:vAlign w:val="center"/>
          </w:tcPr>
          <w:p w:rsidR="00D95DC1" w:rsidRDefault="00D95DC1" w:rsidP="007244C6"/>
        </w:tc>
      </w:tr>
      <w:tr w:rsidR="00D95DC1" w:rsidTr="007244C6">
        <w:trPr>
          <w:jc w:val="center"/>
        </w:trPr>
        <w:tc>
          <w:tcPr>
            <w:tcW w:w="1985" w:type="dxa"/>
            <w:vAlign w:val="center"/>
          </w:tcPr>
          <w:p w:rsidR="00D95DC1" w:rsidRDefault="00B8305A" w:rsidP="007244C6">
            <w:pPr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977" w:type="dxa"/>
            <w:vAlign w:val="center"/>
          </w:tcPr>
          <w:p w:rsidR="00D95DC1" w:rsidRDefault="00B8305A" w:rsidP="007244C6">
            <w:r>
              <w:rPr>
                <w:rFonts w:hint="eastAsia"/>
              </w:rPr>
              <w:t>取消添加</w:t>
            </w:r>
            <w:r>
              <w:rPr>
                <w:rFonts w:hint="eastAsia"/>
              </w:rPr>
              <w:t>MOH</w:t>
            </w:r>
          </w:p>
        </w:tc>
        <w:tc>
          <w:tcPr>
            <w:tcW w:w="2698" w:type="dxa"/>
            <w:vAlign w:val="center"/>
          </w:tcPr>
          <w:p w:rsidR="00D95DC1" w:rsidRDefault="00D95DC1" w:rsidP="007244C6"/>
        </w:tc>
      </w:tr>
      <w:tr w:rsidR="00D95DC1" w:rsidTr="007244C6">
        <w:trPr>
          <w:jc w:val="center"/>
        </w:trPr>
        <w:tc>
          <w:tcPr>
            <w:tcW w:w="1985" w:type="dxa"/>
            <w:vAlign w:val="center"/>
          </w:tcPr>
          <w:p w:rsidR="00D95DC1" w:rsidRDefault="00B8305A" w:rsidP="007244C6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D95DC1" w:rsidRDefault="00B8305A" w:rsidP="007244C6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MOH</w:t>
            </w:r>
          </w:p>
        </w:tc>
        <w:tc>
          <w:tcPr>
            <w:tcW w:w="2698" w:type="dxa"/>
            <w:vAlign w:val="center"/>
          </w:tcPr>
          <w:p w:rsidR="00D95DC1" w:rsidRDefault="00D95DC1" w:rsidP="007244C6"/>
        </w:tc>
      </w:tr>
    </w:tbl>
    <w:p w:rsidR="00D95DC1" w:rsidRPr="00D95DC1" w:rsidRDefault="00D95DC1" w:rsidP="00D95DC1"/>
    <w:p w:rsidR="00272566" w:rsidRDefault="00272566" w:rsidP="00ED283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MOH</w:t>
      </w:r>
      <w:r>
        <w:rPr>
          <w:rFonts w:hint="eastAsia"/>
        </w:rPr>
        <w:t>：</w:t>
      </w:r>
      <w:r w:rsidR="00F57185">
        <w:rPr>
          <w:rFonts w:hint="eastAsia"/>
        </w:rPr>
        <w:t>表单</w:t>
      </w:r>
    </w:p>
    <w:p w:rsidR="0004214C" w:rsidRDefault="0004214C" w:rsidP="0004214C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04214C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04214C" w:rsidRDefault="0004214C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04214C" w:rsidRDefault="0004214C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04214C" w:rsidRDefault="0004214C" w:rsidP="007244C6">
            <w:r>
              <w:rPr>
                <w:rFonts w:hint="eastAsia"/>
              </w:rPr>
              <w:t>说明</w:t>
            </w:r>
          </w:p>
        </w:tc>
      </w:tr>
      <w:tr w:rsidR="0004214C" w:rsidTr="007244C6">
        <w:trPr>
          <w:jc w:val="center"/>
        </w:trPr>
        <w:tc>
          <w:tcPr>
            <w:tcW w:w="1985" w:type="dxa"/>
            <w:vAlign w:val="center"/>
          </w:tcPr>
          <w:p w:rsidR="0004214C" w:rsidRDefault="0004214C" w:rsidP="007244C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04214C" w:rsidRDefault="0004214C" w:rsidP="007244C6">
            <w:r>
              <w:rPr>
                <w:rFonts w:hint="eastAsia"/>
              </w:rPr>
              <w:t>文本输入框</w:t>
            </w:r>
            <w:r w:rsidR="003C6B07">
              <w:rPr>
                <w:rFonts w:hint="eastAsia"/>
              </w:rPr>
              <w:t>，不可编辑</w:t>
            </w:r>
          </w:p>
        </w:tc>
        <w:tc>
          <w:tcPr>
            <w:tcW w:w="2698" w:type="dxa"/>
            <w:vAlign w:val="center"/>
          </w:tcPr>
          <w:p w:rsidR="0004214C" w:rsidRDefault="0004214C" w:rsidP="007244C6"/>
        </w:tc>
      </w:tr>
      <w:tr w:rsidR="0004214C" w:rsidTr="007244C6">
        <w:trPr>
          <w:jc w:val="center"/>
        </w:trPr>
        <w:tc>
          <w:tcPr>
            <w:tcW w:w="1985" w:type="dxa"/>
            <w:vAlign w:val="center"/>
          </w:tcPr>
          <w:p w:rsidR="0004214C" w:rsidRDefault="0004214C" w:rsidP="007244C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  <w:vAlign w:val="center"/>
          </w:tcPr>
          <w:p w:rsidR="0004214C" w:rsidRDefault="0004214C" w:rsidP="007244C6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04214C" w:rsidRDefault="0004214C" w:rsidP="007244C6"/>
        </w:tc>
      </w:tr>
      <w:tr w:rsidR="0004214C" w:rsidTr="007244C6">
        <w:trPr>
          <w:jc w:val="center"/>
        </w:trPr>
        <w:tc>
          <w:tcPr>
            <w:tcW w:w="1985" w:type="dxa"/>
            <w:vAlign w:val="center"/>
          </w:tcPr>
          <w:p w:rsidR="0004214C" w:rsidRDefault="0004214C" w:rsidP="007244C6">
            <w:pPr>
              <w:jc w:val="left"/>
            </w:pPr>
            <w:r>
              <w:rPr>
                <w:rFonts w:hint="eastAsia"/>
              </w:rPr>
              <w:t>排序</w:t>
            </w:r>
          </w:p>
        </w:tc>
        <w:tc>
          <w:tcPr>
            <w:tcW w:w="2977" w:type="dxa"/>
            <w:vAlign w:val="center"/>
          </w:tcPr>
          <w:p w:rsidR="0004214C" w:rsidRDefault="0004214C" w:rsidP="007244C6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04214C" w:rsidRDefault="0004214C" w:rsidP="007244C6"/>
        </w:tc>
      </w:tr>
      <w:tr w:rsidR="0004214C" w:rsidTr="007244C6">
        <w:trPr>
          <w:jc w:val="center"/>
        </w:trPr>
        <w:tc>
          <w:tcPr>
            <w:tcW w:w="1985" w:type="dxa"/>
            <w:vAlign w:val="center"/>
          </w:tcPr>
          <w:p w:rsidR="0004214C" w:rsidRDefault="0004214C" w:rsidP="007244C6">
            <w:pPr>
              <w:jc w:val="left"/>
            </w:pPr>
            <w:r>
              <w:rPr>
                <w:rFonts w:hint="eastAsia"/>
              </w:rPr>
              <w:t>目录</w:t>
            </w:r>
          </w:p>
        </w:tc>
        <w:tc>
          <w:tcPr>
            <w:tcW w:w="2977" w:type="dxa"/>
            <w:vAlign w:val="center"/>
          </w:tcPr>
          <w:p w:rsidR="0004214C" w:rsidRDefault="0004214C" w:rsidP="007244C6">
            <w:r>
              <w:rPr>
                <w:rFonts w:hint="eastAsia"/>
              </w:rPr>
              <w:t>文本</w:t>
            </w:r>
            <w:r w:rsidR="003B137F">
              <w:rPr>
                <w:rFonts w:hint="eastAsia"/>
              </w:rPr>
              <w:t>链接</w:t>
            </w:r>
            <w:r>
              <w:rPr>
                <w:rFonts w:hint="eastAsia"/>
              </w:rPr>
              <w:t>，</w:t>
            </w:r>
            <w:r w:rsidR="00471EE1">
              <w:rPr>
                <w:rFonts w:hint="eastAsia"/>
              </w:rPr>
              <w:t>不可编辑</w:t>
            </w:r>
            <w:r w:rsidR="0080615A">
              <w:rPr>
                <w:rFonts w:hint="eastAsia"/>
              </w:rPr>
              <w:t>，</w:t>
            </w:r>
            <w:r w:rsidR="00285339">
              <w:rPr>
                <w:rFonts w:hint="eastAsia"/>
              </w:rPr>
              <w:t>点击显示文件列表</w:t>
            </w:r>
          </w:p>
        </w:tc>
        <w:tc>
          <w:tcPr>
            <w:tcW w:w="2698" w:type="dxa"/>
            <w:vAlign w:val="center"/>
          </w:tcPr>
          <w:p w:rsidR="0004214C" w:rsidRDefault="0004214C" w:rsidP="007244C6"/>
        </w:tc>
      </w:tr>
      <w:tr w:rsidR="00CF6609" w:rsidTr="007244C6">
        <w:trPr>
          <w:jc w:val="center"/>
        </w:trPr>
        <w:tc>
          <w:tcPr>
            <w:tcW w:w="1985" w:type="dxa"/>
            <w:vAlign w:val="center"/>
          </w:tcPr>
          <w:p w:rsidR="00CF6609" w:rsidRDefault="00CF6609" w:rsidP="007244C6">
            <w:pPr>
              <w:jc w:val="left"/>
            </w:pPr>
            <w:r>
              <w:rPr>
                <w:rFonts w:hint="eastAsia"/>
              </w:rPr>
              <w:t>添加文件</w:t>
            </w:r>
          </w:p>
        </w:tc>
        <w:tc>
          <w:tcPr>
            <w:tcW w:w="2977" w:type="dxa"/>
            <w:vAlign w:val="center"/>
          </w:tcPr>
          <w:p w:rsidR="00CF6609" w:rsidRDefault="00CF6609" w:rsidP="007244C6">
            <w:r>
              <w:rPr>
                <w:rFonts w:hint="eastAsia"/>
              </w:rPr>
              <w:t>文件输入框</w:t>
            </w:r>
          </w:p>
        </w:tc>
        <w:tc>
          <w:tcPr>
            <w:tcW w:w="2698" w:type="dxa"/>
            <w:vAlign w:val="center"/>
          </w:tcPr>
          <w:p w:rsidR="00CF6609" w:rsidRDefault="00CF6609" w:rsidP="007244C6"/>
        </w:tc>
      </w:tr>
      <w:tr w:rsidR="0004214C" w:rsidTr="007244C6">
        <w:trPr>
          <w:jc w:val="center"/>
        </w:trPr>
        <w:tc>
          <w:tcPr>
            <w:tcW w:w="1985" w:type="dxa"/>
            <w:vAlign w:val="center"/>
          </w:tcPr>
          <w:p w:rsidR="0004214C" w:rsidRDefault="0004214C" w:rsidP="007244C6">
            <w:pPr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977" w:type="dxa"/>
            <w:vAlign w:val="center"/>
          </w:tcPr>
          <w:p w:rsidR="0004214C" w:rsidRDefault="0004214C" w:rsidP="007244C6">
            <w:r>
              <w:rPr>
                <w:rFonts w:hint="eastAsia"/>
              </w:rPr>
              <w:t>取消</w:t>
            </w:r>
            <w:r w:rsidR="00A44593">
              <w:rPr>
                <w:rFonts w:hint="eastAsia"/>
              </w:rPr>
              <w:t>编辑</w:t>
            </w:r>
            <w:r>
              <w:rPr>
                <w:rFonts w:hint="eastAsia"/>
              </w:rPr>
              <w:t>MOH</w:t>
            </w:r>
          </w:p>
        </w:tc>
        <w:tc>
          <w:tcPr>
            <w:tcW w:w="2698" w:type="dxa"/>
            <w:vAlign w:val="center"/>
          </w:tcPr>
          <w:p w:rsidR="0004214C" w:rsidRDefault="0004214C" w:rsidP="007244C6"/>
        </w:tc>
      </w:tr>
      <w:tr w:rsidR="0004214C" w:rsidTr="007244C6">
        <w:trPr>
          <w:jc w:val="center"/>
        </w:trPr>
        <w:tc>
          <w:tcPr>
            <w:tcW w:w="1985" w:type="dxa"/>
            <w:vAlign w:val="center"/>
          </w:tcPr>
          <w:p w:rsidR="0004214C" w:rsidRDefault="0004214C" w:rsidP="007244C6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04214C" w:rsidRDefault="0004214C" w:rsidP="007244C6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MOH</w:t>
            </w:r>
          </w:p>
        </w:tc>
        <w:tc>
          <w:tcPr>
            <w:tcW w:w="2698" w:type="dxa"/>
            <w:vAlign w:val="center"/>
          </w:tcPr>
          <w:p w:rsidR="0004214C" w:rsidRDefault="0004214C" w:rsidP="007244C6"/>
        </w:tc>
      </w:tr>
    </w:tbl>
    <w:p w:rsidR="0004214C" w:rsidRDefault="0004214C" w:rsidP="0004214C"/>
    <w:p w:rsidR="00B50EAE" w:rsidRDefault="00B50EAE" w:rsidP="00ED283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文件列表：表格</w:t>
      </w:r>
    </w:p>
    <w:p w:rsidR="00B50EAE" w:rsidRDefault="00B50EAE" w:rsidP="00B50EAE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533DF3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533DF3" w:rsidRDefault="00533DF3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533DF3" w:rsidRDefault="00533DF3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533DF3" w:rsidRDefault="00533DF3" w:rsidP="007244C6">
            <w:r>
              <w:rPr>
                <w:rFonts w:hint="eastAsia"/>
              </w:rPr>
              <w:t>说明</w:t>
            </w:r>
          </w:p>
        </w:tc>
      </w:tr>
      <w:tr w:rsidR="00533DF3" w:rsidTr="007244C6">
        <w:trPr>
          <w:jc w:val="center"/>
        </w:trPr>
        <w:tc>
          <w:tcPr>
            <w:tcW w:w="1985" w:type="dxa"/>
            <w:vAlign w:val="center"/>
          </w:tcPr>
          <w:p w:rsidR="00533DF3" w:rsidRDefault="00533DF3" w:rsidP="007244C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533DF3" w:rsidRDefault="00533DF3" w:rsidP="007244C6">
            <w:r>
              <w:rPr>
                <w:rFonts w:hint="eastAsia"/>
              </w:rPr>
              <w:t>文本</w:t>
            </w:r>
            <w:r w:rsidR="0055193F">
              <w:rPr>
                <w:rFonts w:hint="eastAsia"/>
              </w:rPr>
              <w:t>，编辑模式：文本输入框</w:t>
            </w:r>
          </w:p>
        </w:tc>
        <w:tc>
          <w:tcPr>
            <w:tcW w:w="2698" w:type="dxa"/>
            <w:vAlign w:val="center"/>
          </w:tcPr>
          <w:p w:rsidR="00533DF3" w:rsidRDefault="00533DF3" w:rsidP="007244C6"/>
        </w:tc>
      </w:tr>
      <w:tr w:rsidR="00533DF3" w:rsidTr="007244C6">
        <w:trPr>
          <w:jc w:val="center"/>
        </w:trPr>
        <w:tc>
          <w:tcPr>
            <w:tcW w:w="1985" w:type="dxa"/>
            <w:vAlign w:val="center"/>
          </w:tcPr>
          <w:p w:rsidR="00533DF3" w:rsidRDefault="00407B0E" w:rsidP="007244C6">
            <w:pPr>
              <w:jc w:val="left"/>
            </w:pPr>
            <w:r>
              <w:rPr>
                <w:rFonts w:hint="eastAsia"/>
              </w:rPr>
              <w:t>大小</w:t>
            </w:r>
          </w:p>
        </w:tc>
        <w:tc>
          <w:tcPr>
            <w:tcW w:w="2977" w:type="dxa"/>
            <w:vAlign w:val="center"/>
          </w:tcPr>
          <w:p w:rsidR="00533DF3" w:rsidRDefault="00533DF3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533DF3" w:rsidRDefault="00533DF3" w:rsidP="007244C6"/>
        </w:tc>
      </w:tr>
      <w:tr w:rsidR="00533DF3" w:rsidTr="007244C6">
        <w:trPr>
          <w:jc w:val="center"/>
        </w:trPr>
        <w:tc>
          <w:tcPr>
            <w:tcW w:w="1985" w:type="dxa"/>
            <w:vAlign w:val="center"/>
          </w:tcPr>
          <w:p w:rsidR="00533DF3" w:rsidRDefault="00407B0E" w:rsidP="007244C6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2977" w:type="dxa"/>
            <w:vAlign w:val="center"/>
          </w:tcPr>
          <w:p w:rsidR="00533DF3" w:rsidRDefault="00533DF3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533DF3" w:rsidRDefault="00533DF3" w:rsidP="007244C6"/>
        </w:tc>
      </w:tr>
      <w:tr w:rsidR="00C46AF9" w:rsidTr="007244C6">
        <w:trPr>
          <w:jc w:val="center"/>
        </w:trPr>
        <w:tc>
          <w:tcPr>
            <w:tcW w:w="1985" w:type="dxa"/>
            <w:vAlign w:val="center"/>
          </w:tcPr>
          <w:p w:rsidR="00C46AF9" w:rsidRDefault="00C46AF9" w:rsidP="007244C6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C46AF9" w:rsidRDefault="0082086C" w:rsidP="007244C6">
            <w:r>
              <w:rPr>
                <w:rFonts w:hint="eastAsia"/>
              </w:rPr>
              <w:t>链接</w:t>
            </w:r>
            <w:r w:rsidR="007E3573">
              <w:rPr>
                <w:rFonts w:hint="eastAsia"/>
              </w:rPr>
              <w:t>，</w:t>
            </w:r>
            <w:r>
              <w:rPr>
                <w:rFonts w:hint="eastAsia"/>
              </w:rPr>
              <w:t>点击删除文件</w:t>
            </w:r>
          </w:p>
        </w:tc>
        <w:tc>
          <w:tcPr>
            <w:tcW w:w="2698" w:type="dxa"/>
            <w:vAlign w:val="center"/>
          </w:tcPr>
          <w:p w:rsidR="00C46AF9" w:rsidRDefault="00D337C7" w:rsidP="007244C6">
            <w:r>
              <w:rPr>
                <w:rFonts w:hint="eastAsia"/>
              </w:rPr>
              <w:t>需要二次确认</w:t>
            </w:r>
          </w:p>
        </w:tc>
      </w:tr>
      <w:tr w:rsidR="008D55C5" w:rsidTr="007244C6">
        <w:trPr>
          <w:jc w:val="center"/>
        </w:trPr>
        <w:tc>
          <w:tcPr>
            <w:tcW w:w="1985" w:type="dxa"/>
            <w:vAlign w:val="center"/>
          </w:tcPr>
          <w:p w:rsidR="008D55C5" w:rsidRDefault="008D55C5" w:rsidP="007244C6">
            <w:pPr>
              <w:jc w:val="left"/>
            </w:pPr>
            <w:r>
              <w:rPr>
                <w:rFonts w:hint="eastAsia"/>
              </w:rPr>
              <w:t>下载</w:t>
            </w:r>
          </w:p>
        </w:tc>
        <w:tc>
          <w:tcPr>
            <w:tcW w:w="2977" w:type="dxa"/>
            <w:vAlign w:val="center"/>
          </w:tcPr>
          <w:p w:rsidR="008D55C5" w:rsidRDefault="008D55C5" w:rsidP="007244C6">
            <w:r>
              <w:rPr>
                <w:rFonts w:hint="eastAsia"/>
              </w:rPr>
              <w:t>链接，点击下载</w:t>
            </w:r>
          </w:p>
        </w:tc>
        <w:tc>
          <w:tcPr>
            <w:tcW w:w="2698" w:type="dxa"/>
            <w:vAlign w:val="center"/>
          </w:tcPr>
          <w:p w:rsidR="008D55C5" w:rsidRDefault="008D55C5" w:rsidP="007244C6"/>
        </w:tc>
      </w:tr>
    </w:tbl>
    <w:p w:rsidR="00B50EAE" w:rsidRDefault="00B50EAE" w:rsidP="00B50EAE"/>
    <w:p w:rsidR="00E86574" w:rsidRDefault="00FA0130" w:rsidP="00E86574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E86574" w:rsidRDefault="00E86574" w:rsidP="00E86574"/>
    <w:p w:rsidR="008D2319" w:rsidRDefault="008D2319" w:rsidP="008D2319">
      <w:pPr>
        <w:pStyle w:val="3"/>
        <w:numPr>
          <w:ilvl w:val="2"/>
          <w:numId w:val="2"/>
        </w:numPr>
      </w:pPr>
      <w:bookmarkStart w:id="4549" w:name="_Toc471397948"/>
      <w:r>
        <w:rPr>
          <w:rFonts w:hint="eastAsia"/>
        </w:rPr>
        <w:t>SIP</w:t>
      </w:r>
      <w:r>
        <w:rPr>
          <w:rFonts w:hint="eastAsia"/>
        </w:rPr>
        <w:t>设置页面</w:t>
      </w:r>
      <w:bookmarkEnd w:id="4549"/>
    </w:p>
    <w:p w:rsidR="008D2319" w:rsidRDefault="008D2319" w:rsidP="008D2319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65085F">
        <w:t>sip</w:t>
      </w:r>
      <w:r>
        <w:t>/conf</w:t>
      </w:r>
    </w:p>
    <w:p w:rsidR="008D2319" w:rsidRDefault="008D2319" w:rsidP="008D2319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8D2319" w:rsidRDefault="008D2319" w:rsidP="008D2319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配置：表单</w:t>
      </w:r>
    </w:p>
    <w:p w:rsidR="008D2319" w:rsidRDefault="008D2319" w:rsidP="008D231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8D2319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8D2319" w:rsidRDefault="008D2319" w:rsidP="007244C6">
            <w:r>
              <w:rPr>
                <w:rFonts w:hint="eastAsia"/>
              </w:rPr>
              <w:lastRenderedPageBreak/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8D2319" w:rsidRDefault="008D2319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8D2319" w:rsidRDefault="008D2319" w:rsidP="007244C6">
            <w:r>
              <w:rPr>
                <w:rFonts w:hint="eastAsia"/>
              </w:rPr>
              <w:t>说明</w:t>
            </w:r>
          </w:p>
        </w:tc>
      </w:tr>
      <w:tr w:rsidR="008D2319" w:rsidTr="007244C6">
        <w:trPr>
          <w:jc w:val="center"/>
        </w:trPr>
        <w:tc>
          <w:tcPr>
            <w:tcW w:w="1985" w:type="dxa"/>
            <w:vAlign w:val="center"/>
          </w:tcPr>
          <w:p w:rsidR="008D2319" w:rsidRDefault="000A3389" w:rsidP="007244C6">
            <w:pPr>
              <w:jc w:val="left"/>
            </w:pPr>
            <w:r>
              <w:rPr>
                <w:rFonts w:hint="eastAsia"/>
              </w:rPr>
              <w:t>SIP</w:t>
            </w:r>
            <w:r>
              <w:rPr>
                <w:rFonts w:hint="eastAsia"/>
              </w:rPr>
              <w:t>监听端口</w:t>
            </w:r>
          </w:p>
        </w:tc>
        <w:tc>
          <w:tcPr>
            <w:tcW w:w="2977" w:type="dxa"/>
            <w:vAlign w:val="center"/>
          </w:tcPr>
          <w:p w:rsidR="008D2319" w:rsidRDefault="000A3389" w:rsidP="007244C6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8D2319" w:rsidRDefault="008D2319" w:rsidP="007244C6"/>
        </w:tc>
      </w:tr>
      <w:tr w:rsidR="008D2319" w:rsidTr="007244C6">
        <w:trPr>
          <w:jc w:val="center"/>
        </w:trPr>
        <w:tc>
          <w:tcPr>
            <w:tcW w:w="1985" w:type="dxa"/>
            <w:vAlign w:val="center"/>
          </w:tcPr>
          <w:p w:rsidR="008D2319" w:rsidRDefault="000A3389" w:rsidP="007244C6">
            <w:pPr>
              <w:jc w:val="left"/>
            </w:pPr>
            <w:r>
              <w:t>RTP</w:t>
            </w:r>
            <w:r>
              <w:rPr>
                <w:rFonts w:hint="eastAsia"/>
              </w:rPr>
              <w:t>端口范围</w:t>
            </w:r>
          </w:p>
        </w:tc>
        <w:tc>
          <w:tcPr>
            <w:tcW w:w="2977" w:type="dxa"/>
            <w:vAlign w:val="center"/>
          </w:tcPr>
          <w:p w:rsidR="008D2319" w:rsidRDefault="008D2319" w:rsidP="007244C6">
            <w:r>
              <w:rPr>
                <w:rFonts w:hint="eastAsia"/>
              </w:rPr>
              <w:t>文本</w:t>
            </w:r>
            <w:r w:rsidR="000A3389">
              <w:rPr>
                <w:rFonts w:hint="eastAsia"/>
              </w:rPr>
              <w:t>输入框</w:t>
            </w:r>
            <w:r w:rsidR="00C100EA">
              <w:rPr>
                <w:rFonts w:hint="eastAsia"/>
              </w:rPr>
              <w:t>*2</w:t>
            </w:r>
          </w:p>
        </w:tc>
        <w:tc>
          <w:tcPr>
            <w:tcW w:w="2698" w:type="dxa"/>
            <w:vAlign w:val="center"/>
          </w:tcPr>
          <w:p w:rsidR="008D2319" w:rsidRDefault="008D2319" w:rsidP="007244C6"/>
        </w:tc>
      </w:tr>
      <w:tr w:rsidR="00D32189" w:rsidTr="007244C6">
        <w:trPr>
          <w:jc w:val="center"/>
          <w:ins w:id="4550" w:author="gz y" w:date="2016-11-17T15:50:00Z"/>
        </w:trPr>
        <w:tc>
          <w:tcPr>
            <w:tcW w:w="1985" w:type="dxa"/>
            <w:vAlign w:val="center"/>
          </w:tcPr>
          <w:p w:rsidR="00D32189" w:rsidRDefault="00D32189" w:rsidP="00D32189">
            <w:pPr>
              <w:jc w:val="left"/>
              <w:rPr>
                <w:ins w:id="4551" w:author="gz y" w:date="2016-11-17T15:50:00Z"/>
              </w:rPr>
            </w:pPr>
            <w:ins w:id="4552" w:author="gz y" w:date="2016-11-17T15:55:00Z">
              <w:r>
                <w:rPr>
                  <w:rFonts w:hint="eastAsia"/>
                </w:rPr>
                <w:t>用户分机范围</w:t>
              </w:r>
            </w:ins>
          </w:p>
        </w:tc>
        <w:tc>
          <w:tcPr>
            <w:tcW w:w="2977" w:type="dxa"/>
            <w:vAlign w:val="center"/>
          </w:tcPr>
          <w:p w:rsidR="00D32189" w:rsidRDefault="00D32189" w:rsidP="00D32189">
            <w:pPr>
              <w:rPr>
                <w:ins w:id="4553" w:author="gz y" w:date="2016-11-17T15:50:00Z"/>
              </w:rPr>
            </w:pPr>
            <w:ins w:id="4554" w:author="gz y" w:date="2016-11-17T15:52:00Z">
              <w:r>
                <w:rPr>
                  <w:rFonts w:hint="eastAsia"/>
                </w:rPr>
                <w:t>文本输入框</w:t>
              </w:r>
              <w:r>
                <w:rPr>
                  <w:rFonts w:hint="eastAsia"/>
                </w:rPr>
                <w:t>*2</w:t>
              </w:r>
            </w:ins>
          </w:p>
        </w:tc>
        <w:tc>
          <w:tcPr>
            <w:tcW w:w="2698" w:type="dxa"/>
            <w:vAlign w:val="center"/>
          </w:tcPr>
          <w:p w:rsidR="00D32189" w:rsidRDefault="00D32189" w:rsidP="00D32189">
            <w:pPr>
              <w:rPr>
                <w:ins w:id="4555" w:author="gz y" w:date="2016-11-17T15:50:00Z"/>
              </w:rPr>
            </w:pPr>
          </w:p>
        </w:tc>
      </w:tr>
      <w:tr w:rsidR="00D32189" w:rsidTr="007244C6">
        <w:trPr>
          <w:jc w:val="center"/>
          <w:ins w:id="4556" w:author="gz y" w:date="2016-11-17T15:51:00Z"/>
        </w:trPr>
        <w:tc>
          <w:tcPr>
            <w:tcW w:w="1985" w:type="dxa"/>
            <w:vAlign w:val="center"/>
          </w:tcPr>
          <w:p w:rsidR="00D32189" w:rsidRDefault="00D32189" w:rsidP="00D32189">
            <w:pPr>
              <w:jc w:val="left"/>
              <w:rPr>
                <w:ins w:id="4557" w:author="gz y" w:date="2016-11-17T15:51:00Z"/>
              </w:rPr>
            </w:pPr>
            <w:ins w:id="4558" w:author="gz y" w:date="2016-11-17T15:55:00Z">
              <w:r>
                <w:rPr>
                  <w:rFonts w:hint="eastAsia"/>
                </w:rPr>
                <w:t>会议室分机范围</w:t>
              </w:r>
            </w:ins>
          </w:p>
        </w:tc>
        <w:tc>
          <w:tcPr>
            <w:tcW w:w="2977" w:type="dxa"/>
            <w:vAlign w:val="center"/>
          </w:tcPr>
          <w:p w:rsidR="00D32189" w:rsidRDefault="00D32189" w:rsidP="00D32189">
            <w:pPr>
              <w:rPr>
                <w:ins w:id="4559" w:author="gz y" w:date="2016-11-17T15:51:00Z"/>
              </w:rPr>
            </w:pPr>
            <w:ins w:id="4560" w:author="gz y" w:date="2016-11-17T15:52:00Z">
              <w:r>
                <w:rPr>
                  <w:rFonts w:hint="eastAsia"/>
                </w:rPr>
                <w:t>文本输入框</w:t>
              </w:r>
              <w:r>
                <w:rPr>
                  <w:rFonts w:hint="eastAsia"/>
                </w:rPr>
                <w:t>*2</w:t>
              </w:r>
            </w:ins>
          </w:p>
        </w:tc>
        <w:tc>
          <w:tcPr>
            <w:tcW w:w="2698" w:type="dxa"/>
            <w:vAlign w:val="center"/>
          </w:tcPr>
          <w:p w:rsidR="00D32189" w:rsidRDefault="00D32189" w:rsidP="00D32189">
            <w:pPr>
              <w:rPr>
                <w:ins w:id="4561" w:author="gz y" w:date="2016-11-17T15:51:00Z"/>
              </w:rPr>
            </w:pPr>
          </w:p>
        </w:tc>
      </w:tr>
      <w:tr w:rsidR="00D32189" w:rsidTr="007244C6">
        <w:trPr>
          <w:jc w:val="center"/>
          <w:ins w:id="4562" w:author="gz y" w:date="2016-11-17T15:51:00Z"/>
        </w:trPr>
        <w:tc>
          <w:tcPr>
            <w:tcW w:w="1985" w:type="dxa"/>
            <w:vAlign w:val="center"/>
          </w:tcPr>
          <w:p w:rsidR="00D32189" w:rsidRDefault="00D32189" w:rsidP="00D32189">
            <w:pPr>
              <w:jc w:val="left"/>
              <w:rPr>
                <w:ins w:id="4563" w:author="gz y" w:date="2016-11-17T15:51:00Z"/>
              </w:rPr>
            </w:pPr>
            <w:ins w:id="4564" w:author="gz y" w:date="2016-11-17T15:55:00Z">
              <w:r>
                <w:rPr>
                  <w:rFonts w:hint="eastAsia"/>
                </w:rPr>
                <w:t>I</w:t>
              </w:r>
              <w:r>
                <w:t>VR</w:t>
              </w:r>
              <w:r>
                <w:rPr>
                  <w:rFonts w:hint="eastAsia"/>
                </w:rPr>
                <w:t>分机范围</w:t>
              </w:r>
            </w:ins>
          </w:p>
        </w:tc>
        <w:tc>
          <w:tcPr>
            <w:tcW w:w="2977" w:type="dxa"/>
            <w:vAlign w:val="center"/>
          </w:tcPr>
          <w:p w:rsidR="00D32189" w:rsidRDefault="00D32189" w:rsidP="00D32189">
            <w:pPr>
              <w:rPr>
                <w:ins w:id="4565" w:author="gz y" w:date="2016-11-17T15:51:00Z"/>
              </w:rPr>
            </w:pPr>
            <w:ins w:id="4566" w:author="gz y" w:date="2016-11-17T15:52:00Z">
              <w:r>
                <w:rPr>
                  <w:rFonts w:hint="eastAsia"/>
                </w:rPr>
                <w:t>文本输入框</w:t>
              </w:r>
              <w:r>
                <w:rPr>
                  <w:rFonts w:hint="eastAsia"/>
                </w:rPr>
                <w:t>*2</w:t>
              </w:r>
            </w:ins>
          </w:p>
        </w:tc>
        <w:tc>
          <w:tcPr>
            <w:tcW w:w="2698" w:type="dxa"/>
            <w:vAlign w:val="center"/>
          </w:tcPr>
          <w:p w:rsidR="00D32189" w:rsidRDefault="00D32189" w:rsidP="00D32189">
            <w:pPr>
              <w:rPr>
                <w:ins w:id="4567" w:author="gz y" w:date="2016-11-17T15:51:00Z"/>
              </w:rPr>
            </w:pPr>
          </w:p>
        </w:tc>
      </w:tr>
      <w:tr w:rsidR="00D32189" w:rsidTr="007244C6">
        <w:trPr>
          <w:jc w:val="center"/>
          <w:ins w:id="4568" w:author="gz y" w:date="2016-11-17T15:51:00Z"/>
        </w:trPr>
        <w:tc>
          <w:tcPr>
            <w:tcW w:w="1985" w:type="dxa"/>
            <w:vAlign w:val="center"/>
          </w:tcPr>
          <w:p w:rsidR="00D32189" w:rsidRDefault="00D32189" w:rsidP="00D32189">
            <w:pPr>
              <w:jc w:val="left"/>
              <w:rPr>
                <w:ins w:id="4569" w:author="gz y" w:date="2016-11-17T15:51:00Z"/>
              </w:rPr>
            </w:pPr>
            <w:ins w:id="4570" w:author="gz y" w:date="2016-11-17T15:55:00Z">
              <w:r>
                <w:rPr>
                  <w:rFonts w:hint="eastAsia"/>
                </w:rPr>
                <w:t>响铃</w:t>
              </w:r>
              <w:proofErr w:type="gramStart"/>
              <w:r>
                <w:rPr>
                  <w:rFonts w:hint="eastAsia"/>
                </w:rPr>
                <w:t>组分机</w:t>
              </w:r>
              <w:proofErr w:type="gramEnd"/>
              <w:r>
                <w:rPr>
                  <w:rFonts w:hint="eastAsia"/>
                </w:rPr>
                <w:t>范围</w:t>
              </w:r>
            </w:ins>
          </w:p>
        </w:tc>
        <w:tc>
          <w:tcPr>
            <w:tcW w:w="2977" w:type="dxa"/>
            <w:vAlign w:val="center"/>
          </w:tcPr>
          <w:p w:rsidR="00D32189" w:rsidRDefault="00D32189" w:rsidP="00D32189">
            <w:pPr>
              <w:rPr>
                <w:ins w:id="4571" w:author="gz y" w:date="2016-11-17T15:51:00Z"/>
              </w:rPr>
            </w:pPr>
            <w:ins w:id="4572" w:author="gz y" w:date="2016-11-17T15:52:00Z">
              <w:r>
                <w:rPr>
                  <w:rFonts w:hint="eastAsia"/>
                </w:rPr>
                <w:t>文本输入框</w:t>
              </w:r>
              <w:r>
                <w:rPr>
                  <w:rFonts w:hint="eastAsia"/>
                </w:rPr>
                <w:t>*2</w:t>
              </w:r>
            </w:ins>
          </w:p>
        </w:tc>
        <w:tc>
          <w:tcPr>
            <w:tcW w:w="2698" w:type="dxa"/>
            <w:vAlign w:val="center"/>
          </w:tcPr>
          <w:p w:rsidR="00D32189" w:rsidRDefault="00D32189" w:rsidP="00D32189">
            <w:pPr>
              <w:rPr>
                <w:ins w:id="4573" w:author="gz y" w:date="2016-11-17T15:51:00Z"/>
              </w:rPr>
            </w:pPr>
          </w:p>
        </w:tc>
      </w:tr>
      <w:tr w:rsidR="00FE313D" w:rsidTr="007244C6">
        <w:trPr>
          <w:jc w:val="center"/>
        </w:trPr>
        <w:tc>
          <w:tcPr>
            <w:tcW w:w="1985" w:type="dxa"/>
            <w:vAlign w:val="center"/>
          </w:tcPr>
          <w:p w:rsidR="00FE313D" w:rsidRDefault="00FE313D" w:rsidP="00FE313D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FE313D" w:rsidRDefault="00FE313D" w:rsidP="00FE313D">
            <w:r>
              <w:rPr>
                <w:rFonts w:hint="eastAsia"/>
              </w:rPr>
              <w:t>保存配置</w:t>
            </w:r>
          </w:p>
        </w:tc>
        <w:tc>
          <w:tcPr>
            <w:tcW w:w="2698" w:type="dxa"/>
            <w:vAlign w:val="center"/>
          </w:tcPr>
          <w:p w:rsidR="00FE313D" w:rsidRDefault="00FE313D" w:rsidP="00FE313D"/>
        </w:tc>
      </w:tr>
    </w:tbl>
    <w:p w:rsidR="008D2319" w:rsidRDefault="008D2319" w:rsidP="00E86574"/>
    <w:p w:rsidR="00780CC2" w:rsidRDefault="00780CC2" w:rsidP="00ED2835">
      <w:pPr>
        <w:pStyle w:val="3"/>
        <w:numPr>
          <w:ilvl w:val="2"/>
          <w:numId w:val="2"/>
        </w:numPr>
      </w:pPr>
      <w:bookmarkStart w:id="4574" w:name="_Toc471397949"/>
      <w:r>
        <w:rPr>
          <w:rFonts w:hint="eastAsia"/>
        </w:rPr>
        <w:t>通话记录页面</w:t>
      </w:r>
      <w:bookmarkEnd w:id="4574"/>
    </w:p>
    <w:p w:rsidR="0024248C" w:rsidRDefault="0024248C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3D22">
        <w:t>call/</w:t>
      </w:r>
      <w:r w:rsidR="00FE3D22" w:rsidRPr="00F677A9">
        <w:t>record</w:t>
      </w:r>
      <w:r w:rsidR="00FE3D22">
        <w:rPr>
          <w:rFonts w:hint="eastAsia"/>
        </w:rPr>
        <w:t>s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24248C" w:rsidRDefault="0028796B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基本操作</w:t>
      </w:r>
      <w:r w:rsidR="0024248C">
        <w:rPr>
          <w:rFonts w:hint="eastAsia"/>
        </w:rPr>
        <w:t>：</w:t>
      </w:r>
      <w:r w:rsidR="00895BCD">
        <w:rPr>
          <w:rFonts w:hint="eastAsia"/>
        </w:rPr>
        <w:t>自定义</w:t>
      </w:r>
    </w:p>
    <w:p w:rsidR="0024248C" w:rsidRDefault="0024248C" w:rsidP="0024248C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24248C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24248C" w:rsidRDefault="0024248C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24248C" w:rsidRDefault="0024248C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24248C" w:rsidRDefault="0024248C" w:rsidP="00C7485C">
            <w:r>
              <w:rPr>
                <w:rFonts w:hint="eastAsia"/>
              </w:rPr>
              <w:t>说明</w:t>
            </w:r>
          </w:p>
        </w:tc>
      </w:tr>
      <w:tr w:rsidR="0024248C" w:rsidTr="00C7485C">
        <w:trPr>
          <w:jc w:val="center"/>
        </w:trPr>
        <w:tc>
          <w:tcPr>
            <w:tcW w:w="1985" w:type="dxa"/>
            <w:vAlign w:val="center"/>
          </w:tcPr>
          <w:p w:rsidR="0024248C" w:rsidRDefault="00E82B5B" w:rsidP="00C7485C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24248C" w:rsidRDefault="00E82B5B" w:rsidP="00C7485C">
            <w:r>
              <w:rPr>
                <w:rFonts w:hint="eastAsia"/>
              </w:rPr>
              <w:t>删除已选通话记录</w:t>
            </w:r>
          </w:p>
        </w:tc>
        <w:tc>
          <w:tcPr>
            <w:tcW w:w="2698" w:type="dxa"/>
            <w:vAlign w:val="center"/>
          </w:tcPr>
          <w:p w:rsidR="0024248C" w:rsidRDefault="00E82B5B" w:rsidP="00C7485C">
            <w:r>
              <w:rPr>
                <w:rFonts w:hint="eastAsia"/>
              </w:rPr>
              <w:t>需要二次确认</w:t>
            </w:r>
          </w:p>
        </w:tc>
      </w:tr>
    </w:tbl>
    <w:p w:rsidR="0024248C" w:rsidRDefault="0024248C" w:rsidP="0024248C"/>
    <w:p w:rsidR="00A52036" w:rsidRDefault="00A52036" w:rsidP="00ED2835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通话记录列表：表格</w:t>
      </w:r>
    </w:p>
    <w:p w:rsidR="00A52036" w:rsidRDefault="00A52036" w:rsidP="00A5203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0902A0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0902A0" w:rsidRDefault="000902A0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0902A0" w:rsidRDefault="000902A0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0902A0" w:rsidRDefault="000902A0" w:rsidP="007244C6">
            <w:r>
              <w:rPr>
                <w:rFonts w:hint="eastAsia"/>
              </w:rPr>
              <w:t>说明</w:t>
            </w:r>
          </w:p>
        </w:tc>
      </w:tr>
      <w:tr w:rsidR="000902A0" w:rsidTr="007244C6">
        <w:trPr>
          <w:jc w:val="center"/>
        </w:trPr>
        <w:tc>
          <w:tcPr>
            <w:tcW w:w="1985" w:type="dxa"/>
            <w:vAlign w:val="center"/>
          </w:tcPr>
          <w:p w:rsidR="000902A0" w:rsidRDefault="00BB3181" w:rsidP="007244C6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  <w:vAlign w:val="center"/>
          </w:tcPr>
          <w:p w:rsidR="000902A0" w:rsidRDefault="00BB3181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0902A0" w:rsidRDefault="000902A0" w:rsidP="007244C6"/>
        </w:tc>
      </w:tr>
      <w:tr w:rsidR="00A05786" w:rsidTr="007244C6">
        <w:trPr>
          <w:jc w:val="center"/>
        </w:trPr>
        <w:tc>
          <w:tcPr>
            <w:tcW w:w="1985" w:type="dxa"/>
            <w:vAlign w:val="center"/>
          </w:tcPr>
          <w:p w:rsidR="00A05786" w:rsidRDefault="00BB3181" w:rsidP="007244C6">
            <w:pPr>
              <w:jc w:val="left"/>
            </w:pPr>
            <w:r>
              <w:rPr>
                <w:rFonts w:hint="eastAsia"/>
              </w:rPr>
              <w:t>拨入时间</w:t>
            </w:r>
          </w:p>
        </w:tc>
        <w:tc>
          <w:tcPr>
            <w:tcW w:w="2977" w:type="dxa"/>
            <w:vAlign w:val="center"/>
          </w:tcPr>
          <w:p w:rsidR="00A05786" w:rsidRDefault="00BB3181" w:rsidP="007244C6">
            <w:r>
              <w:rPr>
                <w:rFonts w:hint="eastAsia"/>
              </w:rPr>
              <w:t>文本</w:t>
            </w:r>
            <w:r w:rsidR="00033CD5">
              <w:rPr>
                <w:rFonts w:hint="eastAsia"/>
              </w:rPr>
              <w:t>，</w:t>
            </w:r>
            <w:proofErr w:type="gramStart"/>
            <w:r w:rsidR="00033CD5">
              <w:rPr>
                <w:rFonts w:hint="eastAsia"/>
              </w:rPr>
              <w:t>点击表</w:t>
            </w:r>
            <w:proofErr w:type="gramEnd"/>
            <w:r w:rsidR="00033CD5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A05786" w:rsidRDefault="00A05786" w:rsidP="007244C6"/>
        </w:tc>
      </w:tr>
      <w:tr w:rsidR="00BB3181" w:rsidTr="007244C6">
        <w:trPr>
          <w:jc w:val="center"/>
        </w:trPr>
        <w:tc>
          <w:tcPr>
            <w:tcW w:w="1985" w:type="dxa"/>
            <w:vAlign w:val="center"/>
          </w:tcPr>
          <w:p w:rsidR="00BB3181" w:rsidRDefault="00BB3181" w:rsidP="007244C6">
            <w:pPr>
              <w:jc w:val="left"/>
            </w:pPr>
            <w:r>
              <w:rPr>
                <w:rFonts w:hint="eastAsia"/>
              </w:rPr>
              <w:t>通话时长</w:t>
            </w:r>
          </w:p>
        </w:tc>
        <w:tc>
          <w:tcPr>
            <w:tcW w:w="2977" w:type="dxa"/>
            <w:vAlign w:val="center"/>
          </w:tcPr>
          <w:p w:rsidR="00BB3181" w:rsidRDefault="00BB3181" w:rsidP="007244C6">
            <w:r>
              <w:rPr>
                <w:rFonts w:hint="eastAsia"/>
              </w:rPr>
              <w:t>文本</w:t>
            </w:r>
            <w:r w:rsidR="00033CD5">
              <w:rPr>
                <w:rFonts w:hint="eastAsia"/>
              </w:rPr>
              <w:t>，</w:t>
            </w:r>
            <w:proofErr w:type="gramStart"/>
            <w:r w:rsidR="00033CD5">
              <w:rPr>
                <w:rFonts w:hint="eastAsia"/>
              </w:rPr>
              <w:t>点击表</w:t>
            </w:r>
            <w:proofErr w:type="gramEnd"/>
            <w:r w:rsidR="00033CD5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BB3181" w:rsidRDefault="00BB3181" w:rsidP="007244C6"/>
        </w:tc>
      </w:tr>
      <w:tr w:rsidR="00BB3181" w:rsidTr="007244C6">
        <w:trPr>
          <w:jc w:val="center"/>
        </w:trPr>
        <w:tc>
          <w:tcPr>
            <w:tcW w:w="1985" w:type="dxa"/>
            <w:vAlign w:val="center"/>
          </w:tcPr>
          <w:p w:rsidR="00BB3181" w:rsidRDefault="00BB3181" w:rsidP="007244C6">
            <w:pPr>
              <w:jc w:val="left"/>
            </w:pPr>
            <w:r>
              <w:rPr>
                <w:rFonts w:hint="eastAsia"/>
              </w:rPr>
              <w:t>主叫号码</w:t>
            </w:r>
          </w:p>
        </w:tc>
        <w:tc>
          <w:tcPr>
            <w:tcW w:w="2977" w:type="dxa"/>
            <w:vAlign w:val="center"/>
          </w:tcPr>
          <w:p w:rsidR="00BB3181" w:rsidRDefault="00BB3181" w:rsidP="007244C6">
            <w:r>
              <w:rPr>
                <w:rFonts w:hint="eastAsia"/>
              </w:rPr>
              <w:t>文本</w:t>
            </w:r>
            <w:r w:rsidR="00033CD5">
              <w:rPr>
                <w:rFonts w:hint="eastAsia"/>
              </w:rPr>
              <w:t>，</w:t>
            </w:r>
            <w:proofErr w:type="gramStart"/>
            <w:r w:rsidR="00033CD5">
              <w:rPr>
                <w:rFonts w:hint="eastAsia"/>
              </w:rPr>
              <w:t>点击表</w:t>
            </w:r>
            <w:proofErr w:type="gramEnd"/>
            <w:r w:rsidR="00033CD5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BB3181" w:rsidRDefault="00BB3181" w:rsidP="007244C6"/>
        </w:tc>
      </w:tr>
      <w:tr w:rsidR="00BB3181" w:rsidTr="007244C6">
        <w:trPr>
          <w:jc w:val="center"/>
        </w:trPr>
        <w:tc>
          <w:tcPr>
            <w:tcW w:w="1985" w:type="dxa"/>
            <w:vAlign w:val="center"/>
          </w:tcPr>
          <w:p w:rsidR="00BB3181" w:rsidRDefault="00BB3181" w:rsidP="007244C6">
            <w:pPr>
              <w:jc w:val="left"/>
            </w:pPr>
            <w:r>
              <w:rPr>
                <w:rFonts w:hint="eastAsia"/>
              </w:rPr>
              <w:t>被叫号码</w:t>
            </w:r>
          </w:p>
        </w:tc>
        <w:tc>
          <w:tcPr>
            <w:tcW w:w="2977" w:type="dxa"/>
            <w:vAlign w:val="center"/>
          </w:tcPr>
          <w:p w:rsidR="00BB3181" w:rsidRDefault="00BB3181" w:rsidP="007244C6">
            <w:r>
              <w:rPr>
                <w:rFonts w:hint="eastAsia"/>
              </w:rPr>
              <w:t>文本</w:t>
            </w:r>
            <w:r w:rsidR="00033CD5">
              <w:rPr>
                <w:rFonts w:hint="eastAsia"/>
              </w:rPr>
              <w:t>，</w:t>
            </w:r>
            <w:proofErr w:type="gramStart"/>
            <w:r w:rsidR="00033CD5">
              <w:rPr>
                <w:rFonts w:hint="eastAsia"/>
              </w:rPr>
              <w:t>点击表</w:t>
            </w:r>
            <w:proofErr w:type="gramEnd"/>
            <w:r w:rsidR="00033CD5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BB3181" w:rsidRDefault="00BB3181" w:rsidP="007244C6"/>
        </w:tc>
      </w:tr>
      <w:tr w:rsidR="00BB3181" w:rsidTr="007244C6">
        <w:trPr>
          <w:jc w:val="center"/>
        </w:trPr>
        <w:tc>
          <w:tcPr>
            <w:tcW w:w="1985" w:type="dxa"/>
            <w:vAlign w:val="center"/>
          </w:tcPr>
          <w:p w:rsidR="00BB3181" w:rsidRDefault="00BB3181" w:rsidP="007244C6">
            <w:pPr>
              <w:jc w:val="left"/>
            </w:pPr>
            <w:r>
              <w:rPr>
                <w:rFonts w:hint="eastAsia"/>
              </w:rPr>
              <w:t>接听动作</w:t>
            </w:r>
          </w:p>
        </w:tc>
        <w:tc>
          <w:tcPr>
            <w:tcW w:w="2977" w:type="dxa"/>
            <w:vAlign w:val="center"/>
          </w:tcPr>
          <w:p w:rsidR="00BB3181" w:rsidRDefault="00BB3181" w:rsidP="007244C6">
            <w:r>
              <w:rPr>
                <w:rFonts w:hint="eastAsia"/>
              </w:rPr>
              <w:t>文本</w:t>
            </w:r>
            <w:r w:rsidR="00033CD5">
              <w:rPr>
                <w:rFonts w:hint="eastAsia"/>
              </w:rPr>
              <w:t>，</w:t>
            </w:r>
            <w:proofErr w:type="gramStart"/>
            <w:r w:rsidR="00033CD5">
              <w:rPr>
                <w:rFonts w:hint="eastAsia"/>
              </w:rPr>
              <w:t>点击表</w:t>
            </w:r>
            <w:proofErr w:type="gramEnd"/>
            <w:r w:rsidR="00033CD5">
              <w:rPr>
                <w:rFonts w:hint="eastAsia"/>
              </w:rPr>
              <w:t>头可排序</w:t>
            </w:r>
          </w:p>
        </w:tc>
        <w:tc>
          <w:tcPr>
            <w:tcW w:w="2698" w:type="dxa"/>
            <w:vAlign w:val="center"/>
          </w:tcPr>
          <w:p w:rsidR="00BB3181" w:rsidRDefault="00BB3181" w:rsidP="007244C6"/>
        </w:tc>
      </w:tr>
      <w:tr w:rsidR="0095761D" w:rsidTr="007244C6">
        <w:trPr>
          <w:jc w:val="center"/>
        </w:trPr>
        <w:tc>
          <w:tcPr>
            <w:tcW w:w="1985" w:type="dxa"/>
            <w:vAlign w:val="center"/>
          </w:tcPr>
          <w:p w:rsidR="0095761D" w:rsidRDefault="0095761D" w:rsidP="007244C6">
            <w:pPr>
              <w:jc w:val="left"/>
            </w:pPr>
            <w:r>
              <w:rPr>
                <w:rFonts w:hint="eastAsia"/>
              </w:rPr>
              <w:t>选择</w:t>
            </w:r>
          </w:p>
        </w:tc>
        <w:tc>
          <w:tcPr>
            <w:tcW w:w="2977" w:type="dxa"/>
            <w:vAlign w:val="center"/>
          </w:tcPr>
          <w:p w:rsidR="0095761D" w:rsidRDefault="0095761D" w:rsidP="007244C6">
            <w:r>
              <w:rPr>
                <w:rFonts w:hint="eastAsia"/>
              </w:rPr>
              <w:t>复选框，点击标记选择状态</w:t>
            </w:r>
          </w:p>
        </w:tc>
        <w:tc>
          <w:tcPr>
            <w:tcW w:w="2698" w:type="dxa"/>
            <w:vAlign w:val="center"/>
          </w:tcPr>
          <w:p w:rsidR="0095761D" w:rsidRDefault="0095761D" w:rsidP="007244C6"/>
        </w:tc>
      </w:tr>
      <w:tr w:rsidR="0095761D" w:rsidTr="007244C6">
        <w:trPr>
          <w:jc w:val="center"/>
        </w:trPr>
        <w:tc>
          <w:tcPr>
            <w:tcW w:w="1985" w:type="dxa"/>
            <w:vAlign w:val="center"/>
          </w:tcPr>
          <w:p w:rsidR="0095761D" w:rsidRDefault="0095761D" w:rsidP="007244C6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95761D" w:rsidRDefault="0095761D" w:rsidP="007244C6">
            <w:r>
              <w:rPr>
                <w:rFonts w:hint="eastAsia"/>
              </w:rPr>
              <w:t>链接，点击删除此条记录</w:t>
            </w:r>
          </w:p>
        </w:tc>
        <w:tc>
          <w:tcPr>
            <w:tcW w:w="2698" w:type="dxa"/>
            <w:vAlign w:val="center"/>
          </w:tcPr>
          <w:p w:rsidR="0095761D" w:rsidRDefault="0095761D" w:rsidP="007244C6"/>
        </w:tc>
      </w:tr>
    </w:tbl>
    <w:p w:rsidR="00A52036" w:rsidRDefault="00A52036" w:rsidP="0024248C"/>
    <w:p w:rsidR="00463C1E" w:rsidRDefault="00463C1E" w:rsidP="00ED2835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463C1E" w:rsidRPr="00463C1E" w:rsidRDefault="00463C1E" w:rsidP="0024248C"/>
    <w:p w:rsidR="00DA5100" w:rsidRDefault="00DA5100" w:rsidP="00ED2835">
      <w:pPr>
        <w:pStyle w:val="3"/>
        <w:numPr>
          <w:ilvl w:val="2"/>
          <w:numId w:val="2"/>
        </w:numPr>
      </w:pPr>
      <w:bookmarkStart w:id="4575" w:name="_Toc471397950"/>
      <w:r>
        <w:rPr>
          <w:rFonts w:hint="eastAsia"/>
        </w:rPr>
        <w:t>语言设置页面</w:t>
      </w:r>
      <w:bookmarkEnd w:id="4575"/>
    </w:p>
    <w:p w:rsidR="00DA5100" w:rsidRDefault="00DA5100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F35CF">
        <w:rPr>
          <w:rFonts w:hint="eastAsia"/>
        </w:rPr>
        <w:t>language</w:t>
      </w:r>
      <w:r>
        <w:t>/</w:t>
      </w:r>
      <w:r w:rsidR="00A176F3">
        <w:t>conf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DA5100" w:rsidRDefault="00B85545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配置</w:t>
      </w:r>
      <w:r w:rsidR="00DA5100">
        <w:rPr>
          <w:rFonts w:hint="eastAsia"/>
        </w:rPr>
        <w:t>：</w:t>
      </w:r>
      <w:r w:rsidR="00895BCD">
        <w:rPr>
          <w:rFonts w:hint="eastAsia"/>
        </w:rPr>
        <w:t>表单</w:t>
      </w:r>
    </w:p>
    <w:p w:rsidR="00DA5100" w:rsidRDefault="00DA5100" w:rsidP="00DA5100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DA5100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DA5100" w:rsidRDefault="00DA5100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DA5100" w:rsidRDefault="00DA5100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DA5100" w:rsidRDefault="00DA5100" w:rsidP="00C7485C">
            <w:r>
              <w:rPr>
                <w:rFonts w:hint="eastAsia"/>
              </w:rPr>
              <w:t>说明</w:t>
            </w:r>
          </w:p>
        </w:tc>
      </w:tr>
      <w:tr w:rsidR="00DA5100" w:rsidTr="00C7485C">
        <w:trPr>
          <w:jc w:val="center"/>
        </w:trPr>
        <w:tc>
          <w:tcPr>
            <w:tcW w:w="1985" w:type="dxa"/>
            <w:vAlign w:val="center"/>
          </w:tcPr>
          <w:p w:rsidR="00DA5100" w:rsidRDefault="009A2814" w:rsidP="00C7485C">
            <w:pPr>
              <w:jc w:val="left"/>
            </w:pPr>
            <w:r>
              <w:rPr>
                <w:rFonts w:hint="eastAsia"/>
              </w:rPr>
              <w:t>语言</w:t>
            </w:r>
          </w:p>
        </w:tc>
        <w:tc>
          <w:tcPr>
            <w:tcW w:w="2977" w:type="dxa"/>
            <w:vAlign w:val="center"/>
          </w:tcPr>
          <w:p w:rsidR="00DA5100" w:rsidRDefault="009A2814" w:rsidP="00C7485C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DA5100" w:rsidRDefault="009A2814" w:rsidP="00C7485C">
            <w:r>
              <w:rPr>
                <w:rFonts w:hint="eastAsia"/>
              </w:rPr>
              <w:t>中文，英文</w:t>
            </w:r>
          </w:p>
        </w:tc>
      </w:tr>
      <w:tr w:rsidR="00DA5100" w:rsidTr="00C7485C">
        <w:trPr>
          <w:jc w:val="center"/>
        </w:trPr>
        <w:tc>
          <w:tcPr>
            <w:tcW w:w="1985" w:type="dxa"/>
            <w:vAlign w:val="center"/>
          </w:tcPr>
          <w:p w:rsidR="00DA5100" w:rsidRDefault="00D1608C" w:rsidP="00C7485C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DA5100" w:rsidRDefault="00D1608C" w:rsidP="00C7485C">
            <w:r>
              <w:rPr>
                <w:rFonts w:hint="eastAsia"/>
              </w:rPr>
              <w:t>按钮，保存配置</w:t>
            </w:r>
          </w:p>
        </w:tc>
        <w:tc>
          <w:tcPr>
            <w:tcW w:w="2698" w:type="dxa"/>
            <w:vAlign w:val="center"/>
          </w:tcPr>
          <w:p w:rsidR="00DA5100" w:rsidRDefault="00DA5100" w:rsidP="00C7485C"/>
        </w:tc>
      </w:tr>
    </w:tbl>
    <w:p w:rsidR="00DA5100" w:rsidRDefault="00DA5100" w:rsidP="00DA5100"/>
    <w:p w:rsidR="00D30CF5" w:rsidRDefault="00D30CF5" w:rsidP="00ED2835">
      <w:pPr>
        <w:pStyle w:val="3"/>
        <w:numPr>
          <w:ilvl w:val="2"/>
          <w:numId w:val="2"/>
        </w:numPr>
      </w:pPr>
      <w:bookmarkStart w:id="4576" w:name="_Toc471397951"/>
      <w:r>
        <w:rPr>
          <w:rFonts w:hint="eastAsia"/>
        </w:rPr>
        <w:t>网络设置页面</w:t>
      </w:r>
      <w:bookmarkEnd w:id="4576"/>
    </w:p>
    <w:p w:rsidR="00D30CF5" w:rsidRDefault="00D30CF5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21E93">
        <w:t>network</w:t>
      </w:r>
      <w:r>
        <w:t>/</w:t>
      </w:r>
      <w:r w:rsidR="00A176F3">
        <w:t>conf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权限：</w:t>
      </w:r>
      <w:r>
        <w:rPr>
          <w:rFonts w:hint="eastAsia"/>
        </w:rPr>
        <w:t>gui</w:t>
      </w:r>
      <w:r>
        <w:t>, api</w:t>
      </w:r>
    </w:p>
    <w:p w:rsidR="00D30CF5" w:rsidRDefault="00BF346B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配置</w:t>
      </w:r>
      <w:r w:rsidR="00D30CF5">
        <w:rPr>
          <w:rFonts w:hint="eastAsia"/>
        </w:rPr>
        <w:t>：</w:t>
      </w:r>
      <w:r w:rsidR="00895BCD">
        <w:rPr>
          <w:rFonts w:hint="eastAsia"/>
        </w:rPr>
        <w:t>表单</w:t>
      </w:r>
    </w:p>
    <w:p w:rsidR="00D30CF5" w:rsidRDefault="00D30CF5" w:rsidP="00D30CF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D30CF5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D30CF5" w:rsidRDefault="00D30CF5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D30CF5" w:rsidRDefault="00D30CF5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D30CF5" w:rsidRDefault="00D30CF5" w:rsidP="00C7485C">
            <w:r>
              <w:rPr>
                <w:rFonts w:hint="eastAsia"/>
              </w:rPr>
              <w:t>说明</w:t>
            </w:r>
          </w:p>
        </w:tc>
      </w:tr>
      <w:tr w:rsidR="00D30CF5" w:rsidTr="00C7485C">
        <w:trPr>
          <w:jc w:val="center"/>
        </w:trPr>
        <w:tc>
          <w:tcPr>
            <w:tcW w:w="1985" w:type="dxa"/>
            <w:vAlign w:val="center"/>
          </w:tcPr>
          <w:p w:rsidR="00D30CF5" w:rsidRDefault="00B13079" w:rsidP="00C7485C">
            <w:pPr>
              <w:jc w:val="left"/>
            </w:pPr>
            <w:r>
              <w:rPr>
                <w:rFonts w:hint="eastAsia"/>
              </w:rPr>
              <w:t>主机名</w:t>
            </w:r>
          </w:p>
        </w:tc>
        <w:tc>
          <w:tcPr>
            <w:tcW w:w="2977" w:type="dxa"/>
            <w:vAlign w:val="center"/>
          </w:tcPr>
          <w:p w:rsidR="00D30CF5" w:rsidRDefault="00B13079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D30CF5" w:rsidRDefault="00D30CF5" w:rsidP="00C7485C"/>
        </w:tc>
      </w:tr>
      <w:tr w:rsidR="00D30CF5" w:rsidTr="00C7485C">
        <w:trPr>
          <w:jc w:val="center"/>
        </w:trPr>
        <w:tc>
          <w:tcPr>
            <w:tcW w:w="1985" w:type="dxa"/>
            <w:vAlign w:val="center"/>
          </w:tcPr>
          <w:p w:rsidR="00D30CF5" w:rsidRDefault="00B13079" w:rsidP="00C7485C">
            <w:pPr>
              <w:jc w:val="left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977" w:type="dxa"/>
            <w:vAlign w:val="center"/>
          </w:tcPr>
          <w:p w:rsidR="00D30CF5" w:rsidRDefault="00B13079" w:rsidP="00C7485C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D30CF5" w:rsidRDefault="00D30CF5" w:rsidP="00C7485C"/>
        </w:tc>
      </w:tr>
      <w:tr w:rsidR="00B13079" w:rsidTr="00C7485C">
        <w:trPr>
          <w:jc w:val="center"/>
        </w:trPr>
        <w:tc>
          <w:tcPr>
            <w:tcW w:w="1985" w:type="dxa"/>
            <w:vAlign w:val="center"/>
          </w:tcPr>
          <w:p w:rsidR="00B13079" w:rsidRDefault="00B13079" w:rsidP="00C7485C">
            <w:pPr>
              <w:jc w:val="lef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977" w:type="dxa"/>
            <w:vAlign w:val="center"/>
          </w:tcPr>
          <w:p w:rsidR="00B13079" w:rsidRDefault="00B13079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B13079" w:rsidRDefault="00B13079" w:rsidP="00C7485C"/>
        </w:tc>
      </w:tr>
      <w:tr w:rsidR="00B13079" w:rsidTr="00C7485C">
        <w:trPr>
          <w:jc w:val="center"/>
        </w:trPr>
        <w:tc>
          <w:tcPr>
            <w:tcW w:w="1985" w:type="dxa"/>
            <w:vAlign w:val="center"/>
          </w:tcPr>
          <w:p w:rsidR="00B13079" w:rsidRDefault="00B13079" w:rsidP="00C7485C">
            <w:pPr>
              <w:jc w:val="left"/>
            </w:pPr>
            <w:r>
              <w:rPr>
                <w:rFonts w:hint="eastAsia"/>
              </w:rPr>
              <w:t>网关</w:t>
            </w:r>
          </w:p>
        </w:tc>
        <w:tc>
          <w:tcPr>
            <w:tcW w:w="2977" w:type="dxa"/>
            <w:vAlign w:val="center"/>
          </w:tcPr>
          <w:p w:rsidR="00B13079" w:rsidRDefault="00B13079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B13079" w:rsidRDefault="00B13079" w:rsidP="00C7485C"/>
        </w:tc>
      </w:tr>
      <w:tr w:rsidR="00B13079" w:rsidTr="00C7485C">
        <w:trPr>
          <w:jc w:val="center"/>
        </w:trPr>
        <w:tc>
          <w:tcPr>
            <w:tcW w:w="1985" w:type="dxa"/>
            <w:vAlign w:val="center"/>
          </w:tcPr>
          <w:p w:rsidR="00B13079" w:rsidRDefault="00B13079" w:rsidP="00C7485C">
            <w:pPr>
              <w:jc w:val="left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2977" w:type="dxa"/>
            <w:vAlign w:val="center"/>
          </w:tcPr>
          <w:p w:rsidR="00B13079" w:rsidRDefault="00B13079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B13079" w:rsidRDefault="00B13079" w:rsidP="00C7485C"/>
        </w:tc>
      </w:tr>
      <w:tr w:rsidR="00B13079" w:rsidTr="00C7485C">
        <w:trPr>
          <w:jc w:val="center"/>
        </w:trPr>
        <w:tc>
          <w:tcPr>
            <w:tcW w:w="1985" w:type="dxa"/>
            <w:vAlign w:val="center"/>
          </w:tcPr>
          <w:p w:rsidR="00B13079" w:rsidRDefault="00B13079" w:rsidP="00C7485C">
            <w:pPr>
              <w:jc w:val="left"/>
            </w:pPr>
            <w:r>
              <w:rPr>
                <w:rFonts w:hint="eastAsia"/>
              </w:rPr>
              <w:t>dns</w:t>
            </w:r>
          </w:p>
        </w:tc>
        <w:tc>
          <w:tcPr>
            <w:tcW w:w="2977" w:type="dxa"/>
            <w:vAlign w:val="center"/>
          </w:tcPr>
          <w:p w:rsidR="00B13079" w:rsidRDefault="00B13079" w:rsidP="00C7485C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B13079" w:rsidRDefault="00B13079" w:rsidP="00C7485C"/>
        </w:tc>
      </w:tr>
      <w:tr w:rsidR="00B13079" w:rsidTr="00C7485C">
        <w:trPr>
          <w:jc w:val="center"/>
        </w:trPr>
        <w:tc>
          <w:tcPr>
            <w:tcW w:w="1985" w:type="dxa"/>
            <w:vAlign w:val="center"/>
          </w:tcPr>
          <w:p w:rsidR="00B13079" w:rsidRDefault="00B13079" w:rsidP="00C7485C">
            <w:pPr>
              <w:jc w:val="left"/>
            </w:pPr>
            <w:r>
              <w:rPr>
                <w:rFonts w:hint="eastAsia"/>
              </w:rPr>
              <w:t>dhcp</w:t>
            </w:r>
          </w:p>
        </w:tc>
        <w:tc>
          <w:tcPr>
            <w:tcW w:w="2977" w:type="dxa"/>
            <w:vAlign w:val="center"/>
          </w:tcPr>
          <w:p w:rsidR="00B13079" w:rsidRDefault="00B13079" w:rsidP="00C7485C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B13079" w:rsidRDefault="00E83FB6" w:rsidP="00C7485C">
            <w:r>
              <w:rPr>
                <w:rFonts w:hint="eastAsia"/>
              </w:rPr>
              <w:t>启用，关闭</w:t>
            </w:r>
          </w:p>
        </w:tc>
      </w:tr>
      <w:tr w:rsidR="00652646" w:rsidTr="00C7485C">
        <w:trPr>
          <w:jc w:val="center"/>
        </w:trPr>
        <w:tc>
          <w:tcPr>
            <w:tcW w:w="1985" w:type="dxa"/>
            <w:vAlign w:val="center"/>
          </w:tcPr>
          <w:p w:rsidR="00652646" w:rsidRDefault="00652646" w:rsidP="00C7485C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652646" w:rsidRDefault="00652646" w:rsidP="00C7485C">
            <w:r>
              <w:rPr>
                <w:rFonts w:hint="eastAsia"/>
              </w:rPr>
              <w:t>保存配置</w:t>
            </w:r>
          </w:p>
        </w:tc>
        <w:tc>
          <w:tcPr>
            <w:tcW w:w="2698" w:type="dxa"/>
            <w:vAlign w:val="center"/>
          </w:tcPr>
          <w:p w:rsidR="00652646" w:rsidRDefault="00652646" w:rsidP="00C7485C"/>
        </w:tc>
      </w:tr>
    </w:tbl>
    <w:p w:rsidR="00D30CF5" w:rsidRDefault="00D30CF5" w:rsidP="00D30CF5"/>
    <w:p w:rsidR="00D64FCF" w:rsidRDefault="00D64FCF" w:rsidP="00ED2835">
      <w:pPr>
        <w:pStyle w:val="3"/>
        <w:numPr>
          <w:ilvl w:val="2"/>
          <w:numId w:val="2"/>
        </w:numPr>
      </w:pPr>
      <w:bookmarkStart w:id="4577" w:name="_Toc471397952"/>
      <w:r>
        <w:rPr>
          <w:rFonts w:hint="eastAsia"/>
        </w:rPr>
        <w:t>日期时间设置页面</w:t>
      </w:r>
      <w:bookmarkEnd w:id="4577"/>
    </w:p>
    <w:p w:rsidR="00645836" w:rsidRDefault="00645836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861DBC">
        <w:t>datetime</w:t>
      </w:r>
      <w:r w:rsidR="00A176F3">
        <w:t>/conf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645836" w:rsidRDefault="0069264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配置</w:t>
      </w:r>
      <w:r w:rsidR="00645836">
        <w:rPr>
          <w:rFonts w:hint="eastAsia"/>
        </w:rPr>
        <w:t>：</w:t>
      </w:r>
      <w:r w:rsidR="00895BCD">
        <w:rPr>
          <w:rFonts w:hint="eastAsia"/>
        </w:rPr>
        <w:t>表单</w:t>
      </w:r>
    </w:p>
    <w:p w:rsidR="00645836" w:rsidRDefault="00645836" w:rsidP="0064583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645836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645836" w:rsidRDefault="00645836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645836" w:rsidRDefault="00645836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645836" w:rsidRDefault="00645836" w:rsidP="00C7485C">
            <w:r>
              <w:rPr>
                <w:rFonts w:hint="eastAsia"/>
              </w:rPr>
              <w:t>说明</w:t>
            </w:r>
          </w:p>
        </w:tc>
      </w:tr>
      <w:tr w:rsidR="00645836" w:rsidTr="00C7485C">
        <w:trPr>
          <w:jc w:val="center"/>
        </w:trPr>
        <w:tc>
          <w:tcPr>
            <w:tcW w:w="1985" w:type="dxa"/>
            <w:vAlign w:val="center"/>
          </w:tcPr>
          <w:p w:rsidR="00645836" w:rsidRDefault="00670816" w:rsidP="00C7485C">
            <w:pPr>
              <w:jc w:val="left"/>
            </w:pPr>
            <w:r>
              <w:rPr>
                <w:rFonts w:hint="eastAsia"/>
              </w:rPr>
              <w:t>时区</w:t>
            </w:r>
          </w:p>
        </w:tc>
        <w:tc>
          <w:tcPr>
            <w:tcW w:w="2977" w:type="dxa"/>
            <w:vAlign w:val="center"/>
          </w:tcPr>
          <w:p w:rsidR="00645836" w:rsidRDefault="00670816" w:rsidP="00C7485C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645836" w:rsidRDefault="00645836" w:rsidP="00C7485C"/>
        </w:tc>
      </w:tr>
      <w:tr w:rsidR="00645836" w:rsidTr="00C7485C">
        <w:trPr>
          <w:jc w:val="center"/>
        </w:trPr>
        <w:tc>
          <w:tcPr>
            <w:tcW w:w="1985" w:type="dxa"/>
            <w:vAlign w:val="center"/>
          </w:tcPr>
          <w:p w:rsidR="00645836" w:rsidRDefault="00670816" w:rsidP="00C7485C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2977" w:type="dxa"/>
            <w:vAlign w:val="center"/>
          </w:tcPr>
          <w:p w:rsidR="00645836" w:rsidRDefault="00670816" w:rsidP="00C7485C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645836" w:rsidRDefault="00645836" w:rsidP="00C7485C"/>
        </w:tc>
      </w:tr>
      <w:tr w:rsidR="00670816" w:rsidTr="00C7485C">
        <w:trPr>
          <w:jc w:val="center"/>
        </w:trPr>
        <w:tc>
          <w:tcPr>
            <w:tcW w:w="1985" w:type="dxa"/>
            <w:vAlign w:val="center"/>
          </w:tcPr>
          <w:p w:rsidR="00670816" w:rsidRDefault="00670816" w:rsidP="00C7485C">
            <w:pPr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2977" w:type="dxa"/>
            <w:vAlign w:val="center"/>
          </w:tcPr>
          <w:p w:rsidR="00670816" w:rsidRDefault="00670816" w:rsidP="00C7485C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670816" w:rsidRDefault="00670816" w:rsidP="00C7485C"/>
        </w:tc>
      </w:tr>
      <w:tr w:rsidR="00670816" w:rsidTr="00C7485C">
        <w:trPr>
          <w:jc w:val="center"/>
        </w:trPr>
        <w:tc>
          <w:tcPr>
            <w:tcW w:w="1985" w:type="dxa"/>
            <w:vAlign w:val="center"/>
          </w:tcPr>
          <w:p w:rsidR="00670816" w:rsidRDefault="00670816" w:rsidP="00C7485C">
            <w:pPr>
              <w:jc w:val="left"/>
            </w:pPr>
            <w:r>
              <w:rPr>
                <w:rFonts w:hint="eastAsia"/>
              </w:rPr>
              <w:t>ntp</w:t>
            </w:r>
          </w:p>
        </w:tc>
        <w:tc>
          <w:tcPr>
            <w:tcW w:w="2977" w:type="dxa"/>
            <w:vAlign w:val="center"/>
          </w:tcPr>
          <w:p w:rsidR="00670816" w:rsidRDefault="00670816" w:rsidP="00C7485C">
            <w:r>
              <w:rPr>
                <w:rFonts w:hint="eastAsia"/>
              </w:rPr>
              <w:t>复选框</w:t>
            </w:r>
          </w:p>
        </w:tc>
        <w:tc>
          <w:tcPr>
            <w:tcW w:w="2698" w:type="dxa"/>
            <w:vAlign w:val="center"/>
          </w:tcPr>
          <w:p w:rsidR="00670816" w:rsidRDefault="00670816" w:rsidP="00C7485C"/>
        </w:tc>
      </w:tr>
      <w:tr w:rsidR="00670816" w:rsidTr="00C7485C">
        <w:trPr>
          <w:jc w:val="center"/>
        </w:trPr>
        <w:tc>
          <w:tcPr>
            <w:tcW w:w="1985" w:type="dxa"/>
            <w:vAlign w:val="center"/>
          </w:tcPr>
          <w:p w:rsidR="00670816" w:rsidRDefault="00670816" w:rsidP="00C7485C">
            <w:pPr>
              <w:jc w:val="left"/>
            </w:pPr>
            <w:r>
              <w:rPr>
                <w:rFonts w:hint="eastAsia"/>
              </w:rPr>
              <w:t>ntpserver</w:t>
            </w:r>
          </w:p>
        </w:tc>
        <w:tc>
          <w:tcPr>
            <w:tcW w:w="2977" w:type="dxa"/>
            <w:vAlign w:val="center"/>
          </w:tcPr>
          <w:p w:rsidR="00670816" w:rsidRDefault="00670816" w:rsidP="00C7485C">
            <w:r>
              <w:rPr>
                <w:rFonts w:hint="eastAsia"/>
              </w:rPr>
              <w:t>文本框</w:t>
            </w:r>
          </w:p>
        </w:tc>
        <w:tc>
          <w:tcPr>
            <w:tcW w:w="2698" w:type="dxa"/>
            <w:vAlign w:val="center"/>
          </w:tcPr>
          <w:p w:rsidR="00670816" w:rsidRDefault="00670816" w:rsidP="00C7485C"/>
        </w:tc>
      </w:tr>
      <w:tr w:rsidR="006018F8" w:rsidTr="00C7485C">
        <w:trPr>
          <w:jc w:val="center"/>
        </w:trPr>
        <w:tc>
          <w:tcPr>
            <w:tcW w:w="1985" w:type="dxa"/>
            <w:vAlign w:val="center"/>
          </w:tcPr>
          <w:p w:rsidR="006018F8" w:rsidRDefault="006018F8" w:rsidP="00C7485C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6018F8" w:rsidRDefault="006018F8" w:rsidP="00C7485C">
            <w:r>
              <w:rPr>
                <w:rFonts w:hint="eastAsia"/>
              </w:rPr>
              <w:t>按钮，点击保存配置</w:t>
            </w:r>
          </w:p>
        </w:tc>
        <w:tc>
          <w:tcPr>
            <w:tcW w:w="2698" w:type="dxa"/>
            <w:vAlign w:val="center"/>
          </w:tcPr>
          <w:p w:rsidR="006018F8" w:rsidRDefault="006018F8" w:rsidP="00C7485C"/>
        </w:tc>
      </w:tr>
    </w:tbl>
    <w:p w:rsidR="00D64FCF" w:rsidRDefault="00D64FCF" w:rsidP="00645836"/>
    <w:p w:rsidR="00AB26F8" w:rsidRDefault="00AB26F8" w:rsidP="00ED2835">
      <w:pPr>
        <w:pStyle w:val="3"/>
        <w:numPr>
          <w:ilvl w:val="2"/>
          <w:numId w:val="2"/>
        </w:numPr>
      </w:pPr>
      <w:bookmarkStart w:id="4578" w:name="_Toc471397953"/>
      <w:r>
        <w:rPr>
          <w:rFonts w:hint="eastAsia"/>
        </w:rPr>
        <w:t>用户设置页面</w:t>
      </w:r>
      <w:bookmarkEnd w:id="4578"/>
    </w:p>
    <w:p w:rsidR="00A83BA7" w:rsidRDefault="00A83BA7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826EF4">
        <w:rPr>
          <w:rFonts w:hint="eastAsia"/>
        </w:rPr>
        <w:t>users</w:t>
      </w:r>
      <w:r w:rsidR="00A176F3">
        <w:t>/conf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A83BA7" w:rsidRDefault="00BF5B47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基本操作</w:t>
      </w:r>
      <w:r w:rsidR="00A83BA7">
        <w:rPr>
          <w:rFonts w:hint="eastAsia"/>
        </w:rPr>
        <w:t>：</w:t>
      </w:r>
      <w:r>
        <w:rPr>
          <w:rFonts w:hint="eastAsia"/>
        </w:rPr>
        <w:t>自定义</w:t>
      </w:r>
    </w:p>
    <w:p w:rsidR="00A83BA7" w:rsidRDefault="00A83BA7" w:rsidP="00A83BA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A83BA7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A83BA7" w:rsidRDefault="00A83BA7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A83BA7" w:rsidRDefault="00A83BA7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A83BA7" w:rsidRDefault="00A83BA7" w:rsidP="00C7485C">
            <w:r>
              <w:rPr>
                <w:rFonts w:hint="eastAsia"/>
              </w:rPr>
              <w:t>说明</w:t>
            </w:r>
          </w:p>
        </w:tc>
      </w:tr>
      <w:tr w:rsidR="00A83BA7" w:rsidTr="00C7485C">
        <w:trPr>
          <w:jc w:val="center"/>
        </w:trPr>
        <w:tc>
          <w:tcPr>
            <w:tcW w:w="1985" w:type="dxa"/>
            <w:vAlign w:val="center"/>
          </w:tcPr>
          <w:p w:rsidR="00A83BA7" w:rsidRDefault="00DE794D" w:rsidP="00C7485C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A83BA7" w:rsidRDefault="00DE794D" w:rsidP="00C7485C">
            <w:r>
              <w:rPr>
                <w:rFonts w:hint="eastAsia"/>
              </w:rPr>
              <w:t>按钮，点击显示添加用户界面</w:t>
            </w:r>
          </w:p>
        </w:tc>
        <w:tc>
          <w:tcPr>
            <w:tcW w:w="2698" w:type="dxa"/>
            <w:vAlign w:val="center"/>
          </w:tcPr>
          <w:p w:rsidR="00A83BA7" w:rsidRDefault="00A83BA7" w:rsidP="00C7485C"/>
        </w:tc>
      </w:tr>
      <w:tr w:rsidR="00A83BA7" w:rsidTr="00C7485C">
        <w:trPr>
          <w:jc w:val="center"/>
        </w:trPr>
        <w:tc>
          <w:tcPr>
            <w:tcW w:w="1985" w:type="dxa"/>
            <w:vAlign w:val="center"/>
          </w:tcPr>
          <w:p w:rsidR="00A83BA7" w:rsidRDefault="00DE794D" w:rsidP="00C7485C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A83BA7" w:rsidRDefault="00DE794D" w:rsidP="00C7485C">
            <w:r>
              <w:rPr>
                <w:rFonts w:hint="eastAsia"/>
              </w:rPr>
              <w:t>按钮，点击删除已选用户</w:t>
            </w:r>
          </w:p>
        </w:tc>
        <w:tc>
          <w:tcPr>
            <w:tcW w:w="2698" w:type="dxa"/>
            <w:vAlign w:val="center"/>
          </w:tcPr>
          <w:p w:rsidR="00A83BA7" w:rsidRDefault="00DE794D" w:rsidP="00C7485C">
            <w:r>
              <w:rPr>
                <w:rFonts w:hint="eastAsia"/>
              </w:rPr>
              <w:t>需要二次确认</w:t>
            </w:r>
            <w:r w:rsidR="00FB67DB">
              <w:rPr>
                <w:rFonts w:hint="eastAsia"/>
              </w:rPr>
              <w:t>，</w:t>
            </w:r>
            <w:r w:rsidR="009A7E40">
              <w:rPr>
                <w:rFonts w:hint="eastAsia"/>
              </w:rPr>
              <w:t>需要管理员权限且</w:t>
            </w:r>
            <w:r w:rsidR="00FB67DB">
              <w:rPr>
                <w:rFonts w:hint="eastAsia"/>
              </w:rPr>
              <w:t>不能删除当前用户</w:t>
            </w:r>
          </w:p>
        </w:tc>
      </w:tr>
    </w:tbl>
    <w:p w:rsidR="00A83BA7" w:rsidRDefault="00A83BA7" w:rsidP="00A83BA7"/>
    <w:p w:rsidR="00CF0B53" w:rsidRDefault="00C26C63" w:rsidP="00ED2835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用户列表：</w:t>
      </w:r>
      <w:r w:rsidR="00C701FE">
        <w:rPr>
          <w:rFonts w:hint="eastAsia"/>
        </w:rPr>
        <w:t>表格</w:t>
      </w:r>
    </w:p>
    <w:p w:rsidR="00CF0B53" w:rsidRDefault="00CF0B53" w:rsidP="00A83BA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9B10DF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B10DF" w:rsidRDefault="009B10DF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9B10DF" w:rsidRDefault="009B10DF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9B10DF" w:rsidRDefault="009B10DF" w:rsidP="007244C6">
            <w:r>
              <w:rPr>
                <w:rFonts w:hint="eastAsia"/>
              </w:rPr>
              <w:t>说明</w:t>
            </w:r>
          </w:p>
        </w:tc>
      </w:tr>
      <w:tr w:rsidR="009B10DF" w:rsidTr="007244C6">
        <w:trPr>
          <w:jc w:val="center"/>
        </w:trPr>
        <w:tc>
          <w:tcPr>
            <w:tcW w:w="1985" w:type="dxa"/>
            <w:vAlign w:val="center"/>
          </w:tcPr>
          <w:p w:rsidR="009B10DF" w:rsidRDefault="009B10DF" w:rsidP="007244C6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  <w:vAlign w:val="center"/>
          </w:tcPr>
          <w:p w:rsidR="009B10DF" w:rsidRDefault="009B10DF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9B10DF" w:rsidRDefault="009B10DF" w:rsidP="007244C6"/>
        </w:tc>
      </w:tr>
      <w:tr w:rsidR="009B10DF" w:rsidTr="007244C6">
        <w:trPr>
          <w:jc w:val="center"/>
        </w:trPr>
        <w:tc>
          <w:tcPr>
            <w:tcW w:w="1985" w:type="dxa"/>
            <w:vAlign w:val="center"/>
          </w:tcPr>
          <w:p w:rsidR="009B10DF" w:rsidRDefault="009B10DF" w:rsidP="007244C6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77" w:type="dxa"/>
            <w:vAlign w:val="center"/>
          </w:tcPr>
          <w:p w:rsidR="009B10DF" w:rsidRDefault="009B10DF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9B10DF" w:rsidRDefault="009B10DF" w:rsidP="007244C6"/>
        </w:tc>
      </w:tr>
      <w:tr w:rsidR="009B10DF" w:rsidTr="007244C6">
        <w:trPr>
          <w:jc w:val="center"/>
        </w:trPr>
        <w:tc>
          <w:tcPr>
            <w:tcW w:w="1985" w:type="dxa"/>
            <w:vAlign w:val="center"/>
          </w:tcPr>
          <w:p w:rsidR="009B10DF" w:rsidRDefault="009B10DF" w:rsidP="007244C6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9B10DF" w:rsidRDefault="009B10DF" w:rsidP="007244C6">
            <w:r>
              <w:rPr>
                <w:rFonts w:hint="eastAsia"/>
              </w:rPr>
              <w:t>链接，点击删除用户</w:t>
            </w:r>
          </w:p>
        </w:tc>
        <w:tc>
          <w:tcPr>
            <w:tcW w:w="2698" w:type="dxa"/>
            <w:vAlign w:val="center"/>
          </w:tcPr>
          <w:p w:rsidR="009B10DF" w:rsidRDefault="009B10DF" w:rsidP="007244C6">
            <w:r>
              <w:rPr>
                <w:rFonts w:hint="eastAsia"/>
              </w:rPr>
              <w:t>需要二次确认，需要管理员权限且不能删除当前用户</w:t>
            </w:r>
          </w:p>
        </w:tc>
      </w:tr>
      <w:tr w:rsidR="009B10DF" w:rsidTr="007244C6">
        <w:trPr>
          <w:jc w:val="center"/>
        </w:trPr>
        <w:tc>
          <w:tcPr>
            <w:tcW w:w="1985" w:type="dxa"/>
            <w:vAlign w:val="center"/>
          </w:tcPr>
          <w:p w:rsidR="009B10DF" w:rsidRDefault="009B10DF" w:rsidP="007244C6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2977" w:type="dxa"/>
            <w:vAlign w:val="center"/>
          </w:tcPr>
          <w:p w:rsidR="009B10DF" w:rsidRDefault="009B10DF" w:rsidP="007244C6">
            <w:r>
              <w:rPr>
                <w:rFonts w:hint="eastAsia"/>
              </w:rPr>
              <w:t>链接，点击进入用户编辑界面</w:t>
            </w:r>
          </w:p>
        </w:tc>
        <w:tc>
          <w:tcPr>
            <w:tcW w:w="2698" w:type="dxa"/>
            <w:vAlign w:val="center"/>
          </w:tcPr>
          <w:p w:rsidR="009B10DF" w:rsidRDefault="003D6D2F" w:rsidP="003D6D2F">
            <w:r>
              <w:rPr>
                <w:rFonts w:hint="eastAsia"/>
              </w:rPr>
              <w:t>需要管理员权限或当前用户</w:t>
            </w:r>
          </w:p>
        </w:tc>
      </w:tr>
      <w:tr w:rsidR="006E7A45" w:rsidTr="007244C6">
        <w:trPr>
          <w:jc w:val="center"/>
        </w:trPr>
        <w:tc>
          <w:tcPr>
            <w:tcW w:w="1985" w:type="dxa"/>
            <w:vAlign w:val="center"/>
          </w:tcPr>
          <w:p w:rsidR="006E7A45" w:rsidRDefault="006E7A45" w:rsidP="007244C6">
            <w:pPr>
              <w:jc w:val="left"/>
            </w:pPr>
            <w:r>
              <w:rPr>
                <w:rFonts w:hint="eastAsia"/>
              </w:rPr>
              <w:t>选择</w:t>
            </w:r>
          </w:p>
        </w:tc>
        <w:tc>
          <w:tcPr>
            <w:tcW w:w="2977" w:type="dxa"/>
            <w:vAlign w:val="center"/>
          </w:tcPr>
          <w:p w:rsidR="006E7A45" w:rsidRDefault="006E7A45" w:rsidP="007244C6">
            <w:r>
              <w:rPr>
                <w:rFonts w:hint="eastAsia"/>
              </w:rPr>
              <w:t>复选框，点击标记选择状态</w:t>
            </w:r>
          </w:p>
        </w:tc>
        <w:tc>
          <w:tcPr>
            <w:tcW w:w="2698" w:type="dxa"/>
            <w:vAlign w:val="center"/>
          </w:tcPr>
          <w:p w:rsidR="006E7A45" w:rsidRDefault="006E7A45" w:rsidP="003D6D2F"/>
        </w:tc>
      </w:tr>
    </w:tbl>
    <w:p w:rsidR="009B10DF" w:rsidRDefault="009B10DF" w:rsidP="00A83BA7"/>
    <w:p w:rsidR="00C701FE" w:rsidRDefault="00C701FE" w:rsidP="00C701F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添加用户：表单</w:t>
      </w:r>
    </w:p>
    <w:p w:rsidR="00C701FE" w:rsidRDefault="00C701FE" w:rsidP="00A83BA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3A5A96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3A5A96" w:rsidRDefault="003A5A96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3A5A96" w:rsidRDefault="003A5A96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3A5A96" w:rsidRDefault="003A5A96" w:rsidP="007244C6">
            <w:r>
              <w:rPr>
                <w:rFonts w:hint="eastAsia"/>
              </w:rPr>
              <w:t>说明</w:t>
            </w:r>
          </w:p>
        </w:tc>
      </w:tr>
      <w:tr w:rsidR="003A5A96" w:rsidTr="007244C6">
        <w:trPr>
          <w:jc w:val="center"/>
        </w:trPr>
        <w:tc>
          <w:tcPr>
            <w:tcW w:w="1985" w:type="dxa"/>
            <w:vAlign w:val="center"/>
          </w:tcPr>
          <w:p w:rsidR="003A5A96" w:rsidRDefault="003A5A96" w:rsidP="007244C6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77" w:type="dxa"/>
            <w:vAlign w:val="center"/>
          </w:tcPr>
          <w:p w:rsidR="003A5A96" w:rsidRDefault="003A5A96" w:rsidP="007244C6">
            <w:r>
              <w:rPr>
                <w:rFonts w:hint="eastAsia"/>
              </w:rPr>
              <w:t>文本</w:t>
            </w:r>
            <w:r w:rsidR="0077508B">
              <w:rPr>
                <w:rFonts w:hint="eastAsia"/>
              </w:rPr>
              <w:t>输入框</w:t>
            </w:r>
          </w:p>
        </w:tc>
        <w:tc>
          <w:tcPr>
            <w:tcW w:w="2698" w:type="dxa"/>
            <w:vAlign w:val="center"/>
          </w:tcPr>
          <w:p w:rsidR="003A5A96" w:rsidRDefault="003A5A96" w:rsidP="007244C6"/>
        </w:tc>
      </w:tr>
      <w:tr w:rsidR="0077508B" w:rsidTr="007244C6">
        <w:trPr>
          <w:jc w:val="center"/>
        </w:trPr>
        <w:tc>
          <w:tcPr>
            <w:tcW w:w="1985" w:type="dxa"/>
            <w:vAlign w:val="center"/>
          </w:tcPr>
          <w:p w:rsidR="0077508B" w:rsidRDefault="00F46139" w:rsidP="007244C6">
            <w:pPr>
              <w:jc w:val="left"/>
            </w:pPr>
            <w:r>
              <w:rPr>
                <w:rFonts w:hint="eastAsia"/>
              </w:rPr>
              <w:t>权限列表</w:t>
            </w:r>
          </w:p>
        </w:tc>
        <w:tc>
          <w:tcPr>
            <w:tcW w:w="2977" w:type="dxa"/>
            <w:vAlign w:val="center"/>
          </w:tcPr>
          <w:p w:rsidR="0077508B" w:rsidRDefault="003906B8" w:rsidP="007244C6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77508B" w:rsidRDefault="00D52004" w:rsidP="00456AAD">
            <w:r>
              <w:rPr>
                <w:rFonts w:hint="eastAsia"/>
              </w:rPr>
              <w:t>gui</w:t>
            </w:r>
            <w:r w:rsidR="00456AA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api</w:t>
            </w:r>
          </w:p>
        </w:tc>
      </w:tr>
      <w:tr w:rsidR="00CA4687" w:rsidTr="007244C6">
        <w:trPr>
          <w:jc w:val="center"/>
        </w:trPr>
        <w:tc>
          <w:tcPr>
            <w:tcW w:w="1985" w:type="dxa"/>
            <w:vAlign w:val="center"/>
          </w:tcPr>
          <w:p w:rsidR="00CA4687" w:rsidRDefault="00CA4687" w:rsidP="007244C6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2977" w:type="dxa"/>
            <w:vAlign w:val="center"/>
          </w:tcPr>
          <w:p w:rsidR="00CA4687" w:rsidRDefault="00CA4687" w:rsidP="007244C6">
            <w:r>
              <w:rPr>
                <w:rFonts w:hint="eastAsia"/>
              </w:rPr>
              <w:t>密码输入框</w:t>
            </w:r>
          </w:p>
        </w:tc>
        <w:tc>
          <w:tcPr>
            <w:tcW w:w="2698" w:type="dxa"/>
            <w:vMerge w:val="restart"/>
            <w:vAlign w:val="center"/>
          </w:tcPr>
          <w:p w:rsidR="00CA4687" w:rsidRDefault="00CA4687" w:rsidP="00456AAD">
            <w:r>
              <w:rPr>
                <w:rFonts w:hint="eastAsia"/>
              </w:rPr>
              <w:t>必须相同</w:t>
            </w:r>
          </w:p>
        </w:tc>
      </w:tr>
      <w:tr w:rsidR="00CA4687" w:rsidTr="007244C6">
        <w:trPr>
          <w:jc w:val="center"/>
        </w:trPr>
        <w:tc>
          <w:tcPr>
            <w:tcW w:w="1985" w:type="dxa"/>
            <w:vAlign w:val="center"/>
          </w:tcPr>
          <w:p w:rsidR="00CA4687" w:rsidRDefault="00CA4687" w:rsidP="007244C6">
            <w:pPr>
              <w:jc w:val="left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2977" w:type="dxa"/>
            <w:vAlign w:val="center"/>
          </w:tcPr>
          <w:p w:rsidR="00CA4687" w:rsidRDefault="00CA4687" w:rsidP="007244C6">
            <w:r>
              <w:rPr>
                <w:rFonts w:hint="eastAsia"/>
              </w:rPr>
              <w:t>密码输入框</w:t>
            </w:r>
          </w:p>
        </w:tc>
        <w:tc>
          <w:tcPr>
            <w:tcW w:w="2698" w:type="dxa"/>
            <w:vMerge/>
            <w:vAlign w:val="center"/>
          </w:tcPr>
          <w:p w:rsidR="00CA4687" w:rsidRDefault="00CA4687" w:rsidP="00456AAD"/>
        </w:tc>
      </w:tr>
      <w:tr w:rsidR="00FC684F" w:rsidTr="007244C6">
        <w:trPr>
          <w:jc w:val="center"/>
        </w:trPr>
        <w:tc>
          <w:tcPr>
            <w:tcW w:w="1985" w:type="dxa"/>
            <w:vAlign w:val="center"/>
          </w:tcPr>
          <w:p w:rsidR="00FC684F" w:rsidRDefault="00FC684F" w:rsidP="007244C6">
            <w:pPr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977" w:type="dxa"/>
            <w:vAlign w:val="center"/>
          </w:tcPr>
          <w:p w:rsidR="00FC684F" w:rsidRDefault="00FC684F" w:rsidP="007244C6">
            <w:r>
              <w:rPr>
                <w:rFonts w:hint="eastAsia"/>
              </w:rPr>
              <w:t>按钮，取消添加用户</w:t>
            </w:r>
          </w:p>
        </w:tc>
        <w:tc>
          <w:tcPr>
            <w:tcW w:w="2698" w:type="dxa"/>
            <w:vAlign w:val="center"/>
          </w:tcPr>
          <w:p w:rsidR="00FC684F" w:rsidRDefault="00FC684F" w:rsidP="00456AAD"/>
        </w:tc>
      </w:tr>
      <w:tr w:rsidR="00FC684F" w:rsidTr="007244C6">
        <w:trPr>
          <w:jc w:val="center"/>
        </w:trPr>
        <w:tc>
          <w:tcPr>
            <w:tcW w:w="1985" w:type="dxa"/>
            <w:vAlign w:val="center"/>
          </w:tcPr>
          <w:p w:rsidR="00FC684F" w:rsidRDefault="00FC684F" w:rsidP="007244C6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FC684F" w:rsidRDefault="00FC684F" w:rsidP="007244C6">
            <w:r>
              <w:rPr>
                <w:rFonts w:hint="eastAsia"/>
              </w:rPr>
              <w:t>按钮</w:t>
            </w:r>
            <w:r w:rsidR="000540AE">
              <w:rPr>
                <w:rFonts w:hint="eastAsia"/>
              </w:rPr>
              <w:t>，</w:t>
            </w:r>
            <w:r>
              <w:rPr>
                <w:rFonts w:hint="eastAsia"/>
              </w:rPr>
              <w:t>保存当前设置</w:t>
            </w:r>
          </w:p>
        </w:tc>
        <w:tc>
          <w:tcPr>
            <w:tcW w:w="2698" w:type="dxa"/>
            <w:vAlign w:val="center"/>
          </w:tcPr>
          <w:p w:rsidR="00FC684F" w:rsidRDefault="00FC684F" w:rsidP="00456AAD"/>
        </w:tc>
      </w:tr>
    </w:tbl>
    <w:p w:rsidR="003A5A96" w:rsidRDefault="003A5A96" w:rsidP="00A83BA7"/>
    <w:p w:rsidR="00A83E92" w:rsidRDefault="00A83E92" w:rsidP="00A83E92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编辑</w:t>
      </w:r>
      <w:r w:rsidR="004C4283">
        <w:rPr>
          <w:rFonts w:hint="eastAsia"/>
        </w:rPr>
        <w:t>用户</w:t>
      </w:r>
      <w:r>
        <w:rPr>
          <w:rFonts w:hint="eastAsia"/>
        </w:rPr>
        <w:t>：和添加</w:t>
      </w:r>
      <w:r w:rsidR="00A96487">
        <w:rPr>
          <w:rFonts w:hint="eastAsia"/>
        </w:rPr>
        <w:t>用户</w:t>
      </w:r>
      <w:r>
        <w:rPr>
          <w:rFonts w:hint="eastAsia"/>
        </w:rPr>
        <w:t>相同，</w:t>
      </w:r>
      <w:r w:rsidR="00A96487">
        <w:rPr>
          <w:rFonts w:hint="eastAsia"/>
        </w:rPr>
        <w:t>用户名</w:t>
      </w:r>
      <w:r>
        <w:rPr>
          <w:rFonts w:hint="eastAsia"/>
        </w:rPr>
        <w:t>无法编辑</w:t>
      </w:r>
    </w:p>
    <w:p w:rsidR="00A83E92" w:rsidRDefault="00A83E92" w:rsidP="00A83E92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A83E92" w:rsidRPr="003A5A96" w:rsidRDefault="00A83E92" w:rsidP="00A83E92"/>
    <w:p w:rsidR="002C6FA1" w:rsidRDefault="002C6FA1" w:rsidP="00ED2835">
      <w:pPr>
        <w:pStyle w:val="3"/>
        <w:numPr>
          <w:ilvl w:val="2"/>
          <w:numId w:val="2"/>
        </w:numPr>
      </w:pPr>
      <w:bookmarkStart w:id="4579" w:name="_Toc471397954"/>
      <w:r>
        <w:rPr>
          <w:rFonts w:hint="eastAsia"/>
        </w:rPr>
        <w:t>系统升级页面</w:t>
      </w:r>
      <w:bookmarkEnd w:id="4579"/>
    </w:p>
    <w:p w:rsidR="003F46C1" w:rsidRDefault="003F46C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6729E">
        <w:rPr>
          <w:rFonts w:hint="eastAsia"/>
        </w:rPr>
        <w:t>system</w:t>
      </w:r>
      <w:r>
        <w:t>/</w:t>
      </w:r>
      <w:r w:rsidR="0022044E">
        <w:rPr>
          <w:rFonts w:hint="eastAsia"/>
        </w:rPr>
        <w:t>update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3F46C1" w:rsidRDefault="0023161D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升级</w:t>
      </w:r>
      <w:r w:rsidR="003F46C1">
        <w:rPr>
          <w:rFonts w:hint="eastAsia"/>
        </w:rPr>
        <w:t>：</w:t>
      </w:r>
      <w:r w:rsidR="009F6673">
        <w:rPr>
          <w:rFonts w:hint="eastAsia"/>
        </w:rPr>
        <w:t>表单</w:t>
      </w:r>
    </w:p>
    <w:p w:rsidR="003F46C1" w:rsidRDefault="003F46C1" w:rsidP="003F46C1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3F46C1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3F46C1" w:rsidRDefault="003F46C1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3F46C1" w:rsidRDefault="003F46C1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3F46C1" w:rsidRDefault="003F46C1" w:rsidP="00C7485C">
            <w:r>
              <w:rPr>
                <w:rFonts w:hint="eastAsia"/>
              </w:rPr>
              <w:t>说明</w:t>
            </w:r>
          </w:p>
        </w:tc>
      </w:tr>
      <w:tr w:rsidR="003F46C1" w:rsidTr="00C7485C">
        <w:trPr>
          <w:jc w:val="center"/>
        </w:trPr>
        <w:tc>
          <w:tcPr>
            <w:tcW w:w="1985" w:type="dxa"/>
            <w:vAlign w:val="center"/>
          </w:tcPr>
          <w:p w:rsidR="003F46C1" w:rsidRDefault="001A4FA6" w:rsidP="00C7485C">
            <w:pPr>
              <w:jc w:val="left"/>
            </w:pPr>
            <w:r>
              <w:rPr>
                <w:rFonts w:hint="eastAsia"/>
              </w:rPr>
              <w:t>文件</w:t>
            </w:r>
          </w:p>
        </w:tc>
        <w:tc>
          <w:tcPr>
            <w:tcW w:w="2977" w:type="dxa"/>
            <w:vAlign w:val="center"/>
          </w:tcPr>
          <w:p w:rsidR="003F46C1" w:rsidRDefault="001A4FA6" w:rsidP="00C7485C">
            <w:r>
              <w:rPr>
                <w:rFonts w:hint="eastAsia"/>
              </w:rPr>
              <w:t>文件输入框</w:t>
            </w:r>
          </w:p>
        </w:tc>
        <w:tc>
          <w:tcPr>
            <w:tcW w:w="2698" w:type="dxa"/>
            <w:vAlign w:val="center"/>
          </w:tcPr>
          <w:p w:rsidR="003F46C1" w:rsidRDefault="003F46C1" w:rsidP="00C7485C"/>
        </w:tc>
      </w:tr>
      <w:tr w:rsidR="003F46C1" w:rsidTr="00C7485C">
        <w:trPr>
          <w:jc w:val="center"/>
        </w:trPr>
        <w:tc>
          <w:tcPr>
            <w:tcW w:w="1985" w:type="dxa"/>
            <w:vAlign w:val="center"/>
          </w:tcPr>
          <w:p w:rsidR="003F46C1" w:rsidRDefault="001A4FA6" w:rsidP="00C7485C">
            <w:pPr>
              <w:jc w:val="left"/>
            </w:pPr>
            <w:r>
              <w:rPr>
                <w:rFonts w:hint="eastAsia"/>
              </w:rPr>
              <w:t>升级</w:t>
            </w:r>
          </w:p>
        </w:tc>
        <w:tc>
          <w:tcPr>
            <w:tcW w:w="2977" w:type="dxa"/>
            <w:vAlign w:val="center"/>
          </w:tcPr>
          <w:p w:rsidR="003F46C1" w:rsidRDefault="001A4FA6" w:rsidP="00C7485C">
            <w:r>
              <w:rPr>
                <w:rFonts w:hint="eastAsia"/>
              </w:rPr>
              <w:t>按钮，点击进行升级</w:t>
            </w:r>
          </w:p>
        </w:tc>
        <w:tc>
          <w:tcPr>
            <w:tcW w:w="2698" w:type="dxa"/>
            <w:vAlign w:val="center"/>
          </w:tcPr>
          <w:p w:rsidR="003F46C1" w:rsidRDefault="003F46C1" w:rsidP="00C7485C"/>
        </w:tc>
      </w:tr>
      <w:tr w:rsidR="006339D7" w:rsidTr="00C7485C">
        <w:trPr>
          <w:jc w:val="center"/>
        </w:trPr>
        <w:tc>
          <w:tcPr>
            <w:tcW w:w="1985" w:type="dxa"/>
            <w:vAlign w:val="center"/>
          </w:tcPr>
          <w:p w:rsidR="006339D7" w:rsidRDefault="006339D7" w:rsidP="00C7485C">
            <w:pPr>
              <w:jc w:val="left"/>
            </w:pPr>
            <w:r>
              <w:rPr>
                <w:rFonts w:hint="eastAsia"/>
              </w:rPr>
              <w:t>升级状态</w:t>
            </w:r>
          </w:p>
        </w:tc>
        <w:tc>
          <w:tcPr>
            <w:tcW w:w="2977" w:type="dxa"/>
            <w:vAlign w:val="center"/>
          </w:tcPr>
          <w:p w:rsidR="006339D7" w:rsidRDefault="006339D7" w:rsidP="00C7485C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6339D7" w:rsidRDefault="006339D7" w:rsidP="00C7485C">
            <w:r>
              <w:rPr>
                <w:rFonts w:hint="eastAsia"/>
              </w:rPr>
              <w:t>成功，失败</w:t>
            </w:r>
          </w:p>
        </w:tc>
      </w:tr>
    </w:tbl>
    <w:p w:rsidR="003F46C1" w:rsidRDefault="003F46C1" w:rsidP="003F46C1"/>
    <w:p w:rsidR="003678DD" w:rsidRDefault="003678DD" w:rsidP="00ED2835">
      <w:pPr>
        <w:pStyle w:val="3"/>
        <w:numPr>
          <w:ilvl w:val="2"/>
          <w:numId w:val="2"/>
        </w:numPr>
      </w:pPr>
      <w:bookmarkStart w:id="4580" w:name="_Toc471397955"/>
      <w:r>
        <w:rPr>
          <w:rFonts w:hint="eastAsia"/>
        </w:rPr>
        <w:t>恢复出厂设置页面</w:t>
      </w:r>
      <w:bookmarkEnd w:id="4580"/>
    </w:p>
    <w:p w:rsidR="003678DD" w:rsidRDefault="003678DD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4C09DD">
        <w:rPr>
          <w:rFonts w:hint="eastAsia"/>
        </w:rPr>
        <w:t>factory</w:t>
      </w:r>
      <w:r w:rsidR="004C09DD">
        <w:t>/reset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3678DD" w:rsidRDefault="0075269D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恢复</w:t>
      </w:r>
      <w:r w:rsidR="003678DD">
        <w:rPr>
          <w:rFonts w:hint="eastAsia"/>
        </w:rPr>
        <w:t>：</w:t>
      </w:r>
      <w:r w:rsidR="00313EF6">
        <w:rPr>
          <w:rFonts w:hint="eastAsia"/>
        </w:rPr>
        <w:t>自定义</w:t>
      </w:r>
    </w:p>
    <w:p w:rsidR="003678DD" w:rsidRDefault="003678DD" w:rsidP="003678D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3678DD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3678DD" w:rsidRDefault="003678DD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3678DD" w:rsidRDefault="003678DD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3678DD" w:rsidRDefault="003678DD" w:rsidP="00C7485C">
            <w:r>
              <w:rPr>
                <w:rFonts w:hint="eastAsia"/>
              </w:rPr>
              <w:t>说明</w:t>
            </w:r>
          </w:p>
        </w:tc>
      </w:tr>
      <w:tr w:rsidR="003678DD" w:rsidTr="00C7485C">
        <w:trPr>
          <w:jc w:val="center"/>
        </w:trPr>
        <w:tc>
          <w:tcPr>
            <w:tcW w:w="1985" w:type="dxa"/>
            <w:vAlign w:val="center"/>
          </w:tcPr>
          <w:p w:rsidR="003678DD" w:rsidRDefault="00313EF6" w:rsidP="00C7485C">
            <w:pPr>
              <w:jc w:val="left"/>
            </w:pPr>
            <w:r>
              <w:rPr>
                <w:rFonts w:hint="eastAsia"/>
              </w:rPr>
              <w:t>恢复</w:t>
            </w:r>
          </w:p>
        </w:tc>
        <w:tc>
          <w:tcPr>
            <w:tcW w:w="2977" w:type="dxa"/>
            <w:vAlign w:val="center"/>
          </w:tcPr>
          <w:p w:rsidR="003678DD" w:rsidRDefault="00313EF6" w:rsidP="00C7485C">
            <w:r>
              <w:rPr>
                <w:rFonts w:hint="eastAsia"/>
              </w:rPr>
              <w:t>按钮，点击进行恢复</w:t>
            </w:r>
          </w:p>
        </w:tc>
        <w:tc>
          <w:tcPr>
            <w:tcW w:w="2698" w:type="dxa"/>
            <w:vAlign w:val="center"/>
          </w:tcPr>
          <w:p w:rsidR="003678DD" w:rsidRDefault="003678DD" w:rsidP="00C7485C"/>
        </w:tc>
      </w:tr>
      <w:tr w:rsidR="003678DD" w:rsidTr="00C7485C">
        <w:trPr>
          <w:jc w:val="center"/>
        </w:trPr>
        <w:tc>
          <w:tcPr>
            <w:tcW w:w="1985" w:type="dxa"/>
            <w:vAlign w:val="center"/>
          </w:tcPr>
          <w:p w:rsidR="003678DD" w:rsidRDefault="00313EF6" w:rsidP="00C7485C">
            <w:pPr>
              <w:jc w:val="left"/>
            </w:pPr>
            <w:r>
              <w:rPr>
                <w:rFonts w:hint="eastAsia"/>
              </w:rPr>
              <w:t>恢复状态</w:t>
            </w:r>
          </w:p>
        </w:tc>
        <w:tc>
          <w:tcPr>
            <w:tcW w:w="2977" w:type="dxa"/>
            <w:vAlign w:val="center"/>
          </w:tcPr>
          <w:p w:rsidR="003678DD" w:rsidRDefault="00313EF6" w:rsidP="00C7485C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3678DD" w:rsidRDefault="00313EF6" w:rsidP="00C7485C">
            <w:r>
              <w:rPr>
                <w:rFonts w:hint="eastAsia"/>
              </w:rPr>
              <w:t>成功，失败</w:t>
            </w:r>
          </w:p>
        </w:tc>
      </w:tr>
    </w:tbl>
    <w:p w:rsidR="003678DD" w:rsidRDefault="003678DD" w:rsidP="003678DD"/>
    <w:p w:rsidR="00B24B26" w:rsidRDefault="00B24B26" w:rsidP="00ED2835">
      <w:pPr>
        <w:pStyle w:val="3"/>
        <w:numPr>
          <w:ilvl w:val="2"/>
          <w:numId w:val="2"/>
        </w:numPr>
      </w:pPr>
      <w:bookmarkStart w:id="4581" w:name="_Toc471397956"/>
      <w:r>
        <w:rPr>
          <w:rFonts w:hint="eastAsia"/>
        </w:rPr>
        <w:t>重启页面</w:t>
      </w:r>
      <w:bookmarkEnd w:id="4581"/>
    </w:p>
    <w:p w:rsidR="00B24B26" w:rsidRDefault="00B24B26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C043AD">
        <w:t>system/reboot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B24B26" w:rsidRDefault="00B828AF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重启</w:t>
      </w:r>
      <w:r w:rsidR="00B24B26">
        <w:rPr>
          <w:rFonts w:hint="eastAsia"/>
        </w:rPr>
        <w:t>：</w:t>
      </w:r>
      <w:r>
        <w:rPr>
          <w:rFonts w:hint="eastAsia"/>
        </w:rPr>
        <w:t>自定义</w:t>
      </w:r>
    </w:p>
    <w:p w:rsidR="00B24B26" w:rsidRDefault="00B24B26" w:rsidP="00B24B2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B24B26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24B26" w:rsidRDefault="00B24B26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B24B26" w:rsidRDefault="00B24B26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B24B26" w:rsidRDefault="00B24B26" w:rsidP="00C7485C">
            <w:r>
              <w:rPr>
                <w:rFonts w:hint="eastAsia"/>
              </w:rPr>
              <w:t>说明</w:t>
            </w:r>
          </w:p>
        </w:tc>
      </w:tr>
      <w:tr w:rsidR="00B24B26" w:rsidTr="00C7485C">
        <w:trPr>
          <w:jc w:val="center"/>
        </w:trPr>
        <w:tc>
          <w:tcPr>
            <w:tcW w:w="1985" w:type="dxa"/>
            <w:vAlign w:val="center"/>
          </w:tcPr>
          <w:p w:rsidR="00B24B26" w:rsidRDefault="00B828AF" w:rsidP="00C7485C">
            <w:pPr>
              <w:jc w:val="left"/>
            </w:pPr>
            <w:r>
              <w:rPr>
                <w:rFonts w:hint="eastAsia"/>
              </w:rPr>
              <w:t>重启</w:t>
            </w:r>
          </w:p>
        </w:tc>
        <w:tc>
          <w:tcPr>
            <w:tcW w:w="2977" w:type="dxa"/>
            <w:vAlign w:val="center"/>
          </w:tcPr>
          <w:p w:rsidR="00B24B26" w:rsidRDefault="00B828AF" w:rsidP="00C7485C">
            <w:r>
              <w:rPr>
                <w:rFonts w:hint="eastAsia"/>
              </w:rPr>
              <w:t>按钮，点击重启系统</w:t>
            </w:r>
          </w:p>
        </w:tc>
        <w:tc>
          <w:tcPr>
            <w:tcW w:w="2698" w:type="dxa"/>
            <w:vAlign w:val="center"/>
          </w:tcPr>
          <w:p w:rsidR="00B24B26" w:rsidRDefault="00B24B26" w:rsidP="00C7485C"/>
        </w:tc>
      </w:tr>
      <w:tr w:rsidR="00B24B26" w:rsidTr="00C7485C">
        <w:trPr>
          <w:jc w:val="center"/>
        </w:trPr>
        <w:tc>
          <w:tcPr>
            <w:tcW w:w="1985" w:type="dxa"/>
            <w:vAlign w:val="center"/>
          </w:tcPr>
          <w:p w:rsidR="00B24B26" w:rsidRDefault="00766EB6" w:rsidP="00C7485C">
            <w:pPr>
              <w:jc w:val="left"/>
            </w:pPr>
            <w:r>
              <w:rPr>
                <w:rFonts w:hint="eastAsia"/>
              </w:rPr>
              <w:t>重</w:t>
            </w:r>
            <w:proofErr w:type="gramStart"/>
            <w:r>
              <w:rPr>
                <w:rFonts w:hint="eastAsia"/>
              </w:rPr>
              <w:t>启状态</w:t>
            </w:r>
            <w:proofErr w:type="gramEnd"/>
          </w:p>
        </w:tc>
        <w:tc>
          <w:tcPr>
            <w:tcW w:w="2977" w:type="dxa"/>
            <w:vAlign w:val="center"/>
          </w:tcPr>
          <w:p w:rsidR="00B24B26" w:rsidRDefault="00766EB6" w:rsidP="00C7485C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B24B26" w:rsidRDefault="00B24B26" w:rsidP="00C7485C"/>
        </w:tc>
      </w:tr>
    </w:tbl>
    <w:p w:rsidR="00B24B26" w:rsidRDefault="00B24B26" w:rsidP="00DC5759"/>
    <w:p w:rsidR="008A622A" w:rsidRDefault="008A622A" w:rsidP="00ED2835">
      <w:pPr>
        <w:pStyle w:val="3"/>
        <w:numPr>
          <w:ilvl w:val="2"/>
          <w:numId w:val="2"/>
        </w:numPr>
      </w:pPr>
      <w:bookmarkStart w:id="4582" w:name="_Toc471397957"/>
      <w:r>
        <w:rPr>
          <w:rFonts w:hint="eastAsia"/>
        </w:rPr>
        <w:lastRenderedPageBreak/>
        <w:t>备份还原页面</w:t>
      </w:r>
      <w:bookmarkEnd w:id="4582"/>
    </w:p>
    <w:p w:rsidR="008A622A" w:rsidRDefault="008A622A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13080E">
        <w:t>backups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8A622A" w:rsidRDefault="002270FE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操作</w:t>
      </w:r>
      <w:r w:rsidR="008A622A">
        <w:rPr>
          <w:rFonts w:hint="eastAsia"/>
        </w:rPr>
        <w:t>：</w:t>
      </w:r>
      <w:r>
        <w:rPr>
          <w:rFonts w:hint="eastAsia"/>
        </w:rPr>
        <w:t>自定义</w:t>
      </w:r>
    </w:p>
    <w:p w:rsidR="008A622A" w:rsidRDefault="008A622A" w:rsidP="008A622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8A622A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8A622A" w:rsidRDefault="008A622A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8A622A" w:rsidRDefault="008A622A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8A622A" w:rsidRDefault="008A622A" w:rsidP="00C7485C">
            <w:r>
              <w:rPr>
                <w:rFonts w:hint="eastAsia"/>
              </w:rPr>
              <w:t>说明</w:t>
            </w:r>
          </w:p>
        </w:tc>
      </w:tr>
      <w:tr w:rsidR="008A622A" w:rsidTr="00C7485C">
        <w:trPr>
          <w:jc w:val="center"/>
        </w:trPr>
        <w:tc>
          <w:tcPr>
            <w:tcW w:w="1985" w:type="dxa"/>
            <w:vAlign w:val="center"/>
          </w:tcPr>
          <w:p w:rsidR="008A622A" w:rsidRDefault="007A74CE" w:rsidP="00C7485C">
            <w:pPr>
              <w:jc w:val="left"/>
            </w:pPr>
            <w:r>
              <w:rPr>
                <w:rFonts w:hint="eastAsia"/>
              </w:rPr>
              <w:t>创建备份</w:t>
            </w:r>
          </w:p>
        </w:tc>
        <w:tc>
          <w:tcPr>
            <w:tcW w:w="2977" w:type="dxa"/>
            <w:vAlign w:val="center"/>
          </w:tcPr>
          <w:p w:rsidR="008A622A" w:rsidRDefault="007A74CE" w:rsidP="00C7485C">
            <w:r>
              <w:rPr>
                <w:rFonts w:hint="eastAsia"/>
              </w:rPr>
              <w:t>按钮，点击显示添加备份界面</w:t>
            </w:r>
          </w:p>
        </w:tc>
        <w:tc>
          <w:tcPr>
            <w:tcW w:w="2698" w:type="dxa"/>
            <w:vAlign w:val="center"/>
          </w:tcPr>
          <w:p w:rsidR="008A622A" w:rsidRDefault="008A622A" w:rsidP="00C7485C"/>
        </w:tc>
      </w:tr>
      <w:tr w:rsidR="008A622A" w:rsidTr="00C7485C">
        <w:trPr>
          <w:jc w:val="center"/>
        </w:trPr>
        <w:tc>
          <w:tcPr>
            <w:tcW w:w="1985" w:type="dxa"/>
            <w:vAlign w:val="center"/>
          </w:tcPr>
          <w:p w:rsidR="008A622A" w:rsidRDefault="007A74CE" w:rsidP="00C7485C">
            <w:pPr>
              <w:jc w:val="left"/>
            </w:pPr>
            <w:r>
              <w:rPr>
                <w:rFonts w:hint="eastAsia"/>
              </w:rPr>
              <w:t>删除备份</w:t>
            </w:r>
          </w:p>
        </w:tc>
        <w:tc>
          <w:tcPr>
            <w:tcW w:w="2977" w:type="dxa"/>
            <w:vAlign w:val="center"/>
          </w:tcPr>
          <w:p w:rsidR="008A622A" w:rsidRDefault="007A74CE" w:rsidP="00C7485C">
            <w:r>
              <w:rPr>
                <w:rFonts w:hint="eastAsia"/>
              </w:rPr>
              <w:t>按钮，点击删除已选备份</w:t>
            </w:r>
          </w:p>
        </w:tc>
        <w:tc>
          <w:tcPr>
            <w:tcW w:w="2698" w:type="dxa"/>
            <w:vAlign w:val="center"/>
          </w:tcPr>
          <w:p w:rsidR="008A622A" w:rsidRDefault="007A74CE" w:rsidP="00C7485C">
            <w:r>
              <w:rPr>
                <w:rFonts w:hint="eastAsia"/>
              </w:rPr>
              <w:t>需要二次确认</w:t>
            </w:r>
          </w:p>
        </w:tc>
      </w:tr>
    </w:tbl>
    <w:p w:rsidR="008A622A" w:rsidRDefault="008A622A" w:rsidP="008A622A"/>
    <w:p w:rsidR="00312477" w:rsidRDefault="00312477" w:rsidP="00312477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备份列表：表格</w:t>
      </w:r>
    </w:p>
    <w:p w:rsidR="00312477" w:rsidRDefault="00312477" w:rsidP="0031247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312477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312477" w:rsidRDefault="00312477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312477" w:rsidRDefault="00312477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312477" w:rsidRDefault="00312477" w:rsidP="007244C6">
            <w:r>
              <w:rPr>
                <w:rFonts w:hint="eastAsia"/>
              </w:rPr>
              <w:t>说明</w:t>
            </w:r>
          </w:p>
        </w:tc>
      </w:tr>
      <w:tr w:rsidR="00312477" w:rsidTr="007244C6">
        <w:trPr>
          <w:jc w:val="center"/>
        </w:trPr>
        <w:tc>
          <w:tcPr>
            <w:tcW w:w="1985" w:type="dxa"/>
            <w:vAlign w:val="center"/>
          </w:tcPr>
          <w:p w:rsidR="00312477" w:rsidRDefault="00613817" w:rsidP="007244C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312477" w:rsidRDefault="00613817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312477" w:rsidRDefault="00312477" w:rsidP="007244C6"/>
        </w:tc>
      </w:tr>
      <w:tr w:rsidR="00312477" w:rsidTr="007244C6">
        <w:trPr>
          <w:jc w:val="center"/>
        </w:trPr>
        <w:tc>
          <w:tcPr>
            <w:tcW w:w="1985" w:type="dxa"/>
            <w:vAlign w:val="center"/>
          </w:tcPr>
          <w:p w:rsidR="00312477" w:rsidRDefault="00613817" w:rsidP="007244C6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977" w:type="dxa"/>
            <w:vAlign w:val="center"/>
          </w:tcPr>
          <w:p w:rsidR="00312477" w:rsidRDefault="0050066B" w:rsidP="00613817">
            <w:r>
              <w:rPr>
                <w:rFonts w:hint="eastAsia"/>
              </w:rPr>
              <w:t>文本</w:t>
            </w:r>
            <w:r w:rsidR="00613817">
              <w:t xml:space="preserve"> </w:t>
            </w:r>
          </w:p>
        </w:tc>
        <w:tc>
          <w:tcPr>
            <w:tcW w:w="2698" w:type="dxa"/>
            <w:vAlign w:val="center"/>
          </w:tcPr>
          <w:p w:rsidR="00312477" w:rsidRDefault="00312477" w:rsidP="007244C6"/>
        </w:tc>
      </w:tr>
      <w:tr w:rsidR="00C63FAD" w:rsidTr="007244C6">
        <w:trPr>
          <w:jc w:val="center"/>
        </w:trPr>
        <w:tc>
          <w:tcPr>
            <w:tcW w:w="1985" w:type="dxa"/>
            <w:vAlign w:val="center"/>
          </w:tcPr>
          <w:p w:rsidR="00C63FAD" w:rsidRDefault="00C63FAD" w:rsidP="007244C6">
            <w:pPr>
              <w:jc w:val="left"/>
            </w:pPr>
            <w:r>
              <w:rPr>
                <w:rFonts w:hint="eastAsia"/>
              </w:rPr>
              <w:t>备份日期</w:t>
            </w:r>
          </w:p>
        </w:tc>
        <w:tc>
          <w:tcPr>
            <w:tcW w:w="2977" w:type="dxa"/>
            <w:vAlign w:val="center"/>
          </w:tcPr>
          <w:p w:rsidR="00C63FAD" w:rsidRDefault="00C63FAD" w:rsidP="00613817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C63FAD" w:rsidRDefault="00C63FAD" w:rsidP="007244C6"/>
        </w:tc>
      </w:tr>
      <w:tr w:rsidR="000F3853" w:rsidTr="007244C6">
        <w:trPr>
          <w:jc w:val="center"/>
        </w:trPr>
        <w:tc>
          <w:tcPr>
            <w:tcW w:w="1985" w:type="dxa"/>
            <w:vAlign w:val="center"/>
          </w:tcPr>
          <w:p w:rsidR="000F3853" w:rsidRDefault="000F3853" w:rsidP="007244C6">
            <w:pPr>
              <w:jc w:val="left"/>
            </w:pPr>
            <w:r>
              <w:rPr>
                <w:rFonts w:hint="eastAsia"/>
              </w:rPr>
              <w:t>恢复</w:t>
            </w:r>
          </w:p>
        </w:tc>
        <w:tc>
          <w:tcPr>
            <w:tcW w:w="2977" w:type="dxa"/>
            <w:vAlign w:val="center"/>
          </w:tcPr>
          <w:p w:rsidR="000F3853" w:rsidRDefault="000F3853" w:rsidP="00613817">
            <w:r>
              <w:rPr>
                <w:rFonts w:hint="eastAsia"/>
              </w:rPr>
              <w:t>链接，点击</w:t>
            </w:r>
            <w:proofErr w:type="gramStart"/>
            <w:r>
              <w:rPr>
                <w:rFonts w:hint="eastAsia"/>
              </w:rPr>
              <w:t>恢复此</w:t>
            </w:r>
            <w:proofErr w:type="gramEnd"/>
            <w:r>
              <w:rPr>
                <w:rFonts w:hint="eastAsia"/>
              </w:rPr>
              <w:t>备份</w:t>
            </w:r>
          </w:p>
        </w:tc>
        <w:tc>
          <w:tcPr>
            <w:tcW w:w="2698" w:type="dxa"/>
            <w:vAlign w:val="center"/>
          </w:tcPr>
          <w:p w:rsidR="000F3853" w:rsidRDefault="000F3853" w:rsidP="007244C6">
            <w:r>
              <w:rPr>
                <w:rFonts w:hint="eastAsia"/>
              </w:rPr>
              <w:t>需要二次确认</w:t>
            </w:r>
          </w:p>
        </w:tc>
      </w:tr>
      <w:tr w:rsidR="000F3853" w:rsidTr="007244C6">
        <w:trPr>
          <w:jc w:val="center"/>
        </w:trPr>
        <w:tc>
          <w:tcPr>
            <w:tcW w:w="1985" w:type="dxa"/>
            <w:vAlign w:val="center"/>
          </w:tcPr>
          <w:p w:rsidR="000F3853" w:rsidRDefault="000F3853" w:rsidP="007244C6">
            <w:pPr>
              <w:jc w:val="left"/>
            </w:pPr>
            <w:r>
              <w:rPr>
                <w:rFonts w:hint="eastAsia"/>
              </w:rPr>
              <w:t>下载</w:t>
            </w:r>
          </w:p>
        </w:tc>
        <w:tc>
          <w:tcPr>
            <w:tcW w:w="2977" w:type="dxa"/>
            <w:vAlign w:val="center"/>
          </w:tcPr>
          <w:p w:rsidR="000F3853" w:rsidRDefault="000F3853" w:rsidP="00613817">
            <w:r>
              <w:rPr>
                <w:rFonts w:hint="eastAsia"/>
              </w:rPr>
              <w:t>链接，点击下载此备份</w:t>
            </w:r>
          </w:p>
        </w:tc>
        <w:tc>
          <w:tcPr>
            <w:tcW w:w="2698" w:type="dxa"/>
            <w:vAlign w:val="center"/>
          </w:tcPr>
          <w:p w:rsidR="000F3853" w:rsidRDefault="000F3853" w:rsidP="007244C6"/>
        </w:tc>
      </w:tr>
      <w:tr w:rsidR="000F3853" w:rsidTr="007244C6">
        <w:trPr>
          <w:jc w:val="center"/>
        </w:trPr>
        <w:tc>
          <w:tcPr>
            <w:tcW w:w="1985" w:type="dxa"/>
            <w:vAlign w:val="center"/>
          </w:tcPr>
          <w:p w:rsidR="000F3853" w:rsidRDefault="000F3853" w:rsidP="007244C6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0F3853" w:rsidRDefault="000F3853" w:rsidP="00613817">
            <w:r>
              <w:rPr>
                <w:rFonts w:hint="eastAsia"/>
              </w:rPr>
              <w:t>链接，点击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备份</w:t>
            </w:r>
          </w:p>
        </w:tc>
        <w:tc>
          <w:tcPr>
            <w:tcW w:w="2698" w:type="dxa"/>
            <w:vAlign w:val="center"/>
          </w:tcPr>
          <w:p w:rsidR="000F3853" w:rsidRDefault="000F3853" w:rsidP="007244C6">
            <w:r>
              <w:rPr>
                <w:rFonts w:hint="eastAsia"/>
              </w:rPr>
              <w:t>需要二次确认</w:t>
            </w:r>
          </w:p>
        </w:tc>
      </w:tr>
      <w:tr w:rsidR="00AD2532" w:rsidTr="007244C6">
        <w:trPr>
          <w:jc w:val="center"/>
        </w:trPr>
        <w:tc>
          <w:tcPr>
            <w:tcW w:w="1985" w:type="dxa"/>
            <w:vAlign w:val="center"/>
          </w:tcPr>
          <w:p w:rsidR="00AD2532" w:rsidRDefault="00AD2532" w:rsidP="007244C6">
            <w:pPr>
              <w:jc w:val="left"/>
            </w:pPr>
            <w:r>
              <w:rPr>
                <w:rFonts w:hint="eastAsia"/>
              </w:rPr>
              <w:t>选择</w:t>
            </w:r>
          </w:p>
        </w:tc>
        <w:tc>
          <w:tcPr>
            <w:tcW w:w="2977" w:type="dxa"/>
            <w:vAlign w:val="center"/>
          </w:tcPr>
          <w:p w:rsidR="00AD2532" w:rsidRDefault="00AD2532" w:rsidP="00613817">
            <w:r>
              <w:rPr>
                <w:rFonts w:hint="eastAsia"/>
              </w:rPr>
              <w:t>复选框，点击标记选择状态</w:t>
            </w:r>
          </w:p>
        </w:tc>
        <w:tc>
          <w:tcPr>
            <w:tcW w:w="2698" w:type="dxa"/>
            <w:vAlign w:val="center"/>
          </w:tcPr>
          <w:p w:rsidR="00AD2532" w:rsidRDefault="00AD2532" w:rsidP="007244C6"/>
        </w:tc>
      </w:tr>
    </w:tbl>
    <w:p w:rsidR="00312477" w:rsidRDefault="00312477" w:rsidP="00312477"/>
    <w:p w:rsidR="00C01511" w:rsidRDefault="00C01511" w:rsidP="00C01511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添加备份：表单</w:t>
      </w:r>
    </w:p>
    <w:p w:rsidR="00C01511" w:rsidRDefault="00C01511" w:rsidP="00C01511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C01511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C01511" w:rsidRDefault="00C01511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C01511" w:rsidRDefault="00C01511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C01511" w:rsidRDefault="00C01511" w:rsidP="007244C6">
            <w:r>
              <w:rPr>
                <w:rFonts w:hint="eastAsia"/>
              </w:rPr>
              <w:t>说明</w:t>
            </w:r>
          </w:p>
        </w:tc>
      </w:tr>
      <w:tr w:rsidR="00C01511" w:rsidTr="007244C6">
        <w:trPr>
          <w:jc w:val="center"/>
        </w:trPr>
        <w:tc>
          <w:tcPr>
            <w:tcW w:w="1985" w:type="dxa"/>
            <w:vAlign w:val="center"/>
          </w:tcPr>
          <w:p w:rsidR="00C01511" w:rsidRDefault="00C01511" w:rsidP="007244C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C01511" w:rsidRDefault="00C01511" w:rsidP="007244C6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C01511" w:rsidRDefault="00C01511" w:rsidP="007244C6"/>
        </w:tc>
      </w:tr>
      <w:tr w:rsidR="00C01511" w:rsidTr="007244C6">
        <w:trPr>
          <w:jc w:val="center"/>
        </w:trPr>
        <w:tc>
          <w:tcPr>
            <w:tcW w:w="1985" w:type="dxa"/>
            <w:vAlign w:val="center"/>
          </w:tcPr>
          <w:p w:rsidR="00C01511" w:rsidRDefault="00C01511" w:rsidP="007244C6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977" w:type="dxa"/>
            <w:vAlign w:val="center"/>
          </w:tcPr>
          <w:p w:rsidR="00C01511" w:rsidRDefault="00C01511" w:rsidP="007244C6">
            <w:r>
              <w:rPr>
                <w:rFonts w:hint="eastAsia"/>
              </w:rPr>
              <w:t>文本输入框</w:t>
            </w:r>
          </w:p>
        </w:tc>
        <w:tc>
          <w:tcPr>
            <w:tcW w:w="2698" w:type="dxa"/>
            <w:vAlign w:val="center"/>
          </w:tcPr>
          <w:p w:rsidR="00C01511" w:rsidRDefault="00C01511" w:rsidP="007244C6"/>
        </w:tc>
      </w:tr>
      <w:tr w:rsidR="00C01511" w:rsidTr="007244C6">
        <w:trPr>
          <w:jc w:val="center"/>
        </w:trPr>
        <w:tc>
          <w:tcPr>
            <w:tcW w:w="1985" w:type="dxa"/>
            <w:vAlign w:val="center"/>
          </w:tcPr>
          <w:p w:rsidR="00C01511" w:rsidRDefault="00BD1C36" w:rsidP="007244C6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C01511" w:rsidRDefault="00BD1C36" w:rsidP="007244C6">
            <w:r>
              <w:rPr>
                <w:rFonts w:hint="eastAsia"/>
              </w:rPr>
              <w:t>按钮，保存此备份</w:t>
            </w:r>
          </w:p>
        </w:tc>
        <w:tc>
          <w:tcPr>
            <w:tcW w:w="2698" w:type="dxa"/>
            <w:vAlign w:val="center"/>
          </w:tcPr>
          <w:p w:rsidR="00C01511" w:rsidRDefault="00C01511" w:rsidP="007244C6"/>
        </w:tc>
      </w:tr>
    </w:tbl>
    <w:p w:rsidR="00C01511" w:rsidRDefault="00C01511" w:rsidP="00C01511"/>
    <w:p w:rsidR="000A4CA8" w:rsidRDefault="000A4CA8" w:rsidP="000A4CA8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0A4CA8" w:rsidRPr="000A4CA8" w:rsidRDefault="000A4CA8" w:rsidP="00C01511"/>
    <w:p w:rsidR="008B7486" w:rsidRDefault="008B7486" w:rsidP="00ED2835">
      <w:pPr>
        <w:pStyle w:val="3"/>
        <w:numPr>
          <w:ilvl w:val="2"/>
          <w:numId w:val="2"/>
        </w:numPr>
      </w:pPr>
      <w:bookmarkStart w:id="4583" w:name="_Toc471397958"/>
      <w:r>
        <w:rPr>
          <w:rFonts w:hint="eastAsia"/>
        </w:rPr>
        <w:t>防火墙设置页面</w:t>
      </w:r>
      <w:bookmarkEnd w:id="4583"/>
    </w:p>
    <w:p w:rsidR="008B7486" w:rsidRDefault="008B7486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9A4070" w:rsidRPr="003126BE">
        <w:t>firewall</w:t>
      </w:r>
      <w:r w:rsidR="00D42392">
        <w:rPr>
          <w:rFonts w:hint="eastAsia"/>
        </w:rPr>
        <w:t>/conf</w:t>
      </w:r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8B7486" w:rsidRDefault="0022200E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操作</w:t>
      </w:r>
      <w:r w:rsidR="008B7486">
        <w:rPr>
          <w:rFonts w:hint="eastAsia"/>
        </w:rPr>
        <w:t>：</w:t>
      </w:r>
      <w:r w:rsidR="008401C4">
        <w:rPr>
          <w:rFonts w:hint="eastAsia"/>
        </w:rPr>
        <w:t>自定义</w:t>
      </w:r>
    </w:p>
    <w:p w:rsidR="008B7486" w:rsidRDefault="008B7486" w:rsidP="008B7486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8B7486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8B7486" w:rsidRDefault="008B7486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8B7486" w:rsidRDefault="008B7486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8B7486" w:rsidRDefault="008B7486" w:rsidP="00C7485C">
            <w:r>
              <w:rPr>
                <w:rFonts w:hint="eastAsia"/>
              </w:rPr>
              <w:t>说明</w:t>
            </w:r>
          </w:p>
        </w:tc>
      </w:tr>
      <w:tr w:rsidR="008B7486" w:rsidTr="00C7485C">
        <w:trPr>
          <w:jc w:val="center"/>
        </w:trPr>
        <w:tc>
          <w:tcPr>
            <w:tcW w:w="1985" w:type="dxa"/>
            <w:vAlign w:val="center"/>
          </w:tcPr>
          <w:p w:rsidR="008B7486" w:rsidRDefault="006E317D" w:rsidP="00C7485C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977" w:type="dxa"/>
            <w:vAlign w:val="center"/>
          </w:tcPr>
          <w:p w:rsidR="008B7486" w:rsidRDefault="006E317D" w:rsidP="00C7485C">
            <w:r>
              <w:rPr>
                <w:rFonts w:hint="eastAsia"/>
              </w:rPr>
              <w:t>按钮，点击显示添加</w:t>
            </w:r>
            <w:r w:rsidR="00556402">
              <w:rPr>
                <w:rFonts w:hint="eastAsia"/>
              </w:rPr>
              <w:t>过滤规则</w:t>
            </w:r>
            <w:r>
              <w:rPr>
                <w:rFonts w:hint="eastAsia"/>
              </w:rPr>
              <w:t>界面</w:t>
            </w:r>
          </w:p>
        </w:tc>
        <w:tc>
          <w:tcPr>
            <w:tcW w:w="2698" w:type="dxa"/>
            <w:vAlign w:val="center"/>
          </w:tcPr>
          <w:p w:rsidR="008B7486" w:rsidRDefault="008B7486" w:rsidP="00C7485C"/>
        </w:tc>
      </w:tr>
      <w:tr w:rsidR="008B7486" w:rsidTr="00C7485C">
        <w:trPr>
          <w:jc w:val="center"/>
        </w:trPr>
        <w:tc>
          <w:tcPr>
            <w:tcW w:w="1985" w:type="dxa"/>
            <w:vAlign w:val="center"/>
          </w:tcPr>
          <w:p w:rsidR="008B7486" w:rsidRDefault="006E317D" w:rsidP="00C7485C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977" w:type="dxa"/>
            <w:vAlign w:val="center"/>
          </w:tcPr>
          <w:p w:rsidR="008B7486" w:rsidRDefault="006E317D" w:rsidP="00C7485C">
            <w:r>
              <w:rPr>
                <w:rFonts w:hint="eastAsia"/>
              </w:rPr>
              <w:t>按钮，点击删除已选条目</w:t>
            </w:r>
          </w:p>
        </w:tc>
        <w:tc>
          <w:tcPr>
            <w:tcW w:w="2698" w:type="dxa"/>
            <w:vAlign w:val="center"/>
          </w:tcPr>
          <w:p w:rsidR="008B7486" w:rsidRDefault="008B7486" w:rsidP="00C7485C"/>
        </w:tc>
      </w:tr>
    </w:tbl>
    <w:p w:rsidR="008B7486" w:rsidRDefault="008B7486" w:rsidP="008B7486"/>
    <w:p w:rsidR="00B014DB" w:rsidRDefault="00556402" w:rsidP="00B014DB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过滤</w:t>
      </w:r>
      <w:r w:rsidR="00B014DB">
        <w:rPr>
          <w:rFonts w:hint="eastAsia"/>
        </w:rPr>
        <w:t>规则列表：</w:t>
      </w:r>
      <w:r w:rsidR="008401C4">
        <w:rPr>
          <w:rFonts w:hint="eastAsia"/>
        </w:rPr>
        <w:t>表格</w:t>
      </w:r>
    </w:p>
    <w:p w:rsidR="005D03CC" w:rsidRDefault="005D03CC" w:rsidP="005D03CC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4750F3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4750F3" w:rsidRDefault="004750F3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4750F3" w:rsidRDefault="004750F3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4750F3" w:rsidRDefault="004750F3" w:rsidP="007244C6">
            <w:r>
              <w:rPr>
                <w:rFonts w:hint="eastAsia"/>
              </w:rPr>
              <w:t>说明</w:t>
            </w:r>
          </w:p>
        </w:tc>
      </w:tr>
      <w:tr w:rsidR="004750F3" w:rsidTr="007244C6">
        <w:trPr>
          <w:jc w:val="center"/>
        </w:trPr>
        <w:tc>
          <w:tcPr>
            <w:tcW w:w="1985" w:type="dxa"/>
            <w:vAlign w:val="center"/>
          </w:tcPr>
          <w:p w:rsidR="004750F3" w:rsidRDefault="00080EEA" w:rsidP="007244C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4750F3" w:rsidRDefault="00080EEA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4750F3" w:rsidRDefault="004750F3" w:rsidP="007244C6"/>
        </w:tc>
      </w:tr>
      <w:tr w:rsidR="004750F3" w:rsidTr="007244C6">
        <w:trPr>
          <w:jc w:val="center"/>
        </w:trPr>
        <w:tc>
          <w:tcPr>
            <w:tcW w:w="1985" w:type="dxa"/>
            <w:vAlign w:val="center"/>
          </w:tcPr>
          <w:p w:rsidR="004750F3" w:rsidRDefault="00080EEA" w:rsidP="007244C6">
            <w:pPr>
              <w:jc w:val="left"/>
            </w:pPr>
            <w:r>
              <w:rPr>
                <w:rFonts w:hint="eastAsia"/>
              </w:rPr>
              <w:t>IP</w:t>
            </w:r>
          </w:p>
        </w:tc>
        <w:tc>
          <w:tcPr>
            <w:tcW w:w="2977" w:type="dxa"/>
            <w:vAlign w:val="center"/>
          </w:tcPr>
          <w:p w:rsidR="004750F3" w:rsidRDefault="00080EEA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4750F3" w:rsidRDefault="004750F3" w:rsidP="007244C6"/>
        </w:tc>
      </w:tr>
      <w:tr w:rsidR="00080EEA" w:rsidTr="007244C6">
        <w:trPr>
          <w:jc w:val="center"/>
        </w:trPr>
        <w:tc>
          <w:tcPr>
            <w:tcW w:w="1985" w:type="dxa"/>
            <w:vAlign w:val="center"/>
          </w:tcPr>
          <w:p w:rsidR="00080EEA" w:rsidRDefault="00080EEA" w:rsidP="007244C6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977" w:type="dxa"/>
            <w:vAlign w:val="center"/>
          </w:tcPr>
          <w:p w:rsidR="00080EEA" w:rsidRDefault="00080EEA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080EEA" w:rsidRDefault="00080EEA" w:rsidP="007244C6"/>
        </w:tc>
      </w:tr>
      <w:tr w:rsidR="00080EEA" w:rsidTr="007244C6">
        <w:trPr>
          <w:jc w:val="center"/>
        </w:trPr>
        <w:tc>
          <w:tcPr>
            <w:tcW w:w="1985" w:type="dxa"/>
            <w:vAlign w:val="center"/>
          </w:tcPr>
          <w:p w:rsidR="00080EEA" w:rsidRDefault="00080EEA" w:rsidP="007244C6">
            <w:pPr>
              <w:jc w:val="left"/>
            </w:pPr>
            <w:r>
              <w:rPr>
                <w:rFonts w:hint="eastAsia"/>
              </w:rPr>
              <w:t>协议</w:t>
            </w:r>
          </w:p>
        </w:tc>
        <w:tc>
          <w:tcPr>
            <w:tcW w:w="2977" w:type="dxa"/>
            <w:vAlign w:val="center"/>
          </w:tcPr>
          <w:p w:rsidR="00080EEA" w:rsidRDefault="00080EEA" w:rsidP="007244C6">
            <w:r>
              <w:rPr>
                <w:rFonts w:hint="eastAsia"/>
              </w:rPr>
              <w:t>文本</w:t>
            </w:r>
          </w:p>
        </w:tc>
        <w:tc>
          <w:tcPr>
            <w:tcW w:w="2698" w:type="dxa"/>
            <w:vAlign w:val="center"/>
          </w:tcPr>
          <w:p w:rsidR="00080EEA" w:rsidRDefault="00080EEA" w:rsidP="007244C6"/>
        </w:tc>
      </w:tr>
      <w:tr w:rsidR="004D051F" w:rsidTr="007244C6">
        <w:trPr>
          <w:jc w:val="center"/>
          <w:ins w:id="4584" w:author="gz y" w:date="2016-12-07T15:43:00Z"/>
        </w:trPr>
        <w:tc>
          <w:tcPr>
            <w:tcW w:w="1985" w:type="dxa"/>
            <w:vAlign w:val="center"/>
          </w:tcPr>
          <w:p w:rsidR="004D051F" w:rsidRDefault="004D051F" w:rsidP="007244C6">
            <w:pPr>
              <w:jc w:val="left"/>
              <w:rPr>
                <w:ins w:id="4585" w:author="gz y" w:date="2016-12-07T15:43:00Z"/>
              </w:rPr>
            </w:pPr>
            <w:ins w:id="4586" w:author="gz y" w:date="2016-12-07T15:43:00Z">
              <w:r>
                <w:rPr>
                  <w:rFonts w:hint="eastAsia"/>
                </w:rPr>
                <w:t>动作</w:t>
              </w:r>
            </w:ins>
          </w:p>
        </w:tc>
        <w:tc>
          <w:tcPr>
            <w:tcW w:w="2977" w:type="dxa"/>
            <w:vAlign w:val="center"/>
          </w:tcPr>
          <w:p w:rsidR="004D051F" w:rsidRDefault="004D051F" w:rsidP="007244C6">
            <w:pPr>
              <w:rPr>
                <w:ins w:id="4587" w:author="gz y" w:date="2016-12-07T15:43:00Z"/>
              </w:rPr>
            </w:pPr>
            <w:ins w:id="4588" w:author="gz y" w:date="2016-12-07T15:43:00Z">
              <w:r>
                <w:rPr>
                  <w:rFonts w:hint="eastAsia"/>
                </w:rPr>
                <w:t>文本</w:t>
              </w:r>
            </w:ins>
          </w:p>
        </w:tc>
        <w:tc>
          <w:tcPr>
            <w:tcW w:w="2698" w:type="dxa"/>
            <w:vAlign w:val="center"/>
          </w:tcPr>
          <w:p w:rsidR="004D051F" w:rsidRDefault="004D051F" w:rsidP="007244C6">
            <w:pPr>
              <w:rPr>
                <w:ins w:id="4589" w:author="gz y" w:date="2016-12-07T15:43:00Z"/>
              </w:rPr>
            </w:pPr>
          </w:p>
        </w:tc>
      </w:tr>
      <w:tr w:rsidR="00080EEA" w:rsidTr="007244C6">
        <w:trPr>
          <w:jc w:val="center"/>
        </w:trPr>
        <w:tc>
          <w:tcPr>
            <w:tcW w:w="1985" w:type="dxa"/>
            <w:vAlign w:val="center"/>
          </w:tcPr>
          <w:p w:rsidR="00080EEA" w:rsidRDefault="00080EEA" w:rsidP="007244C6">
            <w:pPr>
              <w:jc w:val="left"/>
            </w:pPr>
            <w:r>
              <w:rPr>
                <w:rFonts w:hint="eastAsia"/>
              </w:rPr>
              <w:lastRenderedPageBreak/>
              <w:t>删除</w:t>
            </w:r>
          </w:p>
        </w:tc>
        <w:tc>
          <w:tcPr>
            <w:tcW w:w="2977" w:type="dxa"/>
            <w:vAlign w:val="center"/>
          </w:tcPr>
          <w:p w:rsidR="00080EEA" w:rsidRDefault="00080EEA" w:rsidP="007244C6">
            <w:r>
              <w:rPr>
                <w:rFonts w:hint="eastAsia"/>
              </w:rPr>
              <w:t>链接，点击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条规则</w:t>
            </w:r>
          </w:p>
        </w:tc>
        <w:tc>
          <w:tcPr>
            <w:tcW w:w="2698" w:type="dxa"/>
            <w:vAlign w:val="center"/>
          </w:tcPr>
          <w:p w:rsidR="00080EEA" w:rsidRDefault="00080EEA" w:rsidP="007244C6">
            <w:r>
              <w:rPr>
                <w:rFonts w:hint="eastAsia"/>
              </w:rPr>
              <w:t>需要二次确认</w:t>
            </w:r>
          </w:p>
        </w:tc>
      </w:tr>
      <w:tr w:rsidR="00080EEA" w:rsidTr="007244C6">
        <w:trPr>
          <w:jc w:val="center"/>
        </w:trPr>
        <w:tc>
          <w:tcPr>
            <w:tcW w:w="1985" w:type="dxa"/>
            <w:vAlign w:val="center"/>
          </w:tcPr>
          <w:p w:rsidR="00080EEA" w:rsidRDefault="00080EEA" w:rsidP="007244C6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2977" w:type="dxa"/>
            <w:vAlign w:val="center"/>
          </w:tcPr>
          <w:p w:rsidR="00080EEA" w:rsidRDefault="00840581" w:rsidP="007244C6">
            <w:r>
              <w:rPr>
                <w:rFonts w:hint="eastAsia"/>
              </w:rPr>
              <w:t>链接，点击显示修改界面</w:t>
            </w:r>
          </w:p>
        </w:tc>
        <w:tc>
          <w:tcPr>
            <w:tcW w:w="2698" w:type="dxa"/>
            <w:vAlign w:val="center"/>
          </w:tcPr>
          <w:p w:rsidR="00080EEA" w:rsidRDefault="00080EEA" w:rsidP="007244C6"/>
        </w:tc>
      </w:tr>
      <w:tr w:rsidR="005525F6" w:rsidTr="007244C6">
        <w:trPr>
          <w:jc w:val="center"/>
        </w:trPr>
        <w:tc>
          <w:tcPr>
            <w:tcW w:w="1985" w:type="dxa"/>
            <w:vAlign w:val="center"/>
          </w:tcPr>
          <w:p w:rsidR="005525F6" w:rsidRDefault="005525F6" w:rsidP="007244C6">
            <w:pPr>
              <w:jc w:val="left"/>
            </w:pPr>
            <w:r>
              <w:rPr>
                <w:rFonts w:hint="eastAsia"/>
              </w:rPr>
              <w:t>选择</w:t>
            </w:r>
          </w:p>
        </w:tc>
        <w:tc>
          <w:tcPr>
            <w:tcW w:w="2977" w:type="dxa"/>
            <w:vAlign w:val="center"/>
          </w:tcPr>
          <w:p w:rsidR="005525F6" w:rsidRDefault="005525F6" w:rsidP="007244C6">
            <w:r>
              <w:rPr>
                <w:rFonts w:hint="eastAsia"/>
              </w:rPr>
              <w:t>复选框，标记选择状态</w:t>
            </w:r>
          </w:p>
        </w:tc>
        <w:tc>
          <w:tcPr>
            <w:tcW w:w="2698" w:type="dxa"/>
            <w:vAlign w:val="center"/>
          </w:tcPr>
          <w:p w:rsidR="005525F6" w:rsidRDefault="005525F6" w:rsidP="007244C6"/>
        </w:tc>
      </w:tr>
    </w:tbl>
    <w:p w:rsidR="005D03CC" w:rsidRDefault="005D03CC" w:rsidP="005D03CC"/>
    <w:p w:rsidR="00787F04" w:rsidRDefault="00787F04" w:rsidP="00787F04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添加过滤规则：表单</w:t>
      </w:r>
    </w:p>
    <w:p w:rsidR="00787F04" w:rsidRDefault="00787F04" w:rsidP="00787F04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3952AE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3952AE" w:rsidRDefault="003952AE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3952AE" w:rsidRDefault="003952AE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3952AE" w:rsidRDefault="003952AE" w:rsidP="007244C6">
            <w:r>
              <w:rPr>
                <w:rFonts w:hint="eastAsia"/>
              </w:rPr>
              <w:t>说明</w:t>
            </w:r>
          </w:p>
        </w:tc>
      </w:tr>
      <w:tr w:rsidR="003952AE" w:rsidTr="007244C6">
        <w:trPr>
          <w:jc w:val="center"/>
        </w:trPr>
        <w:tc>
          <w:tcPr>
            <w:tcW w:w="1985" w:type="dxa"/>
            <w:vAlign w:val="center"/>
          </w:tcPr>
          <w:p w:rsidR="003952AE" w:rsidRDefault="003952AE" w:rsidP="007244C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:rsidR="003952AE" w:rsidRDefault="003952AE" w:rsidP="007244C6">
            <w:r>
              <w:rPr>
                <w:rFonts w:hint="eastAsia"/>
              </w:rPr>
              <w:t>文本</w:t>
            </w:r>
            <w:r w:rsidR="001333F1">
              <w:rPr>
                <w:rFonts w:hint="eastAsia"/>
              </w:rPr>
              <w:t>输入框</w:t>
            </w:r>
          </w:p>
        </w:tc>
        <w:tc>
          <w:tcPr>
            <w:tcW w:w="2698" w:type="dxa"/>
            <w:vAlign w:val="center"/>
          </w:tcPr>
          <w:p w:rsidR="003952AE" w:rsidRDefault="003952AE" w:rsidP="007244C6"/>
        </w:tc>
      </w:tr>
      <w:tr w:rsidR="003952AE" w:rsidTr="007244C6">
        <w:trPr>
          <w:jc w:val="center"/>
        </w:trPr>
        <w:tc>
          <w:tcPr>
            <w:tcW w:w="1985" w:type="dxa"/>
            <w:vAlign w:val="center"/>
          </w:tcPr>
          <w:p w:rsidR="003952AE" w:rsidRDefault="003952AE" w:rsidP="007244C6">
            <w:pPr>
              <w:jc w:val="left"/>
            </w:pPr>
            <w:r>
              <w:rPr>
                <w:rFonts w:hint="eastAsia"/>
              </w:rPr>
              <w:t>IP</w:t>
            </w:r>
          </w:p>
        </w:tc>
        <w:tc>
          <w:tcPr>
            <w:tcW w:w="2977" w:type="dxa"/>
            <w:vAlign w:val="center"/>
          </w:tcPr>
          <w:p w:rsidR="003952AE" w:rsidRDefault="003952AE" w:rsidP="007244C6">
            <w:r>
              <w:rPr>
                <w:rFonts w:hint="eastAsia"/>
              </w:rPr>
              <w:t>文本</w:t>
            </w:r>
            <w:r w:rsidR="001333F1">
              <w:rPr>
                <w:rFonts w:hint="eastAsia"/>
              </w:rPr>
              <w:t>输入框</w:t>
            </w:r>
          </w:p>
        </w:tc>
        <w:tc>
          <w:tcPr>
            <w:tcW w:w="2698" w:type="dxa"/>
            <w:vAlign w:val="center"/>
          </w:tcPr>
          <w:p w:rsidR="003952AE" w:rsidRDefault="003952AE" w:rsidP="007244C6"/>
        </w:tc>
      </w:tr>
      <w:tr w:rsidR="003952AE" w:rsidTr="007244C6">
        <w:trPr>
          <w:jc w:val="center"/>
        </w:trPr>
        <w:tc>
          <w:tcPr>
            <w:tcW w:w="1985" w:type="dxa"/>
            <w:vAlign w:val="center"/>
          </w:tcPr>
          <w:p w:rsidR="003952AE" w:rsidRDefault="003952AE" w:rsidP="007244C6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977" w:type="dxa"/>
            <w:vAlign w:val="center"/>
          </w:tcPr>
          <w:p w:rsidR="003952AE" w:rsidRDefault="003952AE" w:rsidP="007244C6">
            <w:r>
              <w:rPr>
                <w:rFonts w:hint="eastAsia"/>
              </w:rPr>
              <w:t>文本</w:t>
            </w:r>
            <w:r w:rsidR="001333F1">
              <w:rPr>
                <w:rFonts w:hint="eastAsia"/>
              </w:rPr>
              <w:t>输入框</w:t>
            </w:r>
          </w:p>
        </w:tc>
        <w:tc>
          <w:tcPr>
            <w:tcW w:w="2698" w:type="dxa"/>
            <w:vAlign w:val="center"/>
          </w:tcPr>
          <w:p w:rsidR="003952AE" w:rsidRDefault="003952AE" w:rsidP="007244C6"/>
        </w:tc>
      </w:tr>
      <w:tr w:rsidR="003952AE" w:rsidTr="007244C6">
        <w:trPr>
          <w:jc w:val="center"/>
        </w:trPr>
        <w:tc>
          <w:tcPr>
            <w:tcW w:w="1985" w:type="dxa"/>
            <w:vAlign w:val="center"/>
          </w:tcPr>
          <w:p w:rsidR="003952AE" w:rsidRDefault="003952AE" w:rsidP="007244C6">
            <w:pPr>
              <w:jc w:val="left"/>
            </w:pPr>
            <w:r>
              <w:rPr>
                <w:rFonts w:hint="eastAsia"/>
              </w:rPr>
              <w:t>协议</w:t>
            </w:r>
          </w:p>
        </w:tc>
        <w:tc>
          <w:tcPr>
            <w:tcW w:w="2977" w:type="dxa"/>
            <w:vAlign w:val="center"/>
          </w:tcPr>
          <w:p w:rsidR="003952AE" w:rsidRDefault="001333F1" w:rsidP="007244C6">
            <w:r>
              <w:rPr>
                <w:rFonts w:hint="eastAsia"/>
              </w:rPr>
              <w:t>下拉列表</w:t>
            </w:r>
          </w:p>
        </w:tc>
        <w:tc>
          <w:tcPr>
            <w:tcW w:w="2698" w:type="dxa"/>
            <w:vAlign w:val="center"/>
          </w:tcPr>
          <w:p w:rsidR="003952AE" w:rsidRDefault="001333F1" w:rsidP="007244C6">
            <w:r>
              <w:rPr>
                <w:rFonts w:hint="eastAsia"/>
              </w:rPr>
              <w:t>tcp</w:t>
            </w:r>
            <w:r>
              <w:t>, udp, icmp</w:t>
            </w:r>
          </w:p>
        </w:tc>
      </w:tr>
      <w:tr w:rsidR="004D051F" w:rsidTr="007244C6">
        <w:trPr>
          <w:jc w:val="center"/>
          <w:ins w:id="4590" w:author="gz y" w:date="2016-12-07T15:43:00Z"/>
        </w:trPr>
        <w:tc>
          <w:tcPr>
            <w:tcW w:w="1985" w:type="dxa"/>
            <w:vAlign w:val="center"/>
          </w:tcPr>
          <w:p w:rsidR="004D051F" w:rsidRDefault="004D051F" w:rsidP="007244C6">
            <w:pPr>
              <w:jc w:val="left"/>
              <w:rPr>
                <w:ins w:id="4591" w:author="gz y" w:date="2016-12-07T15:43:00Z"/>
              </w:rPr>
            </w:pPr>
            <w:ins w:id="4592" w:author="gz y" w:date="2016-12-07T15:43:00Z">
              <w:r>
                <w:rPr>
                  <w:rFonts w:hint="eastAsia"/>
                </w:rPr>
                <w:t>动作</w:t>
              </w:r>
            </w:ins>
          </w:p>
        </w:tc>
        <w:tc>
          <w:tcPr>
            <w:tcW w:w="2977" w:type="dxa"/>
            <w:vAlign w:val="center"/>
          </w:tcPr>
          <w:p w:rsidR="004D051F" w:rsidRDefault="004D051F" w:rsidP="007244C6">
            <w:pPr>
              <w:rPr>
                <w:ins w:id="4593" w:author="gz y" w:date="2016-12-07T15:43:00Z"/>
              </w:rPr>
            </w:pPr>
            <w:ins w:id="4594" w:author="gz y" w:date="2016-12-07T15:43:00Z">
              <w:r>
                <w:rPr>
                  <w:rFonts w:hint="eastAsia"/>
                </w:rPr>
                <w:t>下拉列表</w:t>
              </w:r>
            </w:ins>
          </w:p>
        </w:tc>
        <w:tc>
          <w:tcPr>
            <w:tcW w:w="2698" w:type="dxa"/>
            <w:vAlign w:val="center"/>
          </w:tcPr>
          <w:p w:rsidR="004D051F" w:rsidRDefault="00257157" w:rsidP="007244C6">
            <w:pPr>
              <w:rPr>
                <w:ins w:id="4595" w:author="gz y" w:date="2016-12-07T15:43:00Z"/>
              </w:rPr>
            </w:pPr>
            <w:ins w:id="4596" w:author="gz y" w:date="2016-12-07T15:43:00Z">
              <w:r>
                <w:t xml:space="preserve">DROP, </w:t>
              </w:r>
              <w:r w:rsidRPr="00257157">
                <w:t>ACCEPT</w:t>
              </w:r>
            </w:ins>
          </w:p>
        </w:tc>
      </w:tr>
      <w:tr w:rsidR="003952AE" w:rsidTr="007244C6">
        <w:trPr>
          <w:jc w:val="center"/>
        </w:trPr>
        <w:tc>
          <w:tcPr>
            <w:tcW w:w="1985" w:type="dxa"/>
            <w:vAlign w:val="center"/>
          </w:tcPr>
          <w:p w:rsidR="003952AE" w:rsidRDefault="0047779A" w:rsidP="007244C6">
            <w:pPr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977" w:type="dxa"/>
            <w:vAlign w:val="center"/>
          </w:tcPr>
          <w:p w:rsidR="003952AE" w:rsidRDefault="0047779A" w:rsidP="007244C6">
            <w:r>
              <w:rPr>
                <w:rFonts w:hint="eastAsia"/>
              </w:rPr>
              <w:t>按钮</w:t>
            </w:r>
            <w:r w:rsidR="003952AE">
              <w:rPr>
                <w:rFonts w:hint="eastAsia"/>
              </w:rPr>
              <w:t>，点击</w:t>
            </w:r>
            <w:r>
              <w:rPr>
                <w:rFonts w:hint="eastAsia"/>
              </w:rPr>
              <w:t>取消添加规则</w:t>
            </w:r>
          </w:p>
        </w:tc>
        <w:tc>
          <w:tcPr>
            <w:tcW w:w="2698" w:type="dxa"/>
            <w:vAlign w:val="center"/>
          </w:tcPr>
          <w:p w:rsidR="003952AE" w:rsidRDefault="003952AE" w:rsidP="007244C6"/>
        </w:tc>
      </w:tr>
      <w:tr w:rsidR="003952AE" w:rsidTr="007244C6">
        <w:trPr>
          <w:jc w:val="center"/>
        </w:trPr>
        <w:tc>
          <w:tcPr>
            <w:tcW w:w="1985" w:type="dxa"/>
            <w:vAlign w:val="center"/>
          </w:tcPr>
          <w:p w:rsidR="003952AE" w:rsidRDefault="0047779A" w:rsidP="007244C6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977" w:type="dxa"/>
            <w:vAlign w:val="center"/>
          </w:tcPr>
          <w:p w:rsidR="003952AE" w:rsidRDefault="0047779A" w:rsidP="007244C6">
            <w:r>
              <w:rPr>
                <w:rFonts w:hint="eastAsia"/>
              </w:rPr>
              <w:t>按钮</w:t>
            </w:r>
            <w:r w:rsidR="003952AE">
              <w:rPr>
                <w:rFonts w:hint="eastAsia"/>
              </w:rPr>
              <w:t>，</w:t>
            </w:r>
            <w:r>
              <w:rPr>
                <w:rFonts w:hint="eastAsia"/>
              </w:rPr>
              <w:t>点击保存规则</w:t>
            </w:r>
          </w:p>
        </w:tc>
        <w:tc>
          <w:tcPr>
            <w:tcW w:w="2698" w:type="dxa"/>
            <w:vAlign w:val="center"/>
          </w:tcPr>
          <w:p w:rsidR="003952AE" w:rsidRDefault="003952AE" w:rsidP="007244C6"/>
        </w:tc>
      </w:tr>
    </w:tbl>
    <w:p w:rsidR="00787F04" w:rsidRDefault="00787F04" w:rsidP="005D03CC"/>
    <w:p w:rsidR="009F23B8" w:rsidRDefault="009F23B8" w:rsidP="009F23B8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编辑</w:t>
      </w:r>
      <w:r w:rsidR="0038106D">
        <w:rPr>
          <w:rFonts w:hint="eastAsia"/>
        </w:rPr>
        <w:t>过滤规则</w:t>
      </w:r>
      <w:r>
        <w:rPr>
          <w:rFonts w:hint="eastAsia"/>
        </w:rPr>
        <w:t>：和添加</w:t>
      </w:r>
      <w:r w:rsidR="0038106D">
        <w:rPr>
          <w:rFonts w:hint="eastAsia"/>
        </w:rPr>
        <w:t>过滤规则</w:t>
      </w:r>
      <w:r>
        <w:rPr>
          <w:rFonts w:hint="eastAsia"/>
        </w:rPr>
        <w:t>相同，</w:t>
      </w:r>
      <w:r w:rsidR="0038106D">
        <w:rPr>
          <w:rFonts w:hint="eastAsia"/>
        </w:rPr>
        <w:t>名称</w:t>
      </w:r>
      <w:r>
        <w:rPr>
          <w:rFonts w:hint="eastAsia"/>
        </w:rPr>
        <w:t>无法编辑</w:t>
      </w:r>
    </w:p>
    <w:p w:rsidR="009F23B8" w:rsidRDefault="009F23B8" w:rsidP="009F23B8">
      <w:pPr>
        <w:pStyle w:val="aa"/>
        <w:numPr>
          <w:ilvl w:val="0"/>
          <w:numId w:val="16"/>
        </w:numPr>
        <w:ind w:left="360" w:firstLineChars="0" w:hanging="360"/>
      </w:pPr>
      <w:r>
        <w:rPr>
          <w:rFonts w:hint="eastAsia"/>
        </w:rPr>
        <w:t>分页：每页最多</w:t>
      </w:r>
      <w:r>
        <w:rPr>
          <w:rFonts w:hint="eastAsia"/>
        </w:rPr>
        <w:t>20</w:t>
      </w:r>
      <w:r>
        <w:rPr>
          <w:rFonts w:hint="eastAsia"/>
        </w:rPr>
        <w:t>条，可跳转至特定页</w:t>
      </w:r>
    </w:p>
    <w:p w:rsidR="009F23B8" w:rsidRDefault="009F23B8" w:rsidP="009F23B8"/>
    <w:p w:rsidR="001C4FAD" w:rsidRDefault="001C4FAD" w:rsidP="00ED2835">
      <w:pPr>
        <w:pStyle w:val="3"/>
        <w:numPr>
          <w:ilvl w:val="2"/>
          <w:numId w:val="2"/>
        </w:numPr>
      </w:pPr>
      <w:bookmarkStart w:id="4597" w:name="_Toc471397959"/>
      <w:r>
        <w:rPr>
          <w:rFonts w:hint="eastAsia"/>
        </w:rPr>
        <w:t>日志页面</w:t>
      </w:r>
      <w:bookmarkEnd w:id="4597"/>
    </w:p>
    <w:p w:rsidR="001C4FAD" w:rsidRDefault="001C4FAD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ins w:id="4598" w:author="gz y" w:date="2016-12-29T09:29:00Z">
        <w:r w:rsidR="0002607B">
          <w:rPr>
            <w:rFonts w:hint="eastAsia"/>
          </w:rPr>
          <w:t>log</w:t>
        </w:r>
        <w:r w:rsidR="0002607B">
          <w:t>s</w:t>
        </w:r>
      </w:ins>
      <w:del w:id="4599" w:author="gz y" w:date="2016-12-29T09:29:00Z">
        <w:r w:rsidRPr="003126BE" w:rsidDel="0002607B">
          <w:delText>firewall</w:delText>
        </w:r>
        <w:r w:rsidR="008116E9" w:rsidDel="0002607B">
          <w:rPr>
            <w:rFonts w:hint="eastAsia"/>
          </w:rPr>
          <w:delText>/conf</w:delText>
        </w:r>
      </w:del>
    </w:p>
    <w:p w:rsidR="00A454E1" w:rsidRDefault="00A454E1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权限：</w:t>
      </w:r>
      <w:r>
        <w:rPr>
          <w:rFonts w:hint="eastAsia"/>
        </w:rPr>
        <w:t>gui</w:t>
      </w:r>
      <w:r>
        <w:t>, api</w:t>
      </w:r>
    </w:p>
    <w:p w:rsidR="001C4FAD" w:rsidRDefault="00E024D4" w:rsidP="00ED28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操作</w:t>
      </w:r>
      <w:r w:rsidR="001C4FAD">
        <w:rPr>
          <w:rFonts w:hint="eastAsia"/>
        </w:rPr>
        <w:t>：</w:t>
      </w:r>
      <w:r w:rsidR="007C2857">
        <w:rPr>
          <w:rFonts w:hint="eastAsia"/>
        </w:rPr>
        <w:t>自定义</w:t>
      </w:r>
    </w:p>
    <w:p w:rsidR="001C4FAD" w:rsidRDefault="001C4FAD" w:rsidP="001C4FA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1C4FAD" w:rsidTr="00C7485C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1C4FAD" w:rsidRDefault="001C4FAD" w:rsidP="00C7485C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1C4FAD" w:rsidRDefault="001C4FAD" w:rsidP="00C7485C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1C4FAD" w:rsidRDefault="001C4FAD" w:rsidP="00C7485C">
            <w:r>
              <w:rPr>
                <w:rFonts w:hint="eastAsia"/>
              </w:rPr>
              <w:t>说明</w:t>
            </w:r>
          </w:p>
        </w:tc>
      </w:tr>
      <w:tr w:rsidR="001C4FAD" w:rsidTr="00C7485C">
        <w:trPr>
          <w:jc w:val="center"/>
        </w:trPr>
        <w:tc>
          <w:tcPr>
            <w:tcW w:w="1985" w:type="dxa"/>
            <w:vAlign w:val="center"/>
          </w:tcPr>
          <w:p w:rsidR="001C4FAD" w:rsidRDefault="000F71D0" w:rsidP="00C7485C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2977" w:type="dxa"/>
            <w:vAlign w:val="center"/>
          </w:tcPr>
          <w:p w:rsidR="001C4FAD" w:rsidRDefault="000F71D0" w:rsidP="00C7485C">
            <w:r>
              <w:rPr>
                <w:rFonts w:hint="eastAsia"/>
              </w:rPr>
              <w:t>日期选择器</w:t>
            </w:r>
          </w:p>
        </w:tc>
        <w:tc>
          <w:tcPr>
            <w:tcW w:w="2698" w:type="dxa"/>
            <w:vAlign w:val="center"/>
          </w:tcPr>
          <w:p w:rsidR="001C4FAD" w:rsidRDefault="001C4FAD" w:rsidP="00C7485C"/>
        </w:tc>
      </w:tr>
      <w:tr w:rsidR="001C4FAD" w:rsidTr="00C7485C">
        <w:trPr>
          <w:jc w:val="center"/>
        </w:trPr>
        <w:tc>
          <w:tcPr>
            <w:tcW w:w="1985" w:type="dxa"/>
            <w:vAlign w:val="center"/>
          </w:tcPr>
          <w:p w:rsidR="001C4FAD" w:rsidRDefault="000F71D0" w:rsidP="00C7485C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977" w:type="dxa"/>
            <w:vAlign w:val="center"/>
          </w:tcPr>
          <w:p w:rsidR="001C4FAD" w:rsidRDefault="000F71D0" w:rsidP="00C7485C">
            <w:r>
              <w:rPr>
                <w:rFonts w:hint="eastAsia"/>
              </w:rPr>
              <w:t>按钮，点击查询选定日期的日志</w:t>
            </w:r>
          </w:p>
        </w:tc>
        <w:tc>
          <w:tcPr>
            <w:tcW w:w="2698" w:type="dxa"/>
            <w:vAlign w:val="center"/>
          </w:tcPr>
          <w:p w:rsidR="001C4FAD" w:rsidRDefault="001C4FAD" w:rsidP="00C7485C"/>
        </w:tc>
      </w:tr>
    </w:tbl>
    <w:p w:rsidR="001C4FAD" w:rsidRDefault="001C4FAD" w:rsidP="001C4FAD"/>
    <w:p w:rsidR="000550EC" w:rsidRDefault="007C2857" w:rsidP="007C2857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日志：自定义</w:t>
      </w:r>
    </w:p>
    <w:p w:rsidR="007C2857" w:rsidRDefault="007C2857" w:rsidP="007C2857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7C2857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7C2857" w:rsidRDefault="007C2857" w:rsidP="007244C6">
            <w:r>
              <w:rPr>
                <w:rFonts w:hint="eastAsia"/>
              </w:rPr>
              <w:t>条目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7C2857" w:rsidRDefault="007C2857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7C2857" w:rsidRDefault="007C2857" w:rsidP="007244C6">
            <w:r>
              <w:rPr>
                <w:rFonts w:hint="eastAsia"/>
              </w:rPr>
              <w:t>说明</w:t>
            </w:r>
          </w:p>
        </w:tc>
      </w:tr>
      <w:tr w:rsidR="007C2857" w:rsidTr="007244C6">
        <w:trPr>
          <w:jc w:val="center"/>
        </w:trPr>
        <w:tc>
          <w:tcPr>
            <w:tcW w:w="1985" w:type="dxa"/>
            <w:vAlign w:val="center"/>
          </w:tcPr>
          <w:p w:rsidR="007C2857" w:rsidRDefault="00952FC6" w:rsidP="007244C6">
            <w:pPr>
              <w:jc w:val="left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2977" w:type="dxa"/>
            <w:vAlign w:val="center"/>
          </w:tcPr>
          <w:p w:rsidR="007C2857" w:rsidRDefault="00952FC6" w:rsidP="007244C6">
            <w:r>
              <w:rPr>
                <w:rFonts w:hint="eastAsia"/>
              </w:rPr>
              <w:t>自定义</w:t>
            </w:r>
          </w:p>
        </w:tc>
        <w:tc>
          <w:tcPr>
            <w:tcW w:w="2698" w:type="dxa"/>
            <w:vAlign w:val="center"/>
          </w:tcPr>
          <w:p w:rsidR="007C2857" w:rsidRDefault="007C2857" w:rsidP="007244C6"/>
        </w:tc>
      </w:tr>
    </w:tbl>
    <w:p w:rsidR="007C2857" w:rsidRPr="007C2857" w:rsidRDefault="007C2857" w:rsidP="007C2857"/>
    <w:p w:rsidR="00F13042" w:rsidRDefault="00F13042" w:rsidP="00ED2835">
      <w:pPr>
        <w:pStyle w:val="2"/>
        <w:numPr>
          <w:ilvl w:val="1"/>
          <w:numId w:val="2"/>
        </w:numPr>
      </w:pPr>
      <w:bookmarkStart w:id="4600" w:name="_Toc471397960"/>
      <w:r>
        <w:rPr>
          <w:rFonts w:hint="eastAsia"/>
        </w:rPr>
        <w:t>公共元素</w:t>
      </w:r>
      <w:r w:rsidR="00C97865">
        <w:rPr>
          <w:rFonts w:hint="eastAsia"/>
        </w:rPr>
        <w:t>设计</w:t>
      </w:r>
      <w:bookmarkEnd w:id="4600"/>
    </w:p>
    <w:p w:rsidR="00FD1CB9" w:rsidRDefault="00FD1CB9" w:rsidP="00ED2835">
      <w:pPr>
        <w:pStyle w:val="3"/>
        <w:numPr>
          <w:ilvl w:val="2"/>
          <w:numId w:val="2"/>
        </w:numPr>
      </w:pPr>
      <w:bookmarkStart w:id="4601" w:name="_Toc471397961"/>
      <w:r>
        <w:rPr>
          <w:rFonts w:hint="eastAsia"/>
        </w:rPr>
        <w:t>软件名称</w:t>
      </w:r>
      <w:r>
        <w:rPr>
          <w:rFonts w:hint="eastAsia"/>
        </w:rPr>
        <w:t>/</w:t>
      </w:r>
      <w:r>
        <w:rPr>
          <w:rFonts w:hint="eastAsia"/>
        </w:rPr>
        <w:t>图标</w:t>
      </w:r>
      <w:bookmarkEnd w:id="4601"/>
    </w:p>
    <w:p w:rsidR="00970AE1" w:rsidRDefault="00970AE1" w:rsidP="00ED283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软件名称：</w:t>
      </w:r>
      <w:r>
        <w:rPr>
          <w:rFonts w:hint="eastAsia"/>
        </w:rPr>
        <w:t>OfficeLink</w:t>
      </w:r>
      <w:r>
        <w:t xml:space="preserve"> GUI</w:t>
      </w:r>
    </w:p>
    <w:p w:rsidR="00B65D2D" w:rsidRDefault="00B65D2D" w:rsidP="00ED283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图标：图标和软件名称至少显示一项，软件名称可以显示在图标中</w:t>
      </w:r>
    </w:p>
    <w:p w:rsidR="000B2080" w:rsidRDefault="000B2080" w:rsidP="000B2080"/>
    <w:p w:rsidR="004D6B2F" w:rsidRDefault="00E02135" w:rsidP="00ED2835">
      <w:pPr>
        <w:pStyle w:val="3"/>
        <w:numPr>
          <w:ilvl w:val="2"/>
          <w:numId w:val="2"/>
        </w:numPr>
      </w:pPr>
      <w:bookmarkStart w:id="4602" w:name="_Toc471397962"/>
      <w:r>
        <w:rPr>
          <w:rFonts w:hint="eastAsia"/>
        </w:rPr>
        <w:t>导航</w:t>
      </w:r>
      <w:bookmarkEnd w:id="4602"/>
    </w:p>
    <w:p w:rsidR="00525F84" w:rsidRDefault="0041589F" w:rsidP="00197FB9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导航内容：</w:t>
      </w:r>
      <w:r w:rsidR="00F07DC6">
        <w:rPr>
          <w:rFonts w:hint="eastAsia"/>
        </w:rPr>
        <w:t>除登录页面</w:t>
      </w:r>
      <w:r w:rsidR="003446F8">
        <w:rPr>
          <w:rFonts w:hint="eastAsia"/>
        </w:rPr>
        <w:t>外</w:t>
      </w:r>
      <w:r w:rsidR="00F07DC6">
        <w:rPr>
          <w:rFonts w:hint="eastAsia"/>
        </w:rPr>
        <w:t>的其它所有页面</w:t>
      </w:r>
    </w:p>
    <w:p w:rsidR="00F65192" w:rsidRDefault="00F65192" w:rsidP="00F65192"/>
    <w:p w:rsidR="0098614E" w:rsidRDefault="0098614E" w:rsidP="00ED2835">
      <w:pPr>
        <w:pStyle w:val="3"/>
        <w:numPr>
          <w:ilvl w:val="2"/>
          <w:numId w:val="2"/>
        </w:numPr>
      </w:pPr>
      <w:bookmarkStart w:id="4603" w:name="_Toc471397963"/>
      <w:r>
        <w:rPr>
          <w:rFonts w:hint="eastAsia"/>
        </w:rPr>
        <w:t>用户</w:t>
      </w:r>
      <w:bookmarkEnd w:id="4603"/>
    </w:p>
    <w:p w:rsidR="0098614E" w:rsidRDefault="0098614E" w:rsidP="00ED2835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显示用户名</w:t>
      </w:r>
    </w:p>
    <w:p w:rsidR="00492F0C" w:rsidRDefault="00492F0C" w:rsidP="00492F0C"/>
    <w:p w:rsidR="00492F0C" w:rsidRDefault="00492F0C" w:rsidP="00ED2835">
      <w:pPr>
        <w:pStyle w:val="3"/>
        <w:numPr>
          <w:ilvl w:val="2"/>
          <w:numId w:val="2"/>
        </w:numPr>
      </w:pPr>
      <w:bookmarkStart w:id="4604" w:name="_Toc471397964"/>
      <w:r>
        <w:rPr>
          <w:rFonts w:hint="eastAsia"/>
        </w:rPr>
        <w:t>退出</w:t>
      </w:r>
      <w:bookmarkEnd w:id="4604"/>
    </w:p>
    <w:p w:rsidR="00492F0C" w:rsidRDefault="00492F0C" w:rsidP="00ED2835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退出登录</w:t>
      </w:r>
    </w:p>
    <w:p w:rsidR="003C6D73" w:rsidRDefault="003C6D73" w:rsidP="003C6D73"/>
    <w:p w:rsidR="00157266" w:rsidRDefault="00157266" w:rsidP="00ED2835">
      <w:pPr>
        <w:pStyle w:val="3"/>
        <w:numPr>
          <w:ilvl w:val="2"/>
          <w:numId w:val="2"/>
        </w:numPr>
      </w:pPr>
      <w:bookmarkStart w:id="4605" w:name="_Toc471397965"/>
      <w:r>
        <w:rPr>
          <w:rFonts w:hint="eastAsia"/>
        </w:rPr>
        <w:t>帮助</w:t>
      </w:r>
      <w:bookmarkEnd w:id="4605"/>
    </w:p>
    <w:p w:rsidR="00157266" w:rsidRDefault="000C7069" w:rsidP="00ED2835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下载</w:t>
      </w:r>
      <w:r w:rsidR="00157266">
        <w:rPr>
          <w:rFonts w:hint="eastAsia"/>
        </w:rPr>
        <w:t>帮助手册</w:t>
      </w:r>
    </w:p>
    <w:p w:rsidR="000C7069" w:rsidRDefault="000C7069" w:rsidP="00ED2835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联系支持</w:t>
      </w:r>
    </w:p>
    <w:p w:rsidR="003C6D73" w:rsidRDefault="003C6D73" w:rsidP="003C6D73"/>
    <w:p w:rsidR="00B83BC8" w:rsidRDefault="00B83BC8">
      <w:pPr>
        <w:widowControl/>
        <w:jc w:val="left"/>
        <w:rPr>
          <w:ins w:id="4606" w:author="gz y" w:date="2016-12-16T14:23:00Z"/>
          <w:b/>
          <w:bCs/>
          <w:kern w:val="44"/>
          <w:sz w:val="44"/>
          <w:szCs w:val="44"/>
        </w:rPr>
      </w:pPr>
      <w:ins w:id="4607" w:author="gz y" w:date="2016-12-16T14:23:00Z">
        <w:r>
          <w:br w:type="page"/>
        </w:r>
      </w:ins>
    </w:p>
    <w:p w:rsidR="00F02E8E" w:rsidRDefault="000E74B0" w:rsidP="00F02E8E">
      <w:pPr>
        <w:pStyle w:val="1"/>
        <w:numPr>
          <w:ilvl w:val="0"/>
          <w:numId w:val="2"/>
        </w:numPr>
        <w:rPr>
          <w:ins w:id="4608" w:author="gz y" w:date="2016-11-17T16:14:00Z"/>
        </w:rPr>
      </w:pPr>
      <w:bookmarkStart w:id="4609" w:name="_Toc471397966"/>
      <w:r>
        <w:rPr>
          <w:rFonts w:hint="eastAsia"/>
        </w:rPr>
        <w:lastRenderedPageBreak/>
        <w:t>配置脚本</w:t>
      </w:r>
      <w:bookmarkEnd w:id="4609"/>
    </w:p>
    <w:p w:rsidR="00F02E8E" w:rsidRDefault="00F02E8E">
      <w:pPr>
        <w:pStyle w:val="aa"/>
        <w:numPr>
          <w:ilvl w:val="0"/>
          <w:numId w:val="31"/>
        </w:numPr>
        <w:ind w:firstLineChars="0"/>
        <w:rPr>
          <w:ins w:id="4610" w:author="gz y" w:date="2016-11-17T16:14:00Z"/>
        </w:rPr>
        <w:pPrChange w:id="4611" w:author="gz y" w:date="2016-11-17T16:14:00Z">
          <w:pPr>
            <w:pStyle w:val="1"/>
            <w:numPr>
              <w:numId w:val="2"/>
            </w:numPr>
            <w:ind w:left="425" w:hanging="425"/>
          </w:pPr>
        </w:pPrChange>
      </w:pPr>
      <w:ins w:id="4612" w:author="gz y" w:date="2016-11-17T16:14:00Z">
        <w:r>
          <w:rPr>
            <w:rFonts w:hint="eastAsia"/>
          </w:rPr>
          <w:t>目录：</w:t>
        </w:r>
        <w:r w:rsidRPr="00F02E8E">
          <w:t>/usr/bin</w:t>
        </w:r>
      </w:ins>
    </w:p>
    <w:p w:rsidR="00ED4F6F" w:rsidRDefault="00ED4F6F">
      <w:pPr>
        <w:pStyle w:val="aa"/>
        <w:numPr>
          <w:ilvl w:val="0"/>
          <w:numId w:val="31"/>
        </w:numPr>
        <w:ind w:firstLineChars="0"/>
        <w:rPr>
          <w:ins w:id="4613" w:author="gz y" w:date="2016-11-17T16:14:00Z"/>
        </w:rPr>
        <w:pPrChange w:id="4614" w:author="gz y" w:date="2016-11-17T16:14:00Z">
          <w:pPr>
            <w:pStyle w:val="1"/>
            <w:numPr>
              <w:numId w:val="2"/>
            </w:numPr>
            <w:ind w:left="425" w:hanging="425"/>
          </w:pPr>
        </w:pPrChange>
      </w:pPr>
      <w:ins w:id="4615" w:author="gz y" w:date="2016-11-17T16:14:00Z">
        <w:r>
          <w:rPr>
            <w:rFonts w:hint="eastAsia"/>
          </w:rPr>
          <w:t>脚本：</w:t>
        </w:r>
      </w:ins>
    </w:p>
    <w:p w:rsidR="00F02E8E" w:rsidRPr="00F02E8E" w:rsidRDefault="00F02E8E">
      <w:pPr>
        <w:pPrChange w:id="4616" w:author="gz y" w:date="2016-11-17T16:14:00Z">
          <w:pPr>
            <w:pStyle w:val="1"/>
            <w:numPr>
              <w:numId w:val="2"/>
            </w:numPr>
            <w:ind w:left="425" w:hanging="425"/>
          </w:pPr>
        </w:pPrChange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2216"/>
        <w:gridCol w:w="2552"/>
        <w:gridCol w:w="992"/>
      </w:tblGrid>
      <w:tr w:rsidR="0075668B" w:rsidTr="0075668B">
        <w:trPr>
          <w:jc w:val="center"/>
        </w:trPr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75668B" w:rsidRDefault="0075668B" w:rsidP="007244C6">
            <w:r>
              <w:rPr>
                <w:rFonts w:hint="eastAsia"/>
              </w:rPr>
              <w:t>脚本</w:t>
            </w:r>
          </w:p>
        </w:tc>
        <w:tc>
          <w:tcPr>
            <w:tcW w:w="2216" w:type="dxa"/>
            <w:shd w:val="clear" w:color="auto" w:fill="BFBFBF" w:themeFill="background1" w:themeFillShade="BF"/>
            <w:vAlign w:val="center"/>
          </w:tcPr>
          <w:p w:rsidR="0075668B" w:rsidRDefault="0075668B" w:rsidP="007244C6">
            <w:r>
              <w:rPr>
                <w:rFonts w:hint="eastAsia"/>
              </w:rPr>
              <w:t>要求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75668B" w:rsidRDefault="0075668B" w:rsidP="007244C6">
            <w:r>
              <w:rPr>
                <w:rFonts w:hint="eastAsia"/>
              </w:rPr>
              <w:t>相关</w:t>
            </w:r>
            <w:r w:rsidR="00A87FFC">
              <w:rPr>
                <w:rFonts w:hint="eastAsia"/>
              </w:rPr>
              <w:t>数据表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5668B" w:rsidRDefault="0075668B" w:rsidP="007244C6">
            <w:r>
              <w:rPr>
                <w:rFonts w:hint="eastAsia"/>
              </w:rPr>
              <w:t>说明</w:t>
            </w:r>
          </w:p>
        </w:tc>
      </w:tr>
      <w:tr w:rsidR="0075668B" w:rsidTr="0075668B">
        <w:trPr>
          <w:jc w:val="center"/>
        </w:trPr>
        <w:tc>
          <w:tcPr>
            <w:tcW w:w="1890" w:type="dxa"/>
            <w:vAlign w:val="center"/>
          </w:tcPr>
          <w:p w:rsidR="0075668B" w:rsidRDefault="0075668B" w:rsidP="007244C6">
            <w:pPr>
              <w:jc w:val="left"/>
            </w:pPr>
            <w:r>
              <w:rPr>
                <w:rFonts w:hint="eastAsia"/>
              </w:rPr>
              <w:t>conf</w:t>
            </w:r>
            <w:r>
              <w:t>_sip.lua</w:t>
            </w:r>
          </w:p>
        </w:tc>
        <w:tc>
          <w:tcPr>
            <w:tcW w:w="2216" w:type="dxa"/>
            <w:vAlign w:val="center"/>
          </w:tcPr>
          <w:p w:rsidR="0075668B" w:rsidRDefault="0075668B" w:rsidP="007244C6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sip</w:t>
            </w:r>
            <w:r>
              <w:rPr>
                <w:rFonts w:hint="eastAsia"/>
              </w:rPr>
              <w:t>信息</w:t>
            </w:r>
          </w:p>
        </w:tc>
        <w:tc>
          <w:tcPr>
            <w:tcW w:w="2552" w:type="dxa"/>
          </w:tcPr>
          <w:p w:rsidR="0075668B" w:rsidRDefault="00EF6531" w:rsidP="007244C6">
            <w:r>
              <w:rPr>
                <w:rFonts w:hint="eastAsia"/>
              </w:rPr>
              <w:t>configs</w:t>
            </w:r>
          </w:p>
        </w:tc>
        <w:tc>
          <w:tcPr>
            <w:tcW w:w="992" w:type="dxa"/>
            <w:vAlign w:val="center"/>
          </w:tcPr>
          <w:p w:rsidR="0075668B" w:rsidRDefault="0075668B" w:rsidP="007244C6"/>
        </w:tc>
      </w:tr>
      <w:tr w:rsidR="0075668B" w:rsidTr="0075668B">
        <w:trPr>
          <w:jc w:val="center"/>
        </w:trPr>
        <w:tc>
          <w:tcPr>
            <w:tcW w:w="1890" w:type="dxa"/>
            <w:vAlign w:val="center"/>
          </w:tcPr>
          <w:p w:rsidR="0075668B" w:rsidRDefault="0075668B" w:rsidP="007244C6">
            <w:pPr>
              <w:jc w:val="left"/>
            </w:pPr>
            <w:r>
              <w:rPr>
                <w:rFonts w:hint="eastAsia"/>
              </w:rPr>
              <w:t>conf</w:t>
            </w:r>
            <w:r>
              <w:t>_users.lua</w:t>
            </w:r>
          </w:p>
        </w:tc>
        <w:tc>
          <w:tcPr>
            <w:tcW w:w="2216" w:type="dxa"/>
            <w:vAlign w:val="center"/>
          </w:tcPr>
          <w:p w:rsidR="0075668B" w:rsidRDefault="0075668B" w:rsidP="007244C6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sip</w:t>
            </w:r>
            <w:r>
              <w:rPr>
                <w:rFonts w:hint="eastAsia"/>
              </w:rPr>
              <w:t>用户信息</w:t>
            </w:r>
          </w:p>
        </w:tc>
        <w:tc>
          <w:tcPr>
            <w:tcW w:w="2552" w:type="dxa"/>
          </w:tcPr>
          <w:p w:rsidR="0075668B" w:rsidRDefault="008E573A" w:rsidP="007244C6">
            <w:r>
              <w:rPr>
                <w:rFonts w:hint="eastAsia"/>
              </w:rPr>
              <w:t>sippeers</w:t>
            </w:r>
            <w:r w:rsidR="001B41E5">
              <w:t xml:space="preserve">, </w:t>
            </w:r>
            <w:r w:rsidR="00570703">
              <w:rPr>
                <w:rFonts w:hint="eastAsia"/>
              </w:rPr>
              <w:t>providers</w:t>
            </w:r>
          </w:p>
        </w:tc>
        <w:tc>
          <w:tcPr>
            <w:tcW w:w="992" w:type="dxa"/>
            <w:vAlign w:val="center"/>
          </w:tcPr>
          <w:p w:rsidR="0075668B" w:rsidRDefault="0075668B" w:rsidP="007244C6"/>
        </w:tc>
      </w:tr>
      <w:tr w:rsidR="0075668B" w:rsidTr="0075668B">
        <w:trPr>
          <w:jc w:val="center"/>
        </w:trPr>
        <w:tc>
          <w:tcPr>
            <w:tcW w:w="1890" w:type="dxa"/>
            <w:vAlign w:val="center"/>
          </w:tcPr>
          <w:p w:rsidR="0075668B" w:rsidRDefault="0075668B" w:rsidP="007244C6">
            <w:pPr>
              <w:jc w:val="left"/>
            </w:pPr>
            <w:r>
              <w:rPr>
                <w:rFonts w:hint="eastAsia"/>
              </w:rPr>
              <w:t>conf</w:t>
            </w:r>
            <w:r>
              <w:t>_</w:t>
            </w:r>
            <w:r w:rsidRPr="00DE7078">
              <w:t>extensions</w:t>
            </w:r>
            <w:r>
              <w:t>.lua</w:t>
            </w:r>
          </w:p>
        </w:tc>
        <w:tc>
          <w:tcPr>
            <w:tcW w:w="2216" w:type="dxa"/>
            <w:vAlign w:val="center"/>
          </w:tcPr>
          <w:p w:rsidR="0075668B" w:rsidRDefault="0075668B" w:rsidP="007244C6">
            <w:r>
              <w:rPr>
                <w:rFonts w:hint="eastAsia"/>
              </w:rPr>
              <w:t>配置拨号方案</w:t>
            </w:r>
          </w:p>
        </w:tc>
        <w:tc>
          <w:tcPr>
            <w:tcW w:w="2552" w:type="dxa"/>
          </w:tcPr>
          <w:p w:rsidR="0075668B" w:rsidRDefault="0077264B" w:rsidP="007244C6">
            <w:r>
              <w:rPr>
                <w:rFonts w:hint="eastAsia"/>
              </w:rPr>
              <w:t>dial</w:t>
            </w:r>
            <w:r>
              <w:t>plans</w:t>
            </w:r>
            <w:r w:rsidR="005E4089">
              <w:t>, dialrules</w:t>
            </w:r>
            <w:r w:rsidR="00570703">
              <w:t xml:space="preserve">, </w:t>
            </w:r>
            <w:r w:rsidR="00570703">
              <w:rPr>
                <w:rFonts w:hint="eastAsia"/>
              </w:rPr>
              <w:t>ivrs</w:t>
            </w:r>
            <w:r w:rsidR="00046667">
              <w:t>, ringgroup</w:t>
            </w:r>
            <w:r w:rsidR="00046667">
              <w:rPr>
                <w:rFonts w:hint="eastAsia"/>
              </w:rPr>
              <w:t>s</w:t>
            </w:r>
          </w:p>
        </w:tc>
        <w:tc>
          <w:tcPr>
            <w:tcW w:w="992" w:type="dxa"/>
            <w:vAlign w:val="center"/>
          </w:tcPr>
          <w:p w:rsidR="0075668B" w:rsidRDefault="0075668B" w:rsidP="007244C6"/>
        </w:tc>
      </w:tr>
      <w:tr w:rsidR="0075668B" w:rsidTr="0075668B">
        <w:trPr>
          <w:jc w:val="center"/>
        </w:trPr>
        <w:tc>
          <w:tcPr>
            <w:tcW w:w="1890" w:type="dxa"/>
            <w:vAlign w:val="center"/>
          </w:tcPr>
          <w:p w:rsidR="0075668B" w:rsidRDefault="0075668B" w:rsidP="007244C6">
            <w:pPr>
              <w:jc w:val="left"/>
            </w:pPr>
            <w:r>
              <w:rPr>
                <w:rFonts w:hint="eastAsia"/>
              </w:rPr>
              <w:t>conf</w:t>
            </w:r>
            <w:r>
              <w:t>_</w:t>
            </w:r>
            <w:r w:rsidRPr="00103925">
              <w:t>features</w:t>
            </w:r>
            <w:r>
              <w:t>.lua</w:t>
            </w:r>
          </w:p>
        </w:tc>
        <w:tc>
          <w:tcPr>
            <w:tcW w:w="2216" w:type="dxa"/>
            <w:vAlign w:val="center"/>
          </w:tcPr>
          <w:p w:rsidR="0075668B" w:rsidRDefault="0075668B" w:rsidP="007244C6">
            <w:r>
              <w:rPr>
                <w:rFonts w:hint="eastAsia"/>
              </w:rPr>
              <w:t>配置呼叫特征</w:t>
            </w:r>
          </w:p>
        </w:tc>
        <w:tc>
          <w:tcPr>
            <w:tcW w:w="2552" w:type="dxa"/>
          </w:tcPr>
          <w:p w:rsidR="0075668B" w:rsidRDefault="00046667" w:rsidP="007244C6">
            <w:r>
              <w:rPr>
                <w:rFonts w:hint="eastAsia"/>
              </w:rPr>
              <w:t>conf</w:t>
            </w:r>
            <w:r>
              <w:t>ig</w:t>
            </w:r>
            <w:r>
              <w:rPr>
                <w:rFonts w:hint="eastAsia"/>
              </w:rPr>
              <w:t>s</w:t>
            </w:r>
          </w:p>
        </w:tc>
        <w:tc>
          <w:tcPr>
            <w:tcW w:w="992" w:type="dxa"/>
            <w:vAlign w:val="center"/>
          </w:tcPr>
          <w:p w:rsidR="0075668B" w:rsidRDefault="0075668B" w:rsidP="007244C6"/>
        </w:tc>
      </w:tr>
      <w:tr w:rsidR="0075668B" w:rsidTr="0075668B">
        <w:trPr>
          <w:jc w:val="center"/>
        </w:trPr>
        <w:tc>
          <w:tcPr>
            <w:tcW w:w="1890" w:type="dxa"/>
            <w:vAlign w:val="center"/>
          </w:tcPr>
          <w:p w:rsidR="0075668B" w:rsidRDefault="0075668B" w:rsidP="007244C6">
            <w:pPr>
              <w:jc w:val="left"/>
            </w:pPr>
            <w:r>
              <w:rPr>
                <w:rFonts w:hint="eastAsia"/>
              </w:rPr>
              <w:t>conf</w:t>
            </w:r>
            <w:r>
              <w:t>_</w:t>
            </w:r>
            <w:r w:rsidRPr="0087222E">
              <w:t>rtp</w:t>
            </w:r>
            <w:r>
              <w:t>.lua</w:t>
            </w:r>
          </w:p>
        </w:tc>
        <w:tc>
          <w:tcPr>
            <w:tcW w:w="2216" w:type="dxa"/>
            <w:vAlign w:val="center"/>
          </w:tcPr>
          <w:p w:rsidR="0075668B" w:rsidRDefault="0075668B" w:rsidP="007244C6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rtp</w:t>
            </w:r>
          </w:p>
        </w:tc>
        <w:tc>
          <w:tcPr>
            <w:tcW w:w="2552" w:type="dxa"/>
          </w:tcPr>
          <w:p w:rsidR="0075668B" w:rsidRDefault="00046667" w:rsidP="007244C6">
            <w:r>
              <w:rPr>
                <w:rFonts w:hint="eastAsia"/>
              </w:rPr>
              <w:t>conf</w:t>
            </w:r>
            <w:r>
              <w:t>ig</w:t>
            </w:r>
            <w:r>
              <w:rPr>
                <w:rFonts w:hint="eastAsia"/>
              </w:rPr>
              <w:t>s</w:t>
            </w:r>
          </w:p>
        </w:tc>
        <w:tc>
          <w:tcPr>
            <w:tcW w:w="992" w:type="dxa"/>
            <w:vAlign w:val="center"/>
          </w:tcPr>
          <w:p w:rsidR="0075668B" w:rsidRDefault="0075668B" w:rsidP="007244C6"/>
        </w:tc>
      </w:tr>
      <w:tr w:rsidR="0075668B" w:rsidTr="0075668B">
        <w:trPr>
          <w:jc w:val="center"/>
        </w:trPr>
        <w:tc>
          <w:tcPr>
            <w:tcW w:w="1890" w:type="dxa"/>
            <w:vAlign w:val="center"/>
          </w:tcPr>
          <w:p w:rsidR="0075668B" w:rsidRDefault="0075668B" w:rsidP="007244C6">
            <w:pPr>
              <w:jc w:val="left"/>
            </w:pPr>
            <w:r>
              <w:rPr>
                <w:rFonts w:hint="eastAsia"/>
              </w:rPr>
              <w:t>conf</w:t>
            </w:r>
            <w:r>
              <w:t>_</w:t>
            </w:r>
            <w:r w:rsidRPr="0087222E">
              <w:t>voicemail</w:t>
            </w:r>
            <w:r>
              <w:t>.lua</w:t>
            </w:r>
          </w:p>
        </w:tc>
        <w:tc>
          <w:tcPr>
            <w:tcW w:w="2216" w:type="dxa"/>
            <w:vAlign w:val="center"/>
          </w:tcPr>
          <w:p w:rsidR="0075668B" w:rsidRDefault="0075668B" w:rsidP="007244C6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voicemail</w:t>
            </w:r>
          </w:p>
        </w:tc>
        <w:tc>
          <w:tcPr>
            <w:tcW w:w="2552" w:type="dxa"/>
          </w:tcPr>
          <w:p w:rsidR="0075668B" w:rsidRDefault="00046667" w:rsidP="007244C6">
            <w:r>
              <w:rPr>
                <w:rFonts w:hint="eastAsia"/>
              </w:rPr>
              <w:t>conf</w:t>
            </w:r>
            <w:r>
              <w:t>ig</w:t>
            </w:r>
            <w:r>
              <w:rPr>
                <w:rFonts w:hint="eastAsia"/>
              </w:rPr>
              <w:t>s</w:t>
            </w:r>
          </w:p>
        </w:tc>
        <w:tc>
          <w:tcPr>
            <w:tcW w:w="992" w:type="dxa"/>
            <w:vAlign w:val="center"/>
          </w:tcPr>
          <w:p w:rsidR="0075668B" w:rsidRDefault="0075668B" w:rsidP="007244C6"/>
        </w:tc>
      </w:tr>
    </w:tbl>
    <w:p w:rsidR="00A57BF5" w:rsidRPr="00A57BF5" w:rsidRDefault="00A57BF5" w:rsidP="00A57BF5"/>
    <w:p w:rsidR="0059034B" w:rsidRDefault="0059034B" w:rsidP="0059034B">
      <w:pPr>
        <w:pStyle w:val="1"/>
        <w:numPr>
          <w:ilvl w:val="0"/>
          <w:numId w:val="2"/>
        </w:numPr>
        <w:rPr>
          <w:ins w:id="4617" w:author="gz y" w:date="2016-11-17T16:15:00Z"/>
        </w:rPr>
      </w:pPr>
      <w:bookmarkStart w:id="4618" w:name="_Toc471397967"/>
      <w:r>
        <w:rPr>
          <w:rFonts w:hint="eastAsia"/>
        </w:rPr>
        <w:t>辅助程序和第三方服务</w:t>
      </w:r>
      <w:bookmarkEnd w:id="4618"/>
    </w:p>
    <w:p w:rsidR="00920B9A" w:rsidRDefault="00527712" w:rsidP="0095224D">
      <w:pPr>
        <w:pStyle w:val="aa"/>
        <w:numPr>
          <w:ilvl w:val="0"/>
          <w:numId w:val="31"/>
        </w:numPr>
        <w:ind w:firstLineChars="0"/>
        <w:rPr>
          <w:ins w:id="4619" w:author="gz y" w:date="2016-11-17T16:17:00Z"/>
        </w:rPr>
      </w:pPr>
      <w:ins w:id="4620" w:author="gz y" w:date="2016-11-17T16:17:00Z">
        <w:r>
          <w:rPr>
            <w:rFonts w:hint="eastAsia"/>
          </w:rPr>
          <w:t>辅助程序</w:t>
        </w:r>
      </w:ins>
      <w:ins w:id="4621" w:author="gz y" w:date="2016-11-17T16:16:00Z">
        <w:r w:rsidR="0095224D">
          <w:rPr>
            <w:rFonts w:hint="eastAsia"/>
          </w:rPr>
          <w:t>目录：</w:t>
        </w:r>
        <w:r w:rsidR="0095224D" w:rsidRPr="00F02E8E">
          <w:t>/usr/bin</w:t>
        </w:r>
      </w:ins>
    </w:p>
    <w:p w:rsidR="0095224D" w:rsidRDefault="00D51FDA" w:rsidP="0095224D">
      <w:pPr>
        <w:pStyle w:val="aa"/>
        <w:numPr>
          <w:ilvl w:val="0"/>
          <w:numId w:val="31"/>
        </w:numPr>
        <w:ind w:firstLineChars="0"/>
        <w:rPr>
          <w:ins w:id="4622" w:author="gz y" w:date="2016-11-17T16:16:00Z"/>
        </w:rPr>
      </w:pPr>
      <w:ins w:id="4623" w:author="gz y" w:date="2016-11-17T16:16:00Z">
        <w:r>
          <w:rPr>
            <w:rFonts w:hint="eastAsia"/>
          </w:rPr>
          <w:t>第三</w:t>
        </w:r>
        <w:proofErr w:type="gramStart"/>
        <w:r>
          <w:rPr>
            <w:rFonts w:hint="eastAsia"/>
          </w:rPr>
          <w:t>方服务</w:t>
        </w:r>
        <w:proofErr w:type="gramEnd"/>
        <w:r>
          <w:rPr>
            <w:rFonts w:hint="eastAsia"/>
          </w:rPr>
          <w:t>目录</w:t>
        </w:r>
      </w:ins>
      <w:ins w:id="4624" w:author="gz y" w:date="2016-11-17T16:17:00Z">
        <w:r w:rsidR="00920B9A">
          <w:rPr>
            <w:rFonts w:hint="eastAsia"/>
          </w:rPr>
          <w:t>：</w:t>
        </w:r>
      </w:ins>
      <w:ins w:id="4625" w:author="gz y" w:date="2016-11-17T16:16:00Z">
        <w:r>
          <w:rPr>
            <w:rFonts w:hint="eastAsia"/>
          </w:rPr>
          <w:t>自定义</w:t>
        </w:r>
      </w:ins>
    </w:p>
    <w:p w:rsidR="0095224D" w:rsidRDefault="0095224D" w:rsidP="0095224D">
      <w:pPr>
        <w:pStyle w:val="aa"/>
        <w:numPr>
          <w:ilvl w:val="0"/>
          <w:numId w:val="31"/>
        </w:numPr>
        <w:ind w:firstLineChars="0"/>
        <w:rPr>
          <w:ins w:id="4626" w:author="gz y" w:date="2016-11-17T16:16:00Z"/>
        </w:rPr>
      </w:pPr>
      <w:ins w:id="4627" w:author="gz y" w:date="2016-11-17T16:16:00Z">
        <w:r>
          <w:rPr>
            <w:rFonts w:hint="eastAsia"/>
          </w:rPr>
          <w:t>脚本：</w:t>
        </w:r>
      </w:ins>
    </w:p>
    <w:p w:rsidR="0095224D" w:rsidRPr="0095224D" w:rsidRDefault="0095224D">
      <w:pPr>
        <w:pPrChange w:id="4628" w:author="gz y" w:date="2016-11-17T16:16:00Z">
          <w:pPr>
            <w:pStyle w:val="1"/>
            <w:numPr>
              <w:numId w:val="2"/>
            </w:numPr>
            <w:ind w:left="425" w:hanging="425"/>
          </w:pPr>
        </w:pPrChange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2698"/>
      </w:tblGrid>
      <w:tr w:rsidR="003851AC" w:rsidTr="007244C6">
        <w:trPr>
          <w:jc w:val="center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3851AC" w:rsidRDefault="007C6232" w:rsidP="007244C6">
            <w:r>
              <w:rPr>
                <w:rFonts w:hint="eastAsia"/>
              </w:rPr>
              <w:t>程序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3851AC" w:rsidRDefault="003851AC" w:rsidP="007244C6">
            <w:r>
              <w:rPr>
                <w:rFonts w:hint="eastAsia"/>
              </w:rPr>
              <w:t>要求</w:t>
            </w:r>
          </w:p>
        </w:tc>
        <w:tc>
          <w:tcPr>
            <w:tcW w:w="2698" w:type="dxa"/>
            <w:shd w:val="clear" w:color="auto" w:fill="BFBFBF" w:themeFill="background1" w:themeFillShade="BF"/>
            <w:vAlign w:val="center"/>
          </w:tcPr>
          <w:p w:rsidR="003851AC" w:rsidRDefault="003851AC" w:rsidP="007244C6">
            <w:r>
              <w:rPr>
                <w:rFonts w:hint="eastAsia"/>
              </w:rPr>
              <w:t>说明</w:t>
            </w:r>
          </w:p>
        </w:tc>
      </w:tr>
      <w:tr w:rsidR="003851AC" w:rsidTr="007244C6">
        <w:trPr>
          <w:jc w:val="center"/>
        </w:trPr>
        <w:tc>
          <w:tcPr>
            <w:tcW w:w="1985" w:type="dxa"/>
            <w:vAlign w:val="center"/>
          </w:tcPr>
          <w:p w:rsidR="003851AC" w:rsidRDefault="00A30F89" w:rsidP="007244C6">
            <w:pPr>
              <w:jc w:val="left"/>
            </w:pPr>
            <w:r w:rsidRPr="00A30F89">
              <w:t>ntpd</w:t>
            </w:r>
          </w:p>
        </w:tc>
        <w:tc>
          <w:tcPr>
            <w:tcW w:w="2977" w:type="dxa"/>
            <w:vAlign w:val="center"/>
          </w:tcPr>
          <w:p w:rsidR="003851AC" w:rsidRDefault="00A30F89" w:rsidP="007244C6">
            <w:r>
              <w:rPr>
                <w:rFonts w:hint="eastAsia"/>
              </w:rPr>
              <w:t>网络时间</w:t>
            </w:r>
            <w:r w:rsidR="00994D39">
              <w:rPr>
                <w:rFonts w:hint="eastAsia"/>
              </w:rPr>
              <w:t>同步</w:t>
            </w:r>
            <w:r>
              <w:rPr>
                <w:rFonts w:hint="eastAsia"/>
              </w:rPr>
              <w:t>服务</w:t>
            </w:r>
          </w:p>
        </w:tc>
        <w:tc>
          <w:tcPr>
            <w:tcW w:w="2698" w:type="dxa"/>
            <w:vAlign w:val="center"/>
          </w:tcPr>
          <w:p w:rsidR="003851AC" w:rsidRDefault="003851AC" w:rsidP="007244C6"/>
        </w:tc>
      </w:tr>
      <w:tr w:rsidR="003851AC" w:rsidTr="007244C6">
        <w:trPr>
          <w:jc w:val="center"/>
        </w:trPr>
        <w:tc>
          <w:tcPr>
            <w:tcW w:w="1985" w:type="dxa"/>
            <w:vAlign w:val="center"/>
          </w:tcPr>
          <w:p w:rsidR="003851AC" w:rsidRDefault="00367A8E" w:rsidP="007244C6">
            <w:pPr>
              <w:jc w:val="left"/>
            </w:pPr>
            <w:r>
              <w:rPr>
                <w:rFonts w:hint="eastAsia"/>
              </w:rPr>
              <w:t>network.lua</w:t>
            </w:r>
          </w:p>
        </w:tc>
        <w:tc>
          <w:tcPr>
            <w:tcW w:w="2977" w:type="dxa"/>
            <w:vAlign w:val="center"/>
          </w:tcPr>
          <w:p w:rsidR="003851AC" w:rsidRDefault="00F86855" w:rsidP="007244C6">
            <w:r>
              <w:rPr>
                <w:rFonts w:hint="eastAsia"/>
              </w:rPr>
              <w:t>网络配置程序</w:t>
            </w:r>
          </w:p>
        </w:tc>
        <w:tc>
          <w:tcPr>
            <w:tcW w:w="2698" w:type="dxa"/>
            <w:vAlign w:val="center"/>
          </w:tcPr>
          <w:p w:rsidR="003851AC" w:rsidRDefault="003851AC" w:rsidP="007244C6"/>
        </w:tc>
      </w:tr>
      <w:tr w:rsidR="003851AC" w:rsidTr="007244C6">
        <w:trPr>
          <w:jc w:val="center"/>
        </w:trPr>
        <w:tc>
          <w:tcPr>
            <w:tcW w:w="1985" w:type="dxa"/>
            <w:vAlign w:val="center"/>
          </w:tcPr>
          <w:p w:rsidR="003851AC" w:rsidRDefault="00331DC5" w:rsidP="007244C6">
            <w:pPr>
              <w:jc w:val="left"/>
            </w:pPr>
            <w:r>
              <w:rPr>
                <w:rFonts w:hint="eastAsia"/>
              </w:rPr>
              <w:t>firewall.lua</w:t>
            </w:r>
          </w:p>
        </w:tc>
        <w:tc>
          <w:tcPr>
            <w:tcW w:w="2977" w:type="dxa"/>
            <w:vAlign w:val="center"/>
          </w:tcPr>
          <w:p w:rsidR="003851AC" w:rsidRDefault="00331DC5" w:rsidP="007244C6">
            <w:r>
              <w:rPr>
                <w:rFonts w:hint="eastAsia"/>
              </w:rPr>
              <w:t>防火墙配置程序</w:t>
            </w:r>
          </w:p>
        </w:tc>
        <w:tc>
          <w:tcPr>
            <w:tcW w:w="2698" w:type="dxa"/>
            <w:vAlign w:val="center"/>
          </w:tcPr>
          <w:p w:rsidR="003851AC" w:rsidRDefault="003851AC" w:rsidP="007244C6"/>
        </w:tc>
      </w:tr>
    </w:tbl>
    <w:p w:rsidR="003851AC" w:rsidRPr="003851AC" w:rsidRDefault="003851AC" w:rsidP="003851AC"/>
    <w:sectPr w:rsidR="003851AC" w:rsidRPr="003851AC" w:rsidSect="009D207B">
      <w:headerReference w:type="default" r:id="rId19"/>
      <w:footerReference w:type="default" r:id="rId20"/>
      <w:pgSz w:w="11907" w:h="16840"/>
      <w:pgMar w:top="1134" w:right="1701" w:bottom="1134" w:left="1701" w:header="623" w:footer="6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DD8" w:rsidRDefault="00041DD8">
      <w:r>
        <w:separator/>
      </w:r>
    </w:p>
  </w:endnote>
  <w:endnote w:type="continuationSeparator" w:id="0">
    <w:p w:rsidR="00041DD8" w:rsidRDefault="00041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7860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3D0028" w:rsidRDefault="003D0028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ab/>
            </w:r>
            <w:r>
              <w:rPr>
                <w:lang w:val="zh-CN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38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38E">
              <w:rPr>
                <w:b/>
                <w:bCs/>
                <w:noProof/>
              </w:rPr>
              <w:t>71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0028" w:rsidRDefault="003D002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028" w:rsidRDefault="003D0028">
    <w:pPr>
      <w:pStyle w:val="a4"/>
    </w:pPr>
    <w:r>
      <w:tab/>
    </w:r>
    <w:r>
      <w:tab/>
    </w:r>
    <w:sdt>
      <w:sdtPr>
        <w:id w:val="1308131803"/>
        <w:docPartObj>
          <w:docPartGallery w:val="Page Numbers (Bottom of Page)"/>
          <w:docPartUnique/>
        </w:docPartObj>
      </w:sdtPr>
      <w:sdtEndPr/>
      <w:sdtContent>
        <w:sdt>
          <w:sdtPr>
            <w:id w:val="-498352134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AE0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AE0">
              <w:rPr>
                <w:b/>
                <w:bCs/>
                <w:noProof/>
              </w:rPr>
              <w:t>71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3D0028" w:rsidRDefault="003D0028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DD8" w:rsidRDefault="00041DD8">
      <w:r>
        <w:separator/>
      </w:r>
    </w:p>
  </w:footnote>
  <w:footnote w:type="continuationSeparator" w:id="0">
    <w:p w:rsidR="00041DD8" w:rsidRDefault="00041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028" w:rsidRDefault="003D0028">
    <w:pPr>
      <w:pStyle w:val="ac"/>
    </w:pPr>
    <w:r>
      <w:rPr>
        <w:rFonts w:ascii="宋体" w:hAnsi="宋体" w:hint="eastAsia"/>
      </w:rPr>
      <w:t xml:space="preserve">                                                                              </w:t>
    </w:r>
    <w:r>
      <w:rPr>
        <w:rFonts w:ascii="宋体" w:hAnsi="宋体"/>
        <w:noProof/>
      </w:rPr>
      <w:drawing>
        <wp:inline distT="0" distB="0" distL="0" distR="0" wp14:anchorId="075BE3BD" wp14:editId="6B3C75F1">
          <wp:extent cx="914400" cy="207010"/>
          <wp:effectExtent l="0" t="0" r="0" b="2540"/>
          <wp:docPr id="8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028" w:rsidRDefault="003D0028">
    <w:pPr>
      <w:pStyle w:val="ac"/>
      <w:tabs>
        <w:tab w:val="clear" w:pos="8306"/>
        <w:tab w:val="right" w:pos="8460"/>
      </w:tabs>
      <w:jc w:val="both"/>
      <w:rPr>
        <w:rFonts w:ascii="宋体" w:hAnsi="宋体"/>
      </w:rPr>
    </w:pPr>
    <w:r>
      <w:rPr>
        <w:rFonts w:ascii="宋体" w:hAnsi="宋体" w:hint="eastAsia"/>
      </w:rPr>
      <w:t>瑞思</w:t>
    </w:r>
    <w:proofErr w:type="gramStart"/>
    <w:r>
      <w:rPr>
        <w:rFonts w:ascii="宋体" w:hAnsi="宋体" w:hint="eastAsia"/>
      </w:rPr>
      <w:t>特</w:t>
    </w:r>
    <w:proofErr w:type="gramEnd"/>
    <w:r>
      <w:rPr>
        <w:rFonts w:ascii="宋体" w:hAnsi="宋体" w:hint="eastAsia"/>
      </w:rPr>
      <w:t>智能与节能建筑技术（天津）有限公司</w:t>
    </w:r>
    <w:r>
      <w:rPr>
        <w:rFonts w:ascii="宋体" w:hAnsi="宋体"/>
      </w:rPr>
      <w:t xml:space="preserve"> </w:t>
    </w:r>
    <w:r>
      <w:rPr>
        <w:rFonts w:ascii="宋体" w:hAnsi="宋体" w:hint="eastAsia"/>
      </w:rPr>
      <w:t xml:space="preserve">                       </w:t>
    </w:r>
    <w:r>
      <w:rPr>
        <w:rFonts w:ascii="宋体" w:hAnsi="宋体"/>
      </w:rPr>
      <w:t xml:space="preserve">           </w:t>
    </w:r>
    <w:r>
      <w:rPr>
        <w:rFonts w:ascii="宋体" w:hAnsi="宋体" w:hint="eastAsia"/>
      </w:rPr>
      <w:t>Office</w:t>
    </w:r>
    <w:r>
      <w:rPr>
        <w:rFonts w:ascii="宋体" w:hAnsi="宋体"/>
      </w:rPr>
      <w:t>Link</w:t>
    </w:r>
    <w:r>
      <w:rPr>
        <w:rFonts w:ascii="宋体" w:hAnsi="宋体" w:hint="eastAsia"/>
      </w:rPr>
      <w:t>概要设计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1DE9"/>
    <w:multiLevelType w:val="hybridMultilevel"/>
    <w:tmpl w:val="6616E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834A4E"/>
    <w:multiLevelType w:val="hybridMultilevel"/>
    <w:tmpl w:val="5616E8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B17E82"/>
    <w:multiLevelType w:val="hybridMultilevel"/>
    <w:tmpl w:val="3D0C6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BE3479"/>
    <w:multiLevelType w:val="hybridMultilevel"/>
    <w:tmpl w:val="27BCC2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3D7D54"/>
    <w:multiLevelType w:val="hybridMultilevel"/>
    <w:tmpl w:val="C2302A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6D6286"/>
    <w:multiLevelType w:val="hybridMultilevel"/>
    <w:tmpl w:val="EC7865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7732C4"/>
    <w:multiLevelType w:val="hybridMultilevel"/>
    <w:tmpl w:val="9AD09B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A6CBE"/>
    <w:multiLevelType w:val="hybridMultilevel"/>
    <w:tmpl w:val="DFFA2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EC6CEA"/>
    <w:multiLevelType w:val="hybridMultilevel"/>
    <w:tmpl w:val="570A9C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B60ECE"/>
    <w:multiLevelType w:val="hybridMultilevel"/>
    <w:tmpl w:val="A26EE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753C79"/>
    <w:multiLevelType w:val="hybridMultilevel"/>
    <w:tmpl w:val="544E8B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0A1709"/>
    <w:multiLevelType w:val="hybridMultilevel"/>
    <w:tmpl w:val="B00A0A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9280B82"/>
    <w:multiLevelType w:val="hybridMultilevel"/>
    <w:tmpl w:val="59B02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973105"/>
    <w:multiLevelType w:val="hybridMultilevel"/>
    <w:tmpl w:val="DC9843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4EA3460"/>
    <w:multiLevelType w:val="hybridMultilevel"/>
    <w:tmpl w:val="27680D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CA11D16"/>
    <w:multiLevelType w:val="hybridMultilevel"/>
    <w:tmpl w:val="CE66D8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4F65BBC"/>
    <w:multiLevelType w:val="hybridMultilevel"/>
    <w:tmpl w:val="F6CEF6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7891FA2"/>
    <w:multiLevelType w:val="hybridMultilevel"/>
    <w:tmpl w:val="9E0834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E36B37"/>
    <w:multiLevelType w:val="hybridMultilevel"/>
    <w:tmpl w:val="F634E2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F2E5708"/>
    <w:multiLevelType w:val="hybridMultilevel"/>
    <w:tmpl w:val="1B5E4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3AB12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52E1475"/>
    <w:multiLevelType w:val="hybridMultilevel"/>
    <w:tmpl w:val="14CE7D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6E31A9C"/>
    <w:multiLevelType w:val="hybridMultilevel"/>
    <w:tmpl w:val="F2BA74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74FF3FD"/>
    <w:multiLevelType w:val="singleLevel"/>
    <w:tmpl w:val="574FF3F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>
    <w:nsid w:val="576210B4"/>
    <w:multiLevelType w:val="hybridMultilevel"/>
    <w:tmpl w:val="10920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03694"/>
    <w:multiLevelType w:val="hybridMultilevel"/>
    <w:tmpl w:val="1F7050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1BA7622"/>
    <w:multiLevelType w:val="hybridMultilevel"/>
    <w:tmpl w:val="5C2ED1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91B6E79"/>
    <w:multiLevelType w:val="hybridMultilevel"/>
    <w:tmpl w:val="837E0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9A77EE9"/>
    <w:multiLevelType w:val="hybridMultilevel"/>
    <w:tmpl w:val="13E8E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9F6E47"/>
    <w:multiLevelType w:val="hybridMultilevel"/>
    <w:tmpl w:val="EB4C81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FE9079D"/>
    <w:multiLevelType w:val="hybridMultilevel"/>
    <w:tmpl w:val="853CCE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13437EC"/>
    <w:multiLevelType w:val="hybridMultilevel"/>
    <w:tmpl w:val="37DA12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57F5DF1"/>
    <w:multiLevelType w:val="hybridMultilevel"/>
    <w:tmpl w:val="7D0474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63B045D"/>
    <w:multiLevelType w:val="hybridMultilevel"/>
    <w:tmpl w:val="258A7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C6A4EA5"/>
    <w:multiLevelType w:val="hybridMultilevel"/>
    <w:tmpl w:val="4D562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FDA10BA"/>
    <w:multiLevelType w:val="hybridMultilevel"/>
    <w:tmpl w:val="4A48FB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34"/>
  </w:num>
  <w:num w:numId="4">
    <w:abstractNumId w:val="14"/>
  </w:num>
  <w:num w:numId="5">
    <w:abstractNumId w:val="17"/>
  </w:num>
  <w:num w:numId="6">
    <w:abstractNumId w:val="30"/>
  </w:num>
  <w:num w:numId="7">
    <w:abstractNumId w:val="15"/>
  </w:num>
  <w:num w:numId="8">
    <w:abstractNumId w:val="8"/>
  </w:num>
  <w:num w:numId="9">
    <w:abstractNumId w:val="27"/>
  </w:num>
  <w:num w:numId="10">
    <w:abstractNumId w:val="26"/>
  </w:num>
  <w:num w:numId="11">
    <w:abstractNumId w:val="3"/>
  </w:num>
  <w:num w:numId="12">
    <w:abstractNumId w:val="31"/>
  </w:num>
  <w:num w:numId="13">
    <w:abstractNumId w:val="2"/>
  </w:num>
  <w:num w:numId="14">
    <w:abstractNumId w:val="10"/>
  </w:num>
  <w:num w:numId="15">
    <w:abstractNumId w:val="1"/>
  </w:num>
  <w:num w:numId="16">
    <w:abstractNumId w:val="9"/>
  </w:num>
  <w:num w:numId="17">
    <w:abstractNumId w:val="33"/>
  </w:num>
  <w:num w:numId="18">
    <w:abstractNumId w:val="22"/>
  </w:num>
  <w:num w:numId="19">
    <w:abstractNumId w:val="4"/>
  </w:num>
  <w:num w:numId="20">
    <w:abstractNumId w:val="24"/>
  </w:num>
  <w:num w:numId="21">
    <w:abstractNumId w:val="13"/>
  </w:num>
  <w:num w:numId="22">
    <w:abstractNumId w:val="0"/>
  </w:num>
  <w:num w:numId="23">
    <w:abstractNumId w:val="29"/>
  </w:num>
  <w:num w:numId="24">
    <w:abstractNumId w:val="35"/>
  </w:num>
  <w:num w:numId="25">
    <w:abstractNumId w:val="7"/>
  </w:num>
  <w:num w:numId="26">
    <w:abstractNumId w:val="25"/>
  </w:num>
  <w:num w:numId="27">
    <w:abstractNumId w:val="16"/>
  </w:num>
  <w:num w:numId="28">
    <w:abstractNumId w:val="19"/>
  </w:num>
  <w:num w:numId="29">
    <w:abstractNumId w:val="6"/>
  </w:num>
  <w:num w:numId="30">
    <w:abstractNumId w:val="21"/>
  </w:num>
  <w:num w:numId="31">
    <w:abstractNumId w:val="32"/>
  </w:num>
  <w:num w:numId="32">
    <w:abstractNumId w:val="18"/>
  </w:num>
  <w:num w:numId="33">
    <w:abstractNumId w:val="12"/>
  </w:num>
  <w:num w:numId="34">
    <w:abstractNumId w:val="28"/>
  </w:num>
  <w:num w:numId="35">
    <w:abstractNumId w:val="11"/>
  </w:num>
  <w:num w:numId="36">
    <w:abstractNumId w:val="5"/>
  </w:num>
  <w:numIdMacAtCleanup w:val="2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z y">
    <w15:presenceInfo w15:providerId="Windows Live" w15:userId="97f656160a77466a"/>
  </w15:person>
  <w15:person w15:author="James">
    <w15:presenceInfo w15:providerId="None" w15:userId="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8A"/>
    <w:rsid w:val="00000702"/>
    <w:rsid w:val="000007B4"/>
    <w:rsid w:val="0000087B"/>
    <w:rsid w:val="00001AA3"/>
    <w:rsid w:val="00002D63"/>
    <w:rsid w:val="00003F69"/>
    <w:rsid w:val="000046C6"/>
    <w:rsid w:val="00004911"/>
    <w:rsid w:val="00004934"/>
    <w:rsid w:val="00004969"/>
    <w:rsid w:val="00004C3C"/>
    <w:rsid w:val="00005400"/>
    <w:rsid w:val="00005585"/>
    <w:rsid w:val="0000565C"/>
    <w:rsid w:val="00005BDB"/>
    <w:rsid w:val="000067EC"/>
    <w:rsid w:val="000069DE"/>
    <w:rsid w:val="000073F2"/>
    <w:rsid w:val="00007770"/>
    <w:rsid w:val="00007931"/>
    <w:rsid w:val="000101F8"/>
    <w:rsid w:val="000105DC"/>
    <w:rsid w:val="00011443"/>
    <w:rsid w:val="000116E1"/>
    <w:rsid w:val="00011B1A"/>
    <w:rsid w:val="0001278B"/>
    <w:rsid w:val="00012931"/>
    <w:rsid w:val="00012CC4"/>
    <w:rsid w:val="00013665"/>
    <w:rsid w:val="00013F11"/>
    <w:rsid w:val="000141B6"/>
    <w:rsid w:val="00014C39"/>
    <w:rsid w:val="00014DCF"/>
    <w:rsid w:val="00014E35"/>
    <w:rsid w:val="00014FA0"/>
    <w:rsid w:val="00015886"/>
    <w:rsid w:val="000162D0"/>
    <w:rsid w:val="00016A0A"/>
    <w:rsid w:val="00016BE4"/>
    <w:rsid w:val="00017BF2"/>
    <w:rsid w:val="00017DF4"/>
    <w:rsid w:val="00017E1F"/>
    <w:rsid w:val="00020181"/>
    <w:rsid w:val="000204C6"/>
    <w:rsid w:val="0002051E"/>
    <w:rsid w:val="00020877"/>
    <w:rsid w:val="00021593"/>
    <w:rsid w:val="000217C9"/>
    <w:rsid w:val="00021E8B"/>
    <w:rsid w:val="00022299"/>
    <w:rsid w:val="0002298A"/>
    <w:rsid w:val="00022BD1"/>
    <w:rsid w:val="00023160"/>
    <w:rsid w:val="000232D6"/>
    <w:rsid w:val="0002333E"/>
    <w:rsid w:val="000234F4"/>
    <w:rsid w:val="0002351F"/>
    <w:rsid w:val="0002399C"/>
    <w:rsid w:val="000239AA"/>
    <w:rsid w:val="00024045"/>
    <w:rsid w:val="000242C3"/>
    <w:rsid w:val="00024B5A"/>
    <w:rsid w:val="00024D90"/>
    <w:rsid w:val="00025340"/>
    <w:rsid w:val="00025EE2"/>
    <w:rsid w:val="0002603E"/>
    <w:rsid w:val="0002607B"/>
    <w:rsid w:val="000262DD"/>
    <w:rsid w:val="00026648"/>
    <w:rsid w:val="00026C22"/>
    <w:rsid w:val="00026C41"/>
    <w:rsid w:val="00026D9C"/>
    <w:rsid w:val="00026E8E"/>
    <w:rsid w:val="00030AFB"/>
    <w:rsid w:val="00030F0A"/>
    <w:rsid w:val="0003115F"/>
    <w:rsid w:val="0003161A"/>
    <w:rsid w:val="000316C9"/>
    <w:rsid w:val="00032020"/>
    <w:rsid w:val="0003231A"/>
    <w:rsid w:val="00032899"/>
    <w:rsid w:val="00032DDF"/>
    <w:rsid w:val="000330D7"/>
    <w:rsid w:val="00033143"/>
    <w:rsid w:val="00033178"/>
    <w:rsid w:val="0003358C"/>
    <w:rsid w:val="000339B4"/>
    <w:rsid w:val="00033CD5"/>
    <w:rsid w:val="00034962"/>
    <w:rsid w:val="00034DEC"/>
    <w:rsid w:val="00034EC9"/>
    <w:rsid w:val="00035F04"/>
    <w:rsid w:val="00036288"/>
    <w:rsid w:val="00036A28"/>
    <w:rsid w:val="00036F5C"/>
    <w:rsid w:val="000370BF"/>
    <w:rsid w:val="0003744B"/>
    <w:rsid w:val="000378C9"/>
    <w:rsid w:val="00040132"/>
    <w:rsid w:val="0004043D"/>
    <w:rsid w:val="00040DCB"/>
    <w:rsid w:val="00040F2F"/>
    <w:rsid w:val="00041C35"/>
    <w:rsid w:val="00041DD8"/>
    <w:rsid w:val="00042089"/>
    <w:rsid w:val="0004214C"/>
    <w:rsid w:val="000421E4"/>
    <w:rsid w:val="000425AE"/>
    <w:rsid w:val="000426B5"/>
    <w:rsid w:val="00042BB6"/>
    <w:rsid w:val="00042CC4"/>
    <w:rsid w:val="0004306B"/>
    <w:rsid w:val="00043319"/>
    <w:rsid w:val="00044140"/>
    <w:rsid w:val="000442D8"/>
    <w:rsid w:val="00044730"/>
    <w:rsid w:val="00044808"/>
    <w:rsid w:val="00044BAD"/>
    <w:rsid w:val="00044C6A"/>
    <w:rsid w:val="00045AFF"/>
    <w:rsid w:val="000460CE"/>
    <w:rsid w:val="00046104"/>
    <w:rsid w:val="00046667"/>
    <w:rsid w:val="00047411"/>
    <w:rsid w:val="00047953"/>
    <w:rsid w:val="00047F4A"/>
    <w:rsid w:val="0005138D"/>
    <w:rsid w:val="00051FED"/>
    <w:rsid w:val="000526D8"/>
    <w:rsid w:val="00052D8A"/>
    <w:rsid w:val="00053576"/>
    <w:rsid w:val="00053F93"/>
    <w:rsid w:val="00053FD6"/>
    <w:rsid w:val="000540AE"/>
    <w:rsid w:val="000549CE"/>
    <w:rsid w:val="000550EC"/>
    <w:rsid w:val="00055251"/>
    <w:rsid w:val="000552EE"/>
    <w:rsid w:val="00055425"/>
    <w:rsid w:val="0005545D"/>
    <w:rsid w:val="00055F8C"/>
    <w:rsid w:val="000560B3"/>
    <w:rsid w:val="00056A18"/>
    <w:rsid w:val="00056F3E"/>
    <w:rsid w:val="000572D7"/>
    <w:rsid w:val="000574A3"/>
    <w:rsid w:val="000576EC"/>
    <w:rsid w:val="00057806"/>
    <w:rsid w:val="000579ED"/>
    <w:rsid w:val="00057C24"/>
    <w:rsid w:val="00060140"/>
    <w:rsid w:val="00060883"/>
    <w:rsid w:val="00060E99"/>
    <w:rsid w:val="000611E8"/>
    <w:rsid w:val="00061573"/>
    <w:rsid w:val="00061F28"/>
    <w:rsid w:val="0006202A"/>
    <w:rsid w:val="000624F0"/>
    <w:rsid w:val="00062CBC"/>
    <w:rsid w:val="0006369A"/>
    <w:rsid w:val="000637E1"/>
    <w:rsid w:val="00064042"/>
    <w:rsid w:val="000645E9"/>
    <w:rsid w:val="000646B6"/>
    <w:rsid w:val="00064BD3"/>
    <w:rsid w:val="00064F6A"/>
    <w:rsid w:val="000653BB"/>
    <w:rsid w:val="00065A4D"/>
    <w:rsid w:val="00065EF3"/>
    <w:rsid w:val="0006626A"/>
    <w:rsid w:val="00066735"/>
    <w:rsid w:val="00066B41"/>
    <w:rsid w:val="00066D40"/>
    <w:rsid w:val="000670B6"/>
    <w:rsid w:val="000671D6"/>
    <w:rsid w:val="00067814"/>
    <w:rsid w:val="00070483"/>
    <w:rsid w:val="0007076D"/>
    <w:rsid w:val="00070F95"/>
    <w:rsid w:val="00072890"/>
    <w:rsid w:val="00072F56"/>
    <w:rsid w:val="000733D1"/>
    <w:rsid w:val="00073757"/>
    <w:rsid w:val="00073A1A"/>
    <w:rsid w:val="00073DEE"/>
    <w:rsid w:val="00073EEC"/>
    <w:rsid w:val="0007479F"/>
    <w:rsid w:val="000749CC"/>
    <w:rsid w:val="00074DC7"/>
    <w:rsid w:val="00074E27"/>
    <w:rsid w:val="00074F28"/>
    <w:rsid w:val="0007530B"/>
    <w:rsid w:val="00075407"/>
    <w:rsid w:val="00075740"/>
    <w:rsid w:val="0007666D"/>
    <w:rsid w:val="0007693F"/>
    <w:rsid w:val="000773E0"/>
    <w:rsid w:val="00077B14"/>
    <w:rsid w:val="00080322"/>
    <w:rsid w:val="0008044C"/>
    <w:rsid w:val="000804F7"/>
    <w:rsid w:val="00080607"/>
    <w:rsid w:val="00080A06"/>
    <w:rsid w:val="00080EEA"/>
    <w:rsid w:val="000810DF"/>
    <w:rsid w:val="00081187"/>
    <w:rsid w:val="00081979"/>
    <w:rsid w:val="00081AD8"/>
    <w:rsid w:val="00082054"/>
    <w:rsid w:val="00082C8B"/>
    <w:rsid w:val="00082CFB"/>
    <w:rsid w:val="00082DF0"/>
    <w:rsid w:val="000831D5"/>
    <w:rsid w:val="000833CA"/>
    <w:rsid w:val="0008381F"/>
    <w:rsid w:val="0008449D"/>
    <w:rsid w:val="000848FD"/>
    <w:rsid w:val="00084C8E"/>
    <w:rsid w:val="00084DDD"/>
    <w:rsid w:val="000858E0"/>
    <w:rsid w:val="0008596F"/>
    <w:rsid w:val="000859B2"/>
    <w:rsid w:val="00085E24"/>
    <w:rsid w:val="0008656D"/>
    <w:rsid w:val="000867EC"/>
    <w:rsid w:val="000870B8"/>
    <w:rsid w:val="0008786E"/>
    <w:rsid w:val="00087E12"/>
    <w:rsid w:val="00090242"/>
    <w:rsid w:val="000902A0"/>
    <w:rsid w:val="000902FA"/>
    <w:rsid w:val="0009066D"/>
    <w:rsid w:val="0009088D"/>
    <w:rsid w:val="00090951"/>
    <w:rsid w:val="00091525"/>
    <w:rsid w:val="00091593"/>
    <w:rsid w:val="00091A21"/>
    <w:rsid w:val="00091B2A"/>
    <w:rsid w:val="00091E71"/>
    <w:rsid w:val="00092BE3"/>
    <w:rsid w:val="00092D97"/>
    <w:rsid w:val="00093C12"/>
    <w:rsid w:val="000942C8"/>
    <w:rsid w:val="000946D4"/>
    <w:rsid w:val="00094D4D"/>
    <w:rsid w:val="00094DBB"/>
    <w:rsid w:val="00095581"/>
    <w:rsid w:val="0009584A"/>
    <w:rsid w:val="00095B63"/>
    <w:rsid w:val="000960AD"/>
    <w:rsid w:val="00096DD3"/>
    <w:rsid w:val="00097474"/>
    <w:rsid w:val="0009773C"/>
    <w:rsid w:val="00097903"/>
    <w:rsid w:val="000A1218"/>
    <w:rsid w:val="000A1935"/>
    <w:rsid w:val="000A1D1D"/>
    <w:rsid w:val="000A2416"/>
    <w:rsid w:val="000A2A22"/>
    <w:rsid w:val="000A3367"/>
    <w:rsid w:val="000A3389"/>
    <w:rsid w:val="000A4722"/>
    <w:rsid w:val="000A4CA8"/>
    <w:rsid w:val="000A4F13"/>
    <w:rsid w:val="000A4F65"/>
    <w:rsid w:val="000A53C9"/>
    <w:rsid w:val="000A6A0A"/>
    <w:rsid w:val="000A6D36"/>
    <w:rsid w:val="000A6EF3"/>
    <w:rsid w:val="000A7B80"/>
    <w:rsid w:val="000B022C"/>
    <w:rsid w:val="000B0C2E"/>
    <w:rsid w:val="000B0E5F"/>
    <w:rsid w:val="000B1771"/>
    <w:rsid w:val="000B1D37"/>
    <w:rsid w:val="000B1FCD"/>
    <w:rsid w:val="000B2080"/>
    <w:rsid w:val="000B253A"/>
    <w:rsid w:val="000B284B"/>
    <w:rsid w:val="000B2C2A"/>
    <w:rsid w:val="000B2F34"/>
    <w:rsid w:val="000B3053"/>
    <w:rsid w:val="000B3108"/>
    <w:rsid w:val="000B3433"/>
    <w:rsid w:val="000B3B50"/>
    <w:rsid w:val="000B3DC7"/>
    <w:rsid w:val="000B3E13"/>
    <w:rsid w:val="000B3EB4"/>
    <w:rsid w:val="000B444F"/>
    <w:rsid w:val="000B45B0"/>
    <w:rsid w:val="000B474B"/>
    <w:rsid w:val="000B47C1"/>
    <w:rsid w:val="000B4C3B"/>
    <w:rsid w:val="000B4E4E"/>
    <w:rsid w:val="000B4EC1"/>
    <w:rsid w:val="000B51B5"/>
    <w:rsid w:val="000B5B58"/>
    <w:rsid w:val="000B5C5F"/>
    <w:rsid w:val="000B5FDE"/>
    <w:rsid w:val="000B6043"/>
    <w:rsid w:val="000B77B2"/>
    <w:rsid w:val="000B7D82"/>
    <w:rsid w:val="000B7E1D"/>
    <w:rsid w:val="000C04EA"/>
    <w:rsid w:val="000C0C66"/>
    <w:rsid w:val="000C10B6"/>
    <w:rsid w:val="000C1551"/>
    <w:rsid w:val="000C1C57"/>
    <w:rsid w:val="000C1D64"/>
    <w:rsid w:val="000C20F7"/>
    <w:rsid w:val="000C2EF9"/>
    <w:rsid w:val="000C2F8C"/>
    <w:rsid w:val="000C32AA"/>
    <w:rsid w:val="000C340A"/>
    <w:rsid w:val="000C3428"/>
    <w:rsid w:val="000C3A69"/>
    <w:rsid w:val="000C4171"/>
    <w:rsid w:val="000C43D1"/>
    <w:rsid w:val="000C509E"/>
    <w:rsid w:val="000C56C3"/>
    <w:rsid w:val="000C58D7"/>
    <w:rsid w:val="000C5B6E"/>
    <w:rsid w:val="000C5BB8"/>
    <w:rsid w:val="000C5C83"/>
    <w:rsid w:val="000C5CA7"/>
    <w:rsid w:val="000C5F05"/>
    <w:rsid w:val="000C603D"/>
    <w:rsid w:val="000C68E9"/>
    <w:rsid w:val="000C7069"/>
    <w:rsid w:val="000C74BA"/>
    <w:rsid w:val="000C77D9"/>
    <w:rsid w:val="000C7F22"/>
    <w:rsid w:val="000D082C"/>
    <w:rsid w:val="000D15DA"/>
    <w:rsid w:val="000D2CE7"/>
    <w:rsid w:val="000D319E"/>
    <w:rsid w:val="000D3326"/>
    <w:rsid w:val="000D37BB"/>
    <w:rsid w:val="000D3972"/>
    <w:rsid w:val="000D41A0"/>
    <w:rsid w:val="000D41FE"/>
    <w:rsid w:val="000D45F4"/>
    <w:rsid w:val="000D4637"/>
    <w:rsid w:val="000D4B0B"/>
    <w:rsid w:val="000D4C9F"/>
    <w:rsid w:val="000D51F5"/>
    <w:rsid w:val="000D56E4"/>
    <w:rsid w:val="000D57A8"/>
    <w:rsid w:val="000D5C65"/>
    <w:rsid w:val="000D5D3D"/>
    <w:rsid w:val="000D7447"/>
    <w:rsid w:val="000D795E"/>
    <w:rsid w:val="000D7D4C"/>
    <w:rsid w:val="000E04A9"/>
    <w:rsid w:val="000E0897"/>
    <w:rsid w:val="000E0B3F"/>
    <w:rsid w:val="000E1056"/>
    <w:rsid w:val="000E14BD"/>
    <w:rsid w:val="000E15E1"/>
    <w:rsid w:val="000E18B2"/>
    <w:rsid w:val="000E1FE6"/>
    <w:rsid w:val="000E24C8"/>
    <w:rsid w:val="000E2C91"/>
    <w:rsid w:val="000E2E32"/>
    <w:rsid w:val="000E331F"/>
    <w:rsid w:val="000E37F0"/>
    <w:rsid w:val="000E3F2C"/>
    <w:rsid w:val="000E41BE"/>
    <w:rsid w:val="000E4440"/>
    <w:rsid w:val="000E45D1"/>
    <w:rsid w:val="000E501A"/>
    <w:rsid w:val="000E529A"/>
    <w:rsid w:val="000E5D77"/>
    <w:rsid w:val="000E6264"/>
    <w:rsid w:val="000E6302"/>
    <w:rsid w:val="000E68A5"/>
    <w:rsid w:val="000E6BB7"/>
    <w:rsid w:val="000E6D0F"/>
    <w:rsid w:val="000E6E21"/>
    <w:rsid w:val="000E6EB5"/>
    <w:rsid w:val="000E72C9"/>
    <w:rsid w:val="000E74B0"/>
    <w:rsid w:val="000E788A"/>
    <w:rsid w:val="000E7992"/>
    <w:rsid w:val="000E7A20"/>
    <w:rsid w:val="000E7A3F"/>
    <w:rsid w:val="000E7C50"/>
    <w:rsid w:val="000E7EC7"/>
    <w:rsid w:val="000F0106"/>
    <w:rsid w:val="000F05D8"/>
    <w:rsid w:val="000F0F84"/>
    <w:rsid w:val="000F12F6"/>
    <w:rsid w:val="000F1832"/>
    <w:rsid w:val="000F2F38"/>
    <w:rsid w:val="000F328F"/>
    <w:rsid w:val="000F3538"/>
    <w:rsid w:val="000F3853"/>
    <w:rsid w:val="000F3B63"/>
    <w:rsid w:val="000F4578"/>
    <w:rsid w:val="000F45E4"/>
    <w:rsid w:val="000F47EC"/>
    <w:rsid w:val="000F4CFA"/>
    <w:rsid w:val="000F5586"/>
    <w:rsid w:val="000F5A48"/>
    <w:rsid w:val="000F5AF4"/>
    <w:rsid w:val="000F6C5D"/>
    <w:rsid w:val="000F6DB2"/>
    <w:rsid w:val="000F70EA"/>
    <w:rsid w:val="000F71D0"/>
    <w:rsid w:val="000F7903"/>
    <w:rsid w:val="000F7924"/>
    <w:rsid w:val="000F7A69"/>
    <w:rsid w:val="000F7D13"/>
    <w:rsid w:val="000F7DD3"/>
    <w:rsid w:val="00100284"/>
    <w:rsid w:val="001002C4"/>
    <w:rsid w:val="001003E2"/>
    <w:rsid w:val="001005D6"/>
    <w:rsid w:val="001023EF"/>
    <w:rsid w:val="001028FE"/>
    <w:rsid w:val="00102EDD"/>
    <w:rsid w:val="0010327F"/>
    <w:rsid w:val="00103654"/>
    <w:rsid w:val="0010375C"/>
    <w:rsid w:val="001037CB"/>
    <w:rsid w:val="00103925"/>
    <w:rsid w:val="00104215"/>
    <w:rsid w:val="0010439F"/>
    <w:rsid w:val="001044BC"/>
    <w:rsid w:val="0010471D"/>
    <w:rsid w:val="001052CF"/>
    <w:rsid w:val="0010607E"/>
    <w:rsid w:val="00106653"/>
    <w:rsid w:val="001066E8"/>
    <w:rsid w:val="00106911"/>
    <w:rsid w:val="00106A71"/>
    <w:rsid w:val="00106AC5"/>
    <w:rsid w:val="00106D16"/>
    <w:rsid w:val="00107054"/>
    <w:rsid w:val="00107C5D"/>
    <w:rsid w:val="00107CAB"/>
    <w:rsid w:val="00107F58"/>
    <w:rsid w:val="0011155F"/>
    <w:rsid w:val="00112164"/>
    <w:rsid w:val="00112295"/>
    <w:rsid w:val="0011238E"/>
    <w:rsid w:val="001125DD"/>
    <w:rsid w:val="001125FB"/>
    <w:rsid w:val="0011290F"/>
    <w:rsid w:val="00112E98"/>
    <w:rsid w:val="001130C3"/>
    <w:rsid w:val="0011353F"/>
    <w:rsid w:val="00114432"/>
    <w:rsid w:val="00114633"/>
    <w:rsid w:val="00114921"/>
    <w:rsid w:val="001149FF"/>
    <w:rsid w:val="001150DB"/>
    <w:rsid w:val="00115235"/>
    <w:rsid w:val="0011572B"/>
    <w:rsid w:val="00115B27"/>
    <w:rsid w:val="00115D89"/>
    <w:rsid w:val="00115E29"/>
    <w:rsid w:val="00115F00"/>
    <w:rsid w:val="001168ED"/>
    <w:rsid w:val="00116C64"/>
    <w:rsid w:val="00116E29"/>
    <w:rsid w:val="00116F1E"/>
    <w:rsid w:val="00116F72"/>
    <w:rsid w:val="0011729A"/>
    <w:rsid w:val="00117E21"/>
    <w:rsid w:val="00117F2D"/>
    <w:rsid w:val="00120272"/>
    <w:rsid w:val="00120BCE"/>
    <w:rsid w:val="0012137B"/>
    <w:rsid w:val="0012143A"/>
    <w:rsid w:val="00121545"/>
    <w:rsid w:val="00121CB8"/>
    <w:rsid w:val="0012275A"/>
    <w:rsid w:val="00122D49"/>
    <w:rsid w:val="001230B4"/>
    <w:rsid w:val="0012315D"/>
    <w:rsid w:val="001234AC"/>
    <w:rsid w:val="001253CD"/>
    <w:rsid w:val="00125F1B"/>
    <w:rsid w:val="00126273"/>
    <w:rsid w:val="001268A8"/>
    <w:rsid w:val="0012694C"/>
    <w:rsid w:val="00127681"/>
    <w:rsid w:val="00127C91"/>
    <w:rsid w:val="00130050"/>
    <w:rsid w:val="001301BC"/>
    <w:rsid w:val="0013080E"/>
    <w:rsid w:val="00131112"/>
    <w:rsid w:val="001311BF"/>
    <w:rsid w:val="00131280"/>
    <w:rsid w:val="00131DC5"/>
    <w:rsid w:val="0013218C"/>
    <w:rsid w:val="0013243C"/>
    <w:rsid w:val="001333F1"/>
    <w:rsid w:val="00134162"/>
    <w:rsid w:val="00134416"/>
    <w:rsid w:val="001346FF"/>
    <w:rsid w:val="001347A3"/>
    <w:rsid w:val="0013548B"/>
    <w:rsid w:val="00135A98"/>
    <w:rsid w:val="0013637D"/>
    <w:rsid w:val="0013645D"/>
    <w:rsid w:val="00136505"/>
    <w:rsid w:val="0013666A"/>
    <w:rsid w:val="001366AE"/>
    <w:rsid w:val="0013686B"/>
    <w:rsid w:val="00136BA2"/>
    <w:rsid w:val="00137407"/>
    <w:rsid w:val="001375A6"/>
    <w:rsid w:val="00137DED"/>
    <w:rsid w:val="00137E81"/>
    <w:rsid w:val="00137FD8"/>
    <w:rsid w:val="0014003C"/>
    <w:rsid w:val="0014037C"/>
    <w:rsid w:val="00140B81"/>
    <w:rsid w:val="00140FD5"/>
    <w:rsid w:val="00142C88"/>
    <w:rsid w:val="00143E8E"/>
    <w:rsid w:val="00144ABE"/>
    <w:rsid w:val="00145785"/>
    <w:rsid w:val="001459D0"/>
    <w:rsid w:val="00146922"/>
    <w:rsid w:val="00146B22"/>
    <w:rsid w:val="00146B47"/>
    <w:rsid w:val="00146DFC"/>
    <w:rsid w:val="00146EFC"/>
    <w:rsid w:val="00147CA4"/>
    <w:rsid w:val="00150159"/>
    <w:rsid w:val="0015093D"/>
    <w:rsid w:val="001515FD"/>
    <w:rsid w:val="00151CEA"/>
    <w:rsid w:val="0015232B"/>
    <w:rsid w:val="00152915"/>
    <w:rsid w:val="00152C8B"/>
    <w:rsid w:val="00153444"/>
    <w:rsid w:val="001534CC"/>
    <w:rsid w:val="0015364A"/>
    <w:rsid w:val="001536DC"/>
    <w:rsid w:val="00153909"/>
    <w:rsid w:val="00154547"/>
    <w:rsid w:val="00154AA4"/>
    <w:rsid w:val="00154DFD"/>
    <w:rsid w:val="001552B5"/>
    <w:rsid w:val="00155FF0"/>
    <w:rsid w:val="0015616B"/>
    <w:rsid w:val="00157266"/>
    <w:rsid w:val="0015729C"/>
    <w:rsid w:val="00157DD9"/>
    <w:rsid w:val="0016061F"/>
    <w:rsid w:val="0016081C"/>
    <w:rsid w:val="00160F85"/>
    <w:rsid w:val="001610AD"/>
    <w:rsid w:val="001629D2"/>
    <w:rsid w:val="001634E5"/>
    <w:rsid w:val="001635EE"/>
    <w:rsid w:val="00163B7D"/>
    <w:rsid w:val="0016439D"/>
    <w:rsid w:val="00165305"/>
    <w:rsid w:val="0016563B"/>
    <w:rsid w:val="0016570A"/>
    <w:rsid w:val="001659D3"/>
    <w:rsid w:val="00165D2F"/>
    <w:rsid w:val="00167D07"/>
    <w:rsid w:val="00167D0E"/>
    <w:rsid w:val="0017082A"/>
    <w:rsid w:val="0017120D"/>
    <w:rsid w:val="00171890"/>
    <w:rsid w:val="00171D8C"/>
    <w:rsid w:val="00171E72"/>
    <w:rsid w:val="00171F9D"/>
    <w:rsid w:val="0017202E"/>
    <w:rsid w:val="00172207"/>
    <w:rsid w:val="001727DC"/>
    <w:rsid w:val="0017291B"/>
    <w:rsid w:val="001729AE"/>
    <w:rsid w:val="00172A50"/>
    <w:rsid w:val="00172CFD"/>
    <w:rsid w:val="0017312E"/>
    <w:rsid w:val="00173AA7"/>
    <w:rsid w:val="00173CA0"/>
    <w:rsid w:val="001742B6"/>
    <w:rsid w:val="001746FD"/>
    <w:rsid w:val="00174758"/>
    <w:rsid w:val="00174A53"/>
    <w:rsid w:val="00174C84"/>
    <w:rsid w:val="00175A69"/>
    <w:rsid w:val="00175E32"/>
    <w:rsid w:val="0017660C"/>
    <w:rsid w:val="00176A67"/>
    <w:rsid w:val="00177BC5"/>
    <w:rsid w:val="00180340"/>
    <w:rsid w:val="0018081F"/>
    <w:rsid w:val="00180F14"/>
    <w:rsid w:val="00181027"/>
    <w:rsid w:val="00181864"/>
    <w:rsid w:val="001819C0"/>
    <w:rsid w:val="00181FB0"/>
    <w:rsid w:val="00183F34"/>
    <w:rsid w:val="0018507D"/>
    <w:rsid w:val="001854CA"/>
    <w:rsid w:val="001856DC"/>
    <w:rsid w:val="00185B70"/>
    <w:rsid w:val="00186994"/>
    <w:rsid w:val="00186A7C"/>
    <w:rsid w:val="00186D20"/>
    <w:rsid w:val="001871E5"/>
    <w:rsid w:val="001873C4"/>
    <w:rsid w:val="00187E16"/>
    <w:rsid w:val="00190077"/>
    <w:rsid w:val="00190D7A"/>
    <w:rsid w:val="0019148B"/>
    <w:rsid w:val="00191980"/>
    <w:rsid w:val="00191E38"/>
    <w:rsid w:val="00192012"/>
    <w:rsid w:val="00192685"/>
    <w:rsid w:val="00192BA5"/>
    <w:rsid w:val="00192CA5"/>
    <w:rsid w:val="00193BB9"/>
    <w:rsid w:val="00195385"/>
    <w:rsid w:val="0019588F"/>
    <w:rsid w:val="001964D0"/>
    <w:rsid w:val="0019650B"/>
    <w:rsid w:val="001966CD"/>
    <w:rsid w:val="00196DA1"/>
    <w:rsid w:val="00196DBF"/>
    <w:rsid w:val="00197590"/>
    <w:rsid w:val="00197C3E"/>
    <w:rsid w:val="00197D8F"/>
    <w:rsid w:val="00197FB9"/>
    <w:rsid w:val="001A07C5"/>
    <w:rsid w:val="001A0AAF"/>
    <w:rsid w:val="001A0D0B"/>
    <w:rsid w:val="001A1249"/>
    <w:rsid w:val="001A1644"/>
    <w:rsid w:val="001A1CDF"/>
    <w:rsid w:val="001A21C3"/>
    <w:rsid w:val="001A26EF"/>
    <w:rsid w:val="001A3667"/>
    <w:rsid w:val="001A3669"/>
    <w:rsid w:val="001A3AA4"/>
    <w:rsid w:val="001A44D2"/>
    <w:rsid w:val="001A4E6E"/>
    <w:rsid w:val="001A4FA6"/>
    <w:rsid w:val="001A5B69"/>
    <w:rsid w:val="001A5C9E"/>
    <w:rsid w:val="001A61DC"/>
    <w:rsid w:val="001A63A1"/>
    <w:rsid w:val="001A6695"/>
    <w:rsid w:val="001A677A"/>
    <w:rsid w:val="001A6BC1"/>
    <w:rsid w:val="001A6D39"/>
    <w:rsid w:val="001A6F5B"/>
    <w:rsid w:val="001A73FA"/>
    <w:rsid w:val="001A7A8A"/>
    <w:rsid w:val="001B0270"/>
    <w:rsid w:val="001B07C1"/>
    <w:rsid w:val="001B0C68"/>
    <w:rsid w:val="001B10B1"/>
    <w:rsid w:val="001B15E1"/>
    <w:rsid w:val="001B1A67"/>
    <w:rsid w:val="001B27FF"/>
    <w:rsid w:val="001B2860"/>
    <w:rsid w:val="001B38FE"/>
    <w:rsid w:val="001B3F0F"/>
    <w:rsid w:val="001B3F96"/>
    <w:rsid w:val="001B41E5"/>
    <w:rsid w:val="001B4806"/>
    <w:rsid w:val="001B4DCA"/>
    <w:rsid w:val="001B54FF"/>
    <w:rsid w:val="001B557F"/>
    <w:rsid w:val="001B5764"/>
    <w:rsid w:val="001B593B"/>
    <w:rsid w:val="001B5ACE"/>
    <w:rsid w:val="001B5BFE"/>
    <w:rsid w:val="001B5CAA"/>
    <w:rsid w:val="001B6C8A"/>
    <w:rsid w:val="001B71F5"/>
    <w:rsid w:val="001B77EC"/>
    <w:rsid w:val="001C18EE"/>
    <w:rsid w:val="001C1E0B"/>
    <w:rsid w:val="001C22CF"/>
    <w:rsid w:val="001C2544"/>
    <w:rsid w:val="001C3ED0"/>
    <w:rsid w:val="001C4695"/>
    <w:rsid w:val="001C4DA1"/>
    <w:rsid w:val="001C4DA5"/>
    <w:rsid w:val="001C4FAD"/>
    <w:rsid w:val="001C509F"/>
    <w:rsid w:val="001C54C8"/>
    <w:rsid w:val="001C5569"/>
    <w:rsid w:val="001C5CB5"/>
    <w:rsid w:val="001C6044"/>
    <w:rsid w:val="001C6AE2"/>
    <w:rsid w:val="001C6BD5"/>
    <w:rsid w:val="001C6F87"/>
    <w:rsid w:val="001C78A0"/>
    <w:rsid w:val="001C7C55"/>
    <w:rsid w:val="001D0234"/>
    <w:rsid w:val="001D0527"/>
    <w:rsid w:val="001D0C6D"/>
    <w:rsid w:val="001D1C35"/>
    <w:rsid w:val="001D1FC3"/>
    <w:rsid w:val="001D2AAA"/>
    <w:rsid w:val="001D3061"/>
    <w:rsid w:val="001D3169"/>
    <w:rsid w:val="001D34FE"/>
    <w:rsid w:val="001D3B8D"/>
    <w:rsid w:val="001D3E6F"/>
    <w:rsid w:val="001D422E"/>
    <w:rsid w:val="001D4388"/>
    <w:rsid w:val="001D48CE"/>
    <w:rsid w:val="001D4BB0"/>
    <w:rsid w:val="001D53A7"/>
    <w:rsid w:val="001D5A15"/>
    <w:rsid w:val="001D5FA9"/>
    <w:rsid w:val="001D6FE0"/>
    <w:rsid w:val="001D7A3A"/>
    <w:rsid w:val="001D7E9D"/>
    <w:rsid w:val="001E0138"/>
    <w:rsid w:val="001E046A"/>
    <w:rsid w:val="001E0A46"/>
    <w:rsid w:val="001E0BA5"/>
    <w:rsid w:val="001E178E"/>
    <w:rsid w:val="001E1A73"/>
    <w:rsid w:val="001E1B66"/>
    <w:rsid w:val="001E2094"/>
    <w:rsid w:val="001E22BC"/>
    <w:rsid w:val="001E255D"/>
    <w:rsid w:val="001E2FB5"/>
    <w:rsid w:val="001E33FC"/>
    <w:rsid w:val="001E3E74"/>
    <w:rsid w:val="001E434D"/>
    <w:rsid w:val="001E452F"/>
    <w:rsid w:val="001E457F"/>
    <w:rsid w:val="001E5336"/>
    <w:rsid w:val="001E5491"/>
    <w:rsid w:val="001E54B2"/>
    <w:rsid w:val="001E57A3"/>
    <w:rsid w:val="001E5DB0"/>
    <w:rsid w:val="001E5EA4"/>
    <w:rsid w:val="001E5EC7"/>
    <w:rsid w:val="001E6C3F"/>
    <w:rsid w:val="001E7246"/>
    <w:rsid w:val="001E7806"/>
    <w:rsid w:val="001E7953"/>
    <w:rsid w:val="001F0B58"/>
    <w:rsid w:val="001F0C8B"/>
    <w:rsid w:val="001F1923"/>
    <w:rsid w:val="001F1DDA"/>
    <w:rsid w:val="001F1F79"/>
    <w:rsid w:val="001F266C"/>
    <w:rsid w:val="001F287A"/>
    <w:rsid w:val="001F2B0A"/>
    <w:rsid w:val="001F3072"/>
    <w:rsid w:val="001F3545"/>
    <w:rsid w:val="001F570B"/>
    <w:rsid w:val="001F5BEF"/>
    <w:rsid w:val="001F5CE1"/>
    <w:rsid w:val="001F5D2D"/>
    <w:rsid w:val="001F5DE2"/>
    <w:rsid w:val="001F6446"/>
    <w:rsid w:val="001F66E9"/>
    <w:rsid w:val="001F6BED"/>
    <w:rsid w:val="001F70CD"/>
    <w:rsid w:val="001F710B"/>
    <w:rsid w:val="001F75D6"/>
    <w:rsid w:val="002005BC"/>
    <w:rsid w:val="00200652"/>
    <w:rsid w:val="00200DCA"/>
    <w:rsid w:val="00201417"/>
    <w:rsid w:val="00201E5B"/>
    <w:rsid w:val="002022D9"/>
    <w:rsid w:val="00202A4C"/>
    <w:rsid w:val="00202D52"/>
    <w:rsid w:val="00202E42"/>
    <w:rsid w:val="002038D2"/>
    <w:rsid w:val="00203EA1"/>
    <w:rsid w:val="002041D3"/>
    <w:rsid w:val="00204577"/>
    <w:rsid w:val="00204731"/>
    <w:rsid w:val="00204BD3"/>
    <w:rsid w:val="00205091"/>
    <w:rsid w:val="002058AB"/>
    <w:rsid w:val="00205D58"/>
    <w:rsid w:val="00205E8E"/>
    <w:rsid w:val="002065B0"/>
    <w:rsid w:val="002068CF"/>
    <w:rsid w:val="00207737"/>
    <w:rsid w:val="00207A24"/>
    <w:rsid w:val="00207CEF"/>
    <w:rsid w:val="00207D28"/>
    <w:rsid w:val="00210750"/>
    <w:rsid w:val="0021083D"/>
    <w:rsid w:val="00210A74"/>
    <w:rsid w:val="00210E8D"/>
    <w:rsid w:val="002117FC"/>
    <w:rsid w:val="00211B5F"/>
    <w:rsid w:val="00211CA6"/>
    <w:rsid w:val="00211FE8"/>
    <w:rsid w:val="00212439"/>
    <w:rsid w:val="00212802"/>
    <w:rsid w:val="0021296A"/>
    <w:rsid w:val="0021331F"/>
    <w:rsid w:val="00213411"/>
    <w:rsid w:val="0021425F"/>
    <w:rsid w:val="002145F7"/>
    <w:rsid w:val="002149C8"/>
    <w:rsid w:val="00214C65"/>
    <w:rsid w:val="00214E38"/>
    <w:rsid w:val="00215792"/>
    <w:rsid w:val="0021623F"/>
    <w:rsid w:val="002163D5"/>
    <w:rsid w:val="0021678E"/>
    <w:rsid w:val="002168E1"/>
    <w:rsid w:val="00216D60"/>
    <w:rsid w:val="00216E2E"/>
    <w:rsid w:val="00217ADE"/>
    <w:rsid w:val="00217C15"/>
    <w:rsid w:val="002201A5"/>
    <w:rsid w:val="0022042D"/>
    <w:rsid w:val="0022044E"/>
    <w:rsid w:val="0022056E"/>
    <w:rsid w:val="00221449"/>
    <w:rsid w:val="002214D8"/>
    <w:rsid w:val="0022165C"/>
    <w:rsid w:val="002219B5"/>
    <w:rsid w:val="0022200E"/>
    <w:rsid w:val="002227AE"/>
    <w:rsid w:val="002234FF"/>
    <w:rsid w:val="002242F9"/>
    <w:rsid w:val="00225097"/>
    <w:rsid w:val="00225308"/>
    <w:rsid w:val="00225625"/>
    <w:rsid w:val="0022570D"/>
    <w:rsid w:val="00225BD1"/>
    <w:rsid w:val="00226A13"/>
    <w:rsid w:val="00226CBF"/>
    <w:rsid w:val="002270FE"/>
    <w:rsid w:val="002271ED"/>
    <w:rsid w:val="00230599"/>
    <w:rsid w:val="002307A8"/>
    <w:rsid w:val="00230C2F"/>
    <w:rsid w:val="0023161D"/>
    <w:rsid w:val="00231DE0"/>
    <w:rsid w:val="00232829"/>
    <w:rsid w:val="00233288"/>
    <w:rsid w:val="002339D8"/>
    <w:rsid w:val="00233B47"/>
    <w:rsid w:val="00233B66"/>
    <w:rsid w:val="00233D5F"/>
    <w:rsid w:val="00234143"/>
    <w:rsid w:val="00234D5B"/>
    <w:rsid w:val="002356AD"/>
    <w:rsid w:val="00236089"/>
    <w:rsid w:val="00236908"/>
    <w:rsid w:val="002373C6"/>
    <w:rsid w:val="00237CD7"/>
    <w:rsid w:val="002402E2"/>
    <w:rsid w:val="00240BFC"/>
    <w:rsid w:val="002410A6"/>
    <w:rsid w:val="00241410"/>
    <w:rsid w:val="002417EC"/>
    <w:rsid w:val="00242192"/>
    <w:rsid w:val="0024248C"/>
    <w:rsid w:val="00242626"/>
    <w:rsid w:val="00242726"/>
    <w:rsid w:val="00242E1B"/>
    <w:rsid w:val="00242F00"/>
    <w:rsid w:val="00243CCC"/>
    <w:rsid w:val="00244106"/>
    <w:rsid w:val="00244528"/>
    <w:rsid w:val="00244B35"/>
    <w:rsid w:val="00244BE1"/>
    <w:rsid w:val="00245629"/>
    <w:rsid w:val="002456BB"/>
    <w:rsid w:val="00245E4C"/>
    <w:rsid w:val="00245EF2"/>
    <w:rsid w:val="00245F04"/>
    <w:rsid w:val="00246079"/>
    <w:rsid w:val="00246235"/>
    <w:rsid w:val="0024671B"/>
    <w:rsid w:val="002469C4"/>
    <w:rsid w:val="00246C91"/>
    <w:rsid w:val="00246CAA"/>
    <w:rsid w:val="0024785D"/>
    <w:rsid w:val="00247EA6"/>
    <w:rsid w:val="00250602"/>
    <w:rsid w:val="002508EE"/>
    <w:rsid w:val="0025146F"/>
    <w:rsid w:val="002518AF"/>
    <w:rsid w:val="00252D17"/>
    <w:rsid w:val="00252F17"/>
    <w:rsid w:val="00253C89"/>
    <w:rsid w:val="00253DB9"/>
    <w:rsid w:val="002541AD"/>
    <w:rsid w:val="00254F33"/>
    <w:rsid w:val="00255E31"/>
    <w:rsid w:val="0025624C"/>
    <w:rsid w:val="0025639A"/>
    <w:rsid w:val="00256B3E"/>
    <w:rsid w:val="00256CF7"/>
    <w:rsid w:val="00257101"/>
    <w:rsid w:val="00257157"/>
    <w:rsid w:val="002577B2"/>
    <w:rsid w:val="0026024B"/>
    <w:rsid w:val="0026096B"/>
    <w:rsid w:val="00261420"/>
    <w:rsid w:val="00261712"/>
    <w:rsid w:val="00261849"/>
    <w:rsid w:val="002619BF"/>
    <w:rsid w:val="00262195"/>
    <w:rsid w:val="00262BE3"/>
    <w:rsid w:val="00262DBE"/>
    <w:rsid w:val="0026330A"/>
    <w:rsid w:val="00263411"/>
    <w:rsid w:val="00263487"/>
    <w:rsid w:val="002634C4"/>
    <w:rsid w:val="00263BA0"/>
    <w:rsid w:val="00263D5D"/>
    <w:rsid w:val="002640E4"/>
    <w:rsid w:val="0026435E"/>
    <w:rsid w:val="00265D02"/>
    <w:rsid w:val="00266E1A"/>
    <w:rsid w:val="00267618"/>
    <w:rsid w:val="002678DD"/>
    <w:rsid w:val="00270BEF"/>
    <w:rsid w:val="00271292"/>
    <w:rsid w:val="002713D7"/>
    <w:rsid w:val="00271805"/>
    <w:rsid w:val="00271CF0"/>
    <w:rsid w:val="00272566"/>
    <w:rsid w:val="00272A0B"/>
    <w:rsid w:val="00272B4F"/>
    <w:rsid w:val="00272F55"/>
    <w:rsid w:val="00273228"/>
    <w:rsid w:val="00273DA4"/>
    <w:rsid w:val="00274364"/>
    <w:rsid w:val="002745DD"/>
    <w:rsid w:val="00274D21"/>
    <w:rsid w:val="002766CA"/>
    <w:rsid w:val="00276723"/>
    <w:rsid w:val="00276D66"/>
    <w:rsid w:val="00276F4E"/>
    <w:rsid w:val="00277186"/>
    <w:rsid w:val="0027759F"/>
    <w:rsid w:val="002800BC"/>
    <w:rsid w:val="00280B06"/>
    <w:rsid w:val="002810D8"/>
    <w:rsid w:val="00281208"/>
    <w:rsid w:val="0028135F"/>
    <w:rsid w:val="00281859"/>
    <w:rsid w:val="00281C25"/>
    <w:rsid w:val="00282120"/>
    <w:rsid w:val="0028235A"/>
    <w:rsid w:val="00283319"/>
    <w:rsid w:val="0028382A"/>
    <w:rsid w:val="00283BEA"/>
    <w:rsid w:val="00283D72"/>
    <w:rsid w:val="0028414A"/>
    <w:rsid w:val="00284353"/>
    <w:rsid w:val="00284356"/>
    <w:rsid w:val="002844AF"/>
    <w:rsid w:val="002846B1"/>
    <w:rsid w:val="00284A48"/>
    <w:rsid w:val="00285339"/>
    <w:rsid w:val="00286918"/>
    <w:rsid w:val="00286B02"/>
    <w:rsid w:val="00287073"/>
    <w:rsid w:val="0028796B"/>
    <w:rsid w:val="002879F0"/>
    <w:rsid w:val="00287A27"/>
    <w:rsid w:val="00290084"/>
    <w:rsid w:val="00290525"/>
    <w:rsid w:val="00290815"/>
    <w:rsid w:val="00290CE5"/>
    <w:rsid w:val="00290F14"/>
    <w:rsid w:val="00290F96"/>
    <w:rsid w:val="002913E6"/>
    <w:rsid w:val="00292003"/>
    <w:rsid w:val="0029222D"/>
    <w:rsid w:val="002928D4"/>
    <w:rsid w:val="002935F6"/>
    <w:rsid w:val="00293E6C"/>
    <w:rsid w:val="00293E90"/>
    <w:rsid w:val="002948B1"/>
    <w:rsid w:val="002948DA"/>
    <w:rsid w:val="00294DE1"/>
    <w:rsid w:val="00295A14"/>
    <w:rsid w:val="00295B81"/>
    <w:rsid w:val="00295E5B"/>
    <w:rsid w:val="002960FE"/>
    <w:rsid w:val="00296D68"/>
    <w:rsid w:val="00296D9E"/>
    <w:rsid w:val="002975B8"/>
    <w:rsid w:val="00297724"/>
    <w:rsid w:val="002A06AD"/>
    <w:rsid w:val="002A078D"/>
    <w:rsid w:val="002A0855"/>
    <w:rsid w:val="002A091C"/>
    <w:rsid w:val="002A0ADB"/>
    <w:rsid w:val="002A21A0"/>
    <w:rsid w:val="002A271E"/>
    <w:rsid w:val="002A277F"/>
    <w:rsid w:val="002A2A78"/>
    <w:rsid w:val="002A2B2F"/>
    <w:rsid w:val="002A2CA0"/>
    <w:rsid w:val="002A3241"/>
    <w:rsid w:val="002A3455"/>
    <w:rsid w:val="002A35F8"/>
    <w:rsid w:val="002A3771"/>
    <w:rsid w:val="002A381E"/>
    <w:rsid w:val="002A3A9F"/>
    <w:rsid w:val="002A4722"/>
    <w:rsid w:val="002A4866"/>
    <w:rsid w:val="002A4BDA"/>
    <w:rsid w:val="002A4C80"/>
    <w:rsid w:val="002A5482"/>
    <w:rsid w:val="002A54F5"/>
    <w:rsid w:val="002A5CA0"/>
    <w:rsid w:val="002A5D86"/>
    <w:rsid w:val="002A61E1"/>
    <w:rsid w:val="002A77BE"/>
    <w:rsid w:val="002A7CBF"/>
    <w:rsid w:val="002A7FB5"/>
    <w:rsid w:val="002B0E57"/>
    <w:rsid w:val="002B108B"/>
    <w:rsid w:val="002B188A"/>
    <w:rsid w:val="002B1B3F"/>
    <w:rsid w:val="002B2719"/>
    <w:rsid w:val="002B2DEF"/>
    <w:rsid w:val="002B3132"/>
    <w:rsid w:val="002B395F"/>
    <w:rsid w:val="002B401B"/>
    <w:rsid w:val="002B4515"/>
    <w:rsid w:val="002B4A27"/>
    <w:rsid w:val="002B4D99"/>
    <w:rsid w:val="002B631F"/>
    <w:rsid w:val="002B6444"/>
    <w:rsid w:val="002B6BF3"/>
    <w:rsid w:val="002B7AC6"/>
    <w:rsid w:val="002B7ADE"/>
    <w:rsid w:val="002B7B7B"/>
    <w:rsid w:val="002B7C03"/>
    <w:rsid w:val="002B7CD9"/>
    <w:rsid w:val="002C0010"/>
    <w:rsid w:val="002C0174"/>
    <w:rsid w:val="002C04EF"/>
    <w:rsid w:val="002C216A"/>
    <w:rsid w:val="002C25D1"/>
    <w:rsid w:val="002C301F"/>
    <w:rsid w:val="002C3489"/>
    <w:rsid w:val="002C3980"/>
    <w:rsid w:val="002C3B34"/>
    <w:rsid w:val="002C3DB9"/>
    <w:rsid w:val="002C4573"/>
    <w:rsid w:val="002C4B04"/>
    <w:rsid w:val="002C4D69"/>
    <w:rsid w:val="002C4DD6"/>
    <w:rsid w:val="002C4E0D"/>
    <w:rsid w:val="002C50D7"/>
    <w:rsid w:val="002C54C9"/>
    <w:rsid w:val="002C5577"/>
    <w:rsid w:val="002C5BAF"/>
    <w:rsid w:val="002C5DB0"/>
    <w:rsid w:val="002C5F22"/>
    <w:rsid w:val="002C5F8C"/>
    <w:rsid w:val="002C6AF6"/>
    <w:rsid w:val="002C6FA1"/>
    <w:rsid w:val="002C75D3"/>
    <w:rsid w:val="002C7B91"/>
    <w:rsid w:val="002D027D"/>
    <w:rsid w:val="002D07C6"/>
    <w:rsid w:val="002D0982"/>
    <w:rsid w:val="002D0D7D"/>
    <w:rsid w:val="002D0D84"/>
    <w:rsid w:val="002D0FF7"/>
    <w:rsid w:val="002D1659"/>
    <w:rsid w:val="002D16C4"/>
    <w:rsid w:val="002D1D4D"/>
    <w:rsid w:val="002D25E5"/>
    <w:rsid w:val="002D3105"/>
    <w:rsid w:val="002D348F"/>
    <w:rsid w:val="002D370C"/>
    <w:rsid w:val="002D3860"/>
    <w:rsid w:val="002D42BD"/>
    <w:rsid w:val="002D4CC1"/>
    <w:rsid w:val="002D54A1"/>
    <w:rsid w:val="002D5C5D"/>
    <w:rsid w:val="002D6759"/>
    <w:rsid w:val="002D7537"/>
    <w:rsid w:val="002D7C6B"/>
    <w:rsid w:val="002E0596"/>
    <w:rsid w:val="002E0A43"/>
    <w:rsid w:val="002E1C30"/>
    <w:rsid w:val="002E26EE"/>
    <w:rsid w:val="002E2905"/>
    <w:rsid w:val="002E336F"/>
    <w:rsid w:val="002E3510"/>
    <w:rsid w:val="002E38FC"/>
    <w:rsid w:val="002E411E"/>
    <w:rsid w:val="002E4652"/>
    <w:rsid w:val="002E4FC4"/>
    <w:rsid w:val="002E55A0"/>
    <w:rsid w:val="002E570D"/>
    <w:rsid w:val="002E5BA8"/>
    <w:rsid w:val="002E5D6B"/>
    <w:rsid w:val="002E6471"/>
    <w:rsid w:val="002E6874"/>
    <w:rsid w:val="002E6937"/>
    <w:rsid w:val="002E6A6E"/>
    <w:rsid w:val="002F0359"/>
    <w:rsid w:val="002F06A1"/>
    <w:rsid w:val="002F0C75"/>
    <w:rsid w:val="002F0E1E"/>
    <w:rsid w:val="002F0F0F"/>
    <w:rsid w:val="002F13B5"/>
    <w:rsid w:val="002F2506"/>
    <w:rsid w:val="002F274E"/>
    <w:rsid w:val="002F3032"/>
    <w:rsid w:val="002F3742"/>
    <w:rsid w:val="002F3CF4"/>
    <w:rsid w:val="002F402F"/>
    <w:rsid w:val="002F457C"/>
    <w:rsid w:val="002F46E0"/>
    <w:rsid w:val="002F4F3E"/>
    <w:rsid w:val="002F4FB6"/>
    <w:rsid w:val="002F5A23"/>
    <w:rsid w:val="002F5DCD"/>
    <w:rsid w:val="002F5FF0"/>
    <w:rsid w:val="002F611D"/>
    <w:rsid w:val="002F6778"/>
    <w:rsid w:val="002F7624"/>
    <w:rsid w:val="002F76BD"/>
    <w:rsid w:val="00300AFF"/>
    <w:rsid w:val="0030115B"/>
    <w:rsid w:val="003013B5"/>
    <w:rsid w:val="003021ED"/>
    <w:rsid w:val="00302F4E"/>
    <w:rsid w:val="00303183"/>
    <w:rsid w:val="00303455"/>
    <w:rsid w:val="00303EBF"/>
    <w:rsid w:val="003042B1"/>
    <w:rsid w:val="00304AB3"/>
    <w:rsid w:val="00305900"/>
    <w:rsid w:val="00306B42"/>
    <w:rsid w:val="0031092A"/>
    <w:rsid w:val="00310DAA"/>
    <w:rsid w:val="00310F30"/>
    <w:rsid w:val="00311033"/>
    <w:rsid w:val="00311D35"/>
    <w:rsid w:val="00311DC6"/>
    <w:rsid w:val="00312019"/>
    <w:rsid w:val="00312477"/>
    <w:rsid w:val="003126BE"/>
    <w:rsid w:val="0031283F"/>
    <w:rsid w:val="00312D9D"/>
    <w:rsid w:val="00313235"/>
    <w:rsid w:val="0031334E"/>
    <w:rsid w:val="00313492"/>
    <w:rsid w:val="00313EF6"/>
    <w:rsid w:val="003149D7"/>
    <w:rsid w:val="00314E55"/>
    <w:rsid w:val="003163BA"/>
    <w:rsid w:val="00316A4E"/>
    <w:rsid w:val="00316B86"/>
    <w:rsid w:val="00317770"/>
    <w:rsid w:val="00317AC3"/>
    <w:rsid w:val="00317BD8"/>
    <w:rsid w:val="00317E94"/>
    <w:rsid w:val="00320264"/>
    <w:rsid w:val="00320438"/>
    <w:rsid w:val="003204E9"/>
    <w:rsid w:val="00320643"/>
    <w:rsid w:val="00320B7B"/>
    <w:rsid w:val="00320CDB"/>
    <w:rsid w:val="00320DCB"/>
    <w:rsid w:val="00320F18"/>
    <w:rsid w:val="00321137"/>
    <w:rsid w:val="00321368"/>
    <w:rsid w:val="00321449"/>
    <w:rsid w:val="003217EE"/>
    <w:rsid w:val="00321800"/>
    <w:rsid w:val="00321C06"/>
    <w:rsid w:val="0032242A"/>
    <w:rsid w:val="003224D5"/>
    <w:rsid w:val="00322D6F"/>
    <w:rsid w:val="00322F9C"/>
    <w:rsid w:val="003233DF"/>
    <w:rsid w:val="003233E7"/>
    <w:rsid w:val="00323A66"/>
    <w:rsid w:val="003241CD"/>
    <w:rsid w:val="00325441"/>
    <w:rsid w:val="003254E2"/>
    <w:rsid w:val="00325C6C"/>
    <w:rsid w:val="00325FD0"/>
    <w:rsid w:val="00325FE5"/>
    <w:rsid w:val="0032602C"/>
    <w:rsid w:val="003269AE"/>
    <w:rsid w:val="00326ED7"/>
    <w:rsid w:val="00327F8D"/>
    <w:rsid w:val="003304EB"/>
    <w:rsid w:val="00330846"/>
    <w:rsid w:val="00330B25"/>
    <w:rsid w:val="003310EB"/>
    <w:rsid w:val="003314E1"/>
    <w:rsid w:val="00331890"/>
    <w:rsid w:val="00331922"/>
    <w:rsid w:val="003319AE"/>
    <w:rsid w:val="003319C3"/>
    <w:rsid w:val="00331AA6"/>
    <w:rsid w:val="00331C99"/>
    <w:rsid w:val="00331DC5"/>
    <w:rsid w:val="003320EE"/>
    <w:rsid w:val="00332349"/>
    <w:rsid w:val="00333095"/>
    <w:rsid w:val="003336BB"/>
    <w:rsid w:val="00333F6C"/>
    <w:rsid w:val="0033470E"/>
    <w:rsid w:val="00334D4B"/>
    <w:rsid w:val="00335305"/>
    <w:rsid w:val="003357F0"/>
    <w:rsid w:val="0033685C"/>
    <w:rsid w:val="00336865"/>
    <w:rsid w:val="00336A64"/>
    <w:rsid w:val="00337080"/>
    <w:rsid w:val="003374D2"/>
    <w:rsid w:val="00337DD0"/>
    <w:rsid w:val="00337FF7"/>
    <w:rsid w:val="00340797"/>
    <w:rsid w:val="00340A42"/>
    <w:rsid w:val="00341181"/>
    <w:rsid w:val="003417B4"/>
    <w:rsid w:val="00341B4C"/>
    <w:rsid w:val="00341F48"/>
    <w:rsid w:val="00342060"/>
    <w:rsid w:val="0034227F"/>
    <w:rsid w:val="00342719"/>
    <w:rsid w:val="00342DAA"/>
    <w:rsid w:val="00343A3B"/>
    <w:rsid w:val="00343A9E"/>
    <w:rsid w:val="00343FC6"/>
    <w:rsid w:val="003444BA"/>
    <w:rsid w:val="003446F8"/>
    <w:rsid w:val="00344869"/>
    <w:rsid w:val="00344F45"/>
    <w:rsid w:val="00345398"/>
    <w:rsid w:val="0034545D"/>
    <w:rsid w:val="00345B11"/>
    <w:rsid w:val="00345D9E"/>
    <w:rsid w:val="00346A2F"/>
    <w:rsid w:val="003470E1"/>
    <w:rsid w:val="0035175A"/>
    <w:rsid w:val="00351F45"/>
    <w:rsid w:val="00352134"/>
    <w:rsid w:val="0035228B"/>
    <w:rsid w:val="003529B1"/>
    <w:rsid w:val="00353172"/>
    <w:rsid w:val="00353BCB"/>
    <w:rsid w:val="00353D17"/>
    <w:rsid w:val="00354193"/>
    <w:rsid w:val="00354C64"/>
    <w:rsid w:val="00354E56"/>
    <w:rsid w:val="00354F33"/>
    <w:rsid w:val="00355265"/>
    <w:rsid w:val="0035530F"/>
    <w:rsid w:val="00355587"/>
    <w:rsid w:val="003559BD"/>
    <w:rsid w:val="00355C27"/>
    <w:rsid w:val="003561A0"/>
    <w:rsid w:val="00356FB3"/>
    <w:rsid w:val="00357294"/>
    <w:rsid w:val="00357763"/>
    <w:rsid w:val="00357C0F"/>
    <w:rsid w:val="00357F8A"/>
    <w:rsid w:val="00360F1C"/>
    <w:rsid w:val="00360F42"/>
    <w:rsid w:val="00361052"/>
    <w:rsid w:val="00361789"/>
    <w:rsid w:val="0036185B"/>
    <w:rsid w:val="00361E8B"/>
    <w:rsid w:val="00361F5C"/>
    <w:rsid w:val="00362206"/>
    <w:rsid w:val="003623DD"/>
    <w:rsid w:val="003626CF"/>
    <w:rsid w:val="00362902"/>
    <w:rsid w:val="00362D4E"/>
    <w:rsid w:val="00362D67"/>
    <w:rsid w:val="00363D40"/>
    <w:rsid w:val="00363E46"/>
    <w:rsid w:val="00364167"/>
    <w:rsid w:val="00364A39"/>
    <w:rsid w:val="00364B4A"/>
    <w:rsid w:val="00364BC2"/>
    <w:rsid w:val="00364E25"/>
    <w:rsid w:val="003652DF"/>
    <w:rsid w:val="0036560B"/>
    <w:rsid w:val="003657C8"/>
    <w:rsid w:val="00365BA5"/>
    <w:rsid w:val="00366750"/>
    <w:rsid w:val="00366C74"/>
    <w:rsid w:val="0036729E"/>
    <w:rsid w:val="0036779A"/>
    <w:rsid w:val="003678DD"/>
    <w:rsid w:val="00367A8E"/>
    <w:rsid w:val="00367B65"/>
    <w:rsid w:val="00367FBE"/>
    <w:rsid w:val="003704DE"/>
    <w:rsid w:val="003713BA"/>
    <w:rsid w:val="0037144C"/>
    <w:rsid w:val="0037162F"/>
    <w:rsid w:val="00371755"/>
    <w:rsid w:val="00371E3E"/>
    <w:rsid w:val="00371FE0"/>
    <w:rsid w:val="00372094"/>
    <w:rsid w:val="003724CC"/>
    <w:rsid w:val="00372925"/>
    <w:rsid w:val="0037305D"/>
    <w:rsid w:val="00373066"/>
    <w:rsid w:val="00373B9B"/>
    <w:rsid w:val="003742FD"/>
    <w:rsid w:val="00374871"/>
    <w:rsid w:val="00374A3C"/>
    <w:rsid w:val="00374AB8"/>
    <w:rsid w:val="0037554F"/>
    <w:rsid w:val="003755DD"/>
    <w:rsid w:val="00375EE8"/>
    <w:rsid w:val="00375F76"/>
    <w:rsid w:val="003761C4"/>
    <w:rsid w:val="003762D3"/>
    <w:rsid w:val="00376C93"/>
    <w:rsid w:val="0037785E"/>
    <w:rsid w:val="00377B0A"/>
    <w:rsid w:val="00377C56"/>
    <w:rsid w:val="00380345"/>
    <w:rsid w:val="0038073F"/>
    <w:rsid w:val="0038106D"/>
    <w:rsid w:val="003811FD"/>
    <w:rsid w:val="0038189E"/>
    <w:rsid w:val="0038195E"/>
    <w:rsid w:val="00381C98"/>
    <w:rsid w:val="00382003"/>
    <w:rsid w:val="003824BF"/>
    <w:rsid w:val="00382650"/>
    <w:rsid w:val="0038274A"/>
    <w:rsid w:val="003829E5"/>
    <w:rsid w:val="00382F9D"/>
    <w:rsid w:val="00383361"/>
    <w:rsid w:val="00383401"/>
    <w:rsid w:val="00383526"/>
    <w:rsid w:val="0038356D"/>
    <w:rsid w:val="0038450B"/>
    <w:rsid w:val="00384701"/>
    <w:rsid w:val="003847D0"/>
    <w:rsid w:val="00384931"/>
    <w:rsid w:val="003851AC"/>
    <w:rsid w:val="00385671"/>
    <w:rsid w:val="00385B84"/>
    <w:rsid w:val="00385E7D"/>
    <w:rsid w:val="00386283"/>
    <w:rsid w:val="00386BFC"/>
    <w:rsid w:val="00387ABA"/>
    <w:rsid w:val="003900DB"/>
    <w:rsid w:val="003906B8"/>
    <w:rsid w:val="00391773"/>
    <w:rsid w:val="00392862"/>
    <w:rsid w:val="003929DA"/>
    <w:rsid w:val="00392A8D"/>
    <w:rsid w:val="00392D19"/>
    <w:rsid w:val="00393BA4"/>
    <w:rsid w:val="00393D37"/>
    <w:rsid w:val="00394678"/>
    <w:rsid w:val="00394EC1"/>
    <w:rsid w:val="003952AE"/>
    <w:rsid w:val="00395D18"/>
    <w:rsid w:val="0039604E"/>
    <w:rsid w:val="00396AEF"/>
    <w:rsid w:val="00396D0E"/>
    <w:rsid w:val="0039703A"/>
    <w:rsid w:val="00397C7E"/>
    <w:rsid w:val="003A08BA"/>
    <w:rsid w:val="003A121E"/>
    <w:rsid w:val="003A1273"/>
    <w:rsid w:val="003A1FA5"/>
    <w:rsid w:val="003A299F"/>
    <w:rsid w:val="003A2B20"/>
    <w:rsid w:val="003A3891"/>
    <w:rsid w:val="003A3F9A"/>
    <w:rsid w:val="003A4321"/>
    <w:rsid w:val="003A4F86"/>
    <w:rsid w:val="003A5186"/>
    <w:rsid w:val="003A5665"/>
    <w:rsid w:val="003A5907"/>
    <w:rsid w:val="003A5A96"/>
    <w:rsid w:val="003A5EAC"/>
    <w:rsid w:val="003A60D9"/>
    <w:rsid w:val="003A6326"/>
    <w:rsid w:val="003A69AB"/>
    <w:rsid w:val="003A6A10"/>
    <w:rsid w:val="003A6E9D"/>
    <w:rsid w:val="003A7B28"/>
    <w:rsid w:val="003B01BB"/>
    <w:rsid w:val="003B05F0"/>
    <w:rsid w:val="003B0E7C"/>
    <w:rsid w:val="003B0F8C"/>
    <w:rsid w:val="003B1308"/>
    <w:rsid w:val="003B137F"/>
    <w:rsid w:val="003B172A"/>
    <w:rsid w:val="003B17EB"/>
    <w:rsid w:val="003B1CC8"/>
    <w:rsid w:val="003B2273"/>
    <w:rsid w:val="003B266B"/>
    <w:rsid w:val="003B274B"/>
    <w:rsid w:val="003B2BAD"/>
    <w:rsid w:val="003B305B"/>
    <w:rsid w:val="003B30C5"/>
    <w:rsid w:val="003B3214"/>
    <w:rsid w:val="003B3990"/>
    <w:rsid w:val="003B3E3C"/>
    <w:rsid w:val="003B4185"/>
    <w:rsid w:val="003B4210"/>
    <w:rsid w:val="003B4905"/>
    <w:rsid w:val="003B52D9"/>
    <w:rsid w:val="003B57E9"/>
    <w:rsid w:val="003B6816"/>
    <w:rsid w:val="003B72AA"/>
    <w:rsid w:val="003B756A"/>
    <w:rsid w:val="003B75E1"/>
    <w:rsid w:val="003B77E7"/>
    <w:rsid w:val="003B7951"/>
    <w:rsid w:val="003B7C64"/>
    <w:rsid w:val="003B7EB5"/>
    <w:rsid w:val="003C029A"/>
    <w:rsid w:val="003C0743"/>
    <w:rsid w:val="003C248E"/>
    <w:rsid w:val="003C3FE7"/>
    <w:rsid w:val="003C40A2"/>
    <w:rsid w:val="003C42C2"/>
    <w:rsid w:val="003C46F5"/>
    <w:rsid w:val="003C49DA"/>
    <w:rsid w:val="003C53AF"/>
    <w:rsid w:val="003C634C"/>
    <w:rsid w:val="003C6B07"/>
    <w:rsid w:val="003C6D73"/>
    <w:rsid w:val="003C758D"/>
    <w:rsid w:val="003C7EB9"/>
    <w:rsid w:val="003D0028"/>
    <w:rsid w:val="003D0740"/>
    <w:rsid w:val="003D0A24"/>
    <w:rsid w:val="003D0BD3"/>
    <w:rsid w:val="003D0CAB"/>
    <w:rsid w:val="003D0D61"/>
    <w:rsid w:val="003D0F7D"/>
    <w:rsid w:val="003D0F99"/>
    <w:rsid w:val="003D132A"/>
    <w:rsid w:val="003D155C"/>
    <w:rsid w:val="003D180B"/>
    <w:rsid w:val="003D21B4"/>
    <w:rsid w:val="003D2B78"/>
    <w:rsid w:val="003D2E51"/>
    <w:rsid w:val="003D3881"/>
    <w:rsid w:val="003D3AAE"/>
    <w:rsid w:val="003D4551"/>
    <w:rsid w:val="003D4E56"/>
    <w:rsid w:val="003D595E"/>
    <w:rsid w:val="003D5CFB"/>
    <w:rsid w:val="003D5D1C"/>
    <w:rsid w:val="003D5E14"/>
    <w:rsid w:val="003D5FD2"/>
    <w:rsid w:val="003D681A"/>
    <w:rsid w:val="003D6AD6"/>
    <w:rsid w:val="003D6D2F"/>
    <w:rsid w:val="003D72B7"/>
    <w:rsid w:val="003D7985"/>
    <w:rsid w:val="003D7C5A"/>
    <w:rsid w:val="003D7DF7"/>
    <w:rsid w:val="003E0EAF"/>
    <w:rsid w:val="003E15C6"/>
    <w:rsid w:val="003E16E7"/>
    <w:rsid w:val="003E26A3"/>
    <w:rsid w:val="003E2BB5"/>
    <w:rsid w:val="003E36B5"/>
    <w:rsid w:val="003E3BC2"/>
    <w:rsid w:val="003E4299"/>
    <w:rsid w:val="003E4FAF"/>
    <w:rsid w:val="003E5185"/>
    <w:rsid w:val="003E5774"/>
    <w:rsid w:val="003E5982"/>
    <w:rsid w:val="003E62AD"/>
    <w:rsid w:val="003E6845"/>
    <w:rsid w:val="003E688C"/>
    <w:rsid w:val="003E70BB"/>
    <w:rsid w:val="003E714D"/>
    <w:rsid w:val="003E78CE"/>
    <w:rsid w:val="003F030E"/>
    <w:rsid w:val="003F051F"/>
    <w:rsid w:val="003F0B6E"/>
    <w:rsid w:val="003F0D70"/>
    <w:rsid w:val="003F1263"/>
    <w:rsid w:val="003F1AF4"/>
    <w:rsid w:val="003F267B"/>
    <w:rsid w:val="003F2CB0"/>
    <w:rsid w:val="003F396F"/>
    <w:rsid w:val="003F402D"/>
    <w:rsid w:val="003F43FA"/>
    <w:rsid w:val="003F4664"/>
    <w:rsid w:val="003F46C1"/>
    <w:rsid w:val="003F5573"/>
    <w:rsid w:val="003F5593"/>
    <w:rsid w:val="003F5FCC"/>
    <w:rsid w:val="003F7FA1"/>
    <w:rsid w:val="004000AF"/>
    <w:rsid w:val="0040050E"/>
    <w:rsid w:val="0040100B"/>
    <w:rsid w:val="004010BC"/>
    <w:rsid w:val="0040123E"/>
    <w:rsid w:val="00401D62"/>
    <w:rsid w:val="00401E26"/>
    <w:rsid w:val="0040315F"/>
    <w:rsid w:val="00403275"/>
    <w:rsid w:val="00403530"/>
    <w:rsid w:val="00403895"/>
    <w:rsid w:val="00403B2A"/>
    <w:rsid w:val="00404736"/>
    <w:rsid w:val="00405713"/>
    <w:rsid w:val="00406307"/>
    <w:rsid w:val="00406389"/>
    <w:rsid w:val="00406742"/>
    <w:rsid w:val="0040760F"/>
    <w:rsid w:val="004076FE"/>
    <w:rsid w:val="00407844"/>
    <w:rsid w:val="00407B0E"/>
    <w:rsid w:val="00411002"/>
    <w:rsid w:val="00411824"/>
    <w:rsid w:val="00411C05"/>
    <w:rsid w:val="0041378F"/>
    <w:rsid w:val="00413F6B"/>
    <w:rsid w:val="004143D3"/>
    <w:rsid w:val="0041473E"/>
    <w:rsid w:val="00414A8E"/>
    <w:rsid w:val="00414ADF"/>
    <w:rsid w:val="00415073"/>
    <w:rsid w:val="00415283"/>
    <w:rsid w:val="00415347"/>
    <w:rsid w:val="00415856"/>
    <w:rsid w:val="0041589F"/>
    <w:rsid w:val="004164BD"/>
    <w:rsid w:val="00416702"/>
    <w:rsid w:val="004169D2"/>
    <w:rsid w:val="00416ED2"/>
    <w:rsid w:val="004173E8"/>
    <w:rsid w:val="00417FA9"/>
    <w:rsid w:val="00420867"/>
    <w:rsid w:val="00421627"/>
    <w:rsid w:val="00421631"/>
    <w:rsid w:val="00421F61"/>
    <w:rsid w:val="00422B55"/>
    <w:rsid w:val="00422C31"/>
    <w:rsid w:val="00422DA9"/>
    <w:rsid w:val="00422F93"/>
    <w:rsid w:val="004237E1"/>
    <w:rsid w:val="00424E4C"/>
    <w:rsid w:val="00424EC4"/>
    <w:rsid w:val="00424F0C"/>
    <w:rsid w:val="00425808"/>
    <w:rsid w:val="00425A7B"/>
    <w:rsid w:val="00425F6F"/>
    <w:rsid w:val="004268EC"/>
    <w:rsid w:val="00426AB1"/>
    <w:rsid w:val="00426E8A"/>
    <w:rsid w:val="00427419"/>
    <w:rsid w:val="00427847"/>
    <w:rsid w:val="00427C46"/>
    <w:rsid w:val="00430031"/>
    <w:rsid w:val="00430058"/>
    <w:rsid w:val="00430227"/>
    <w:rsid w:val="004307A7"/>
    <w:rsid w:val="0043276D"/>
    <w:rsid w:val="00432802"/>
    <w:rsid w:val="00432B4B"/>
    <w:rsid w:val="00432B7A"/>
    <w:rsid w:val="00432FED"/>
    <w:rsid w:val="0043380D"/>
    <w:rsid w:val="00433B0D"/>
    <w:rsid w:val="00433DB0"/>
    <w:rsid w:val="00434483"/>
    <w:rsid w:val="00434613"/>
    <w:rsid w:val="00434738"/>
    <w:rsid w:val="0043488D"/>
    <w:rsid w:val="004348E8"/>
    <w:rsid w:val="00435515"/>
    <w:rsid w:val="00435644"/>
    <w:rsid w:val="004367A6"/>
    <w:rsid w:val="004367B8"/>
    <w:rsid w:val="00436D63"/>
    <w:rsid w:val="00436FED"/>
    <w:rsid w:val="004375F6"/>
    <w:rsid w:val="00440660"/>
    <w:rsid w:val="00440BA3"/>
    <w:rsid w:val="00440EC4"/>
    <w:rsid w:val="004414F8"/>
    <w:rsid w:val="00441A0E"/>
    <w:rsid w:val="00441F8F"/>
    <w:rsid w:val="00442BBF"/>
    <w:rsid w:val="00442CB8"/>
    <w:rsid w:val="004433A1"/>
    <w:rsid w:val="00443929"/>
    <w:rsid w:val="004439DA"/>
    <w:rsid w:val="00443AD0"/>
    <w:rsid w:val="00443CED"/>
    <w:rsid w:val="00443E87"/>
    <w:rsid w:val="004440B4"/>
    <w:rsid w:val="00444417"/>
    <w:rsid w:val="00444468"/>
    <w:rsid w:val="00444A82"/>
    <w:rsid w:val="00444DEF"/>
    <w:rsid w:val="00444F12"/>
    <w:rsid w:val="004454C9"/>
    <w:rsid w:val="00445C94"/>
    <w:rsid w:val="00445CF8"/>
    <w:rsid w:val="00445E70"/>
    <w:rsid w:val="004461D5"/>
    <w:rsid w:val="00446A0F"/>
    <w:rsid w:val="00447437"/>
    <w:rsid w:val="0044762A"/>
    <w:rsid w:val="00447EB1"/>
    <w:rsid w:val="00450242"/>
    <w:rsid w:val="00450B07"/>
    <w:rsid w:val="00450BC1"/>
    <w:rsid w:val="00450D70"/>
    <w:rsid w:val="00451003"/>
    <w:rsid w:val="0045158E"/>
    <w:rsid w:val="00451C12"/>
    <w:rsid w:val="004525FC"/>
    <w:rsid w:val="00452746"/>
    <w:rsid w:val="00452916"/>
    <w:rsid w:val="004529FD"/>
    <w:rsid w:val="00452A45"/>
    <w:rsid w:val="00452A49"/>
    <w:rsid w:val="0045308A"/>
    <w:rsid w:val="00453809"/>
    <w:rsid w:val="00453BBA"/>
    <w:rsid w:val="004540D2"/>
    <w:rsid w:val="0045411F"/>
    <w:rsid w:val="004541B1"/>
    <w:rsid w:val="004544F7"/>
    <w:rsid w:val="00454952"/>
    <w:rsid w:val="00454B90"/>
    <w:rsid w:val="00455534"/>
    <w:rsid w:val="0045608F"/>
    <w:rsid w:val="00456AAD"/>
    <w:rsid w:val="0045753B"/>
    <w:rsid w:val="00457876"/>
    <w:rsid w:val="00457C31"/>
    <w:rsid w:val="00460606"/>
    <w:rsid w:val="00460930"/>
    <w:rsid w:val="00461C5F"/>
    <w:rsid w:val="00462EE6"/>
    <w:rsid w:val="00463339"/>
    <w:rsid w:val="00463659"/>
    <w:rsid w:val="00463959"/>
    <w:rsid w:val="00463C1E"/>
    <w:rsid w:val="0046450C"/>
    <w:rsid w:val="00464FB6"/>
    <w:rsid w:val="0046565C"/>
    <w:rsid w:val="00465ABC"/>
    <w:rsid w:val="00466CE8"/>
    <w:rsid w:val="00467048"/>
    <w:rsid w:val="004675B1"/>
    <w:rsid w:val="0046762E"/>
    <w:rsid w:val="00467721"/>
    <w:rsid w:val="00470704"/>
    <w:rsid w:val="00470B17"/>
    <w:rsid w:val="0047100B"/>
    <w:rsid w:val="0047129D"/>
    <w:rsid w:val="00471356"/>
    <w:rsid w:val="0047199B"/>
    <w:rsid w:val="00471A95"/>
    <w:rsid w:val="00471EC6"/>
    <w:rsid w:val="00471EE1"/>
    <w:rsid w:val="00471F4E"/>
    <w:rsid w:val="00472312"/>
    <w:rsid w:val="004723AB"/>
    <w:rsid w:val="004723D4"/>
    <w:rsid w:val="00472752"/>
    <w:rsid w:val="00472959"/>
    <w:rsid w:val="004729C9"/>
    <w:rsid w:val="00472F55"/>
    <w:rsid w:val="004738CF"/>
    <w:rsid w:val="004738F9"/>
    <w:rsid w:val="00474231"/>
    <w:rsid w:val="004746C0"/>
    <w:rsid w:val="004749BA"/>
    <w:rsid w:val="00474C14"/>
    <w:rsid w:val="004750F3"/>
    <w:rsid w:val="004753A0"/>
    <w:rsid w:val="00475562"/>
    <w:rsid w:val="004757E3"/>
    <w:rsid w:val="00475947"/>
    <w:rsid w:val="00475AEC"/>
    <w:rsid w:val="00475BE8"/>
    <w:rsid w:val="00475BF2"/>
    <w:rsid w:val="00475EFE"/>
    <w:rsid w:val="00477068"/>
    <w:rsid w:val="00477080"/>
    <w:rsid w:val="00477768"/>
    <w:rsid w:val="0047779A"/>
    <w:rsid w:val="00477C24"/>
    <w:rsid w:val="00477D56"/>
    <w:rsid w:val="00477F03"/>
    <w:rsid w:val="004801BF"/>
    <w:rsid w:val="0048052B"/>
    <w:rsid w:val="0048147B"/>
    <w:rsid w:val="00481603"/>
    <w:rsid w:val="004825DB"/>
    <w:rsid w:val="004826A6"/>
    <w:rsid w:val="0048274D"/>
    <w:rsid w:val="004829FF"/>
    <w:rsid w:val="00482A83"/>
    <w:rsid w:val="00482AE5"/>
    <w:rsid w:val="00482BEB"/>
    <w:rsid w:val="004831DD"/>
    <w:rsid w:val="0048346E"/>
    <w:rsid w:val="00483618"/>
    <w:rsid w:val="0048403F"/>
    <w:rsid w:val="004841E6"/>
    <w:rsid w:val="004848EF"/>
    <w:rsid w:val="00484E4E"/>
    <w:rsid w:val="00485038"/>
    <w:rsid w:val="0048565C"/>
    <w:rsid w:val="004857CD"/>
    <w:rsid w:val="00485849"/>
    <w:rsid w:val="00485D2F"/>
    <w:rsid w:val="0048603A"/>
    <w:rsid w:val="004863DE"/>
    <w:rsid w:val="004863F4"/>
    <w:rsid w:val="0048670A"/>
    <w:rsid w:val="0048675F"/>
    <w:rsid w:val="00486F71"/>
    <w:rsid w:val="004871C7"/>
    <w:rsid w:val="00487DDB"/>
    <w:rsid w:val="00490EEC"/>
    <w:rsid w:val="00491DCE"/>
    <w:rsid w:val="0049227A"/>
    <w:rsid w:val="00492F0C"/>
    <w:rsid w:val="00493F7A"/>
    <w:rsid w:val="00494333"/>
    <w:rsid w:val="004943FD"/>
    <w:rsid w:val="004944ED"/>
    <w:rsid w:val="004949B9"/>
    <w:rsid w:val="00494CC4"/>
    <w:rsid w:val="00495071"/>
    <w:rsid w:val="0049550E"/>
    <w:rsid w:val="00495A9B"/>
    <w:rsid w:val="004960BF"/>
    <w:rsid w:val="00496195"/>
    <w:rsid w:val="00496213"/>
    <w:rsid w:val="004965EE"/>
    <w:rsid w:val="00496858"/>
    <w:rsid w:val="00496C3C"/>
    <w:rsid w:val="00497135"/>
    <w:rsid w:val="0049781E"/>
    <w:rsid w:val="00497BBE"/>
    <w:rsid w:val="004A00CF"/>
    <w:rsid w:val="004A0286"/>
    <w:rsid w:val="004A02F2"/>
    <w:rsid w:val="004A052D"/>
    <w:rsid w:val="004A0B32"/>
    <w:rsid w:val="004A0C70"/>
    <w:rsid w:val="004A138C"/>
    <w:rsid w:val="004A154E"/>
    <w:rsid w:val="004A2201"/>
    <w:rsid w:val="004A2933"/>
    <w:rsid w:val="004A29C7"/>
    <w:rsid w:val="004A2EAF"/>
    <w:rsid w:val="004A37A2"/>
    <w:rsid w:val="004A38CC"/>
    <w:rsid w:val="004A515D"/>
    <w:rsid w:val="004A51BD"/>
    <w:rsid w:val="004A539F"/>
    <w:rsid w:val="004A59DE"/>
    <w:rsid w:val="004A6044"/>
    <w:rsid w:val="004A61FD"/>
    <w:rsid w:val="004A6317"/>
    <w:rsid w:val="004A6C16"/>
    <w:rsid w:val="004A6DE2"/>
    <w:rsid w:val="004B03C8"/>
    <w:rsid w:val="004B04CF"/>
    <w:rsid w:val="004B052D"/>
    <w:rsid w:val="004B06F3"/>
    <w:rsid w:val="004B0A41"/>
    <w:rsid w:val="004B0DBF"/>
    <w:rsid w:val="004B0EB6"/>
    <w:rsid w:val="004B10F8"/>
    <w:rsid w:val="004B191E"/>
    <w:rsid w:val="004B22E3"/>
    <w:rsid w:val="004B2407"/>
    <w:rsid w:val="004B2775"/>
    <w:rsid w:val="004B2BA7"/>
    <w:rsid w:val="004B2EB8"/>
    <w:rsid w:val="004B37C8"/>
    <w:rsid w:val="004B407E"/>
    <w:rsid w:val="004B40D6"/>
    <w:rsid w:val="004B4174"/>
    <w:rsid w:val="004B4340"/>
    <w:rsid w:val="004B4878"/>
    <w:rsid w:val="004B4901"/>
    <w:rsid w:val="004B5628"/>
    <w:rsid w:val="004B5853"/>
    <w:rsid w:val="004B5BCB"/>
    <w:rsid w:val="004B5E25"/>
    <w:rsid w:val="004B62FA"/>
    <w:rsid w:val="004B6B60"/>
    <w:rsid w:val="004B7105"/>
    <w:rsid w:val="004B73EC"/>
    <w:rsid w:val="004B7BC3"/>
    <w:rsid w:val="004C03C0"/>
    <w:rsid w:val="004C0709"/>
    <w:rsid w:val="004C09DD"/>
    <w:rsid w:val="004C0B7A"/>
    <w:rsid w:val="004C0DAD"/>
    <w:rsid w:val="004C0F20"/>
    <w:rsid w:val="004C0F35"/>
    <w:rsid w:val="004C1105"/>
    <w:rsid w:val="004C113F"/>
    <w:rsid w:val="004C1E43"/>
    <w:rsid w:val="004C2341"/>
    <w:rsid w:val="004C28FD"/>
    <w:rsid w:val="004C2999"/>
    <w:rsid w:val="004C3462"/>
    <w:rsid w:val="004C3E81"/>
    <w:rsid w:val="004C414F"/>
    <w:rsid w:val="004C4283"/>
    <w:rsid w:val="004C45D5"/>
    <w:rsid w:val="004C48BA"/>
    <w:rsid w:val="004C620B"/>
    <w:rsid w:val="004C70B5"/>
    <w:rsid w:val="004C7B4F"/>
    <w:rsid w:val="004C7C77"/>
    <w:rsid w:val="004D03B3"/>
    <w:rsid w:val="004D051F"/>
    <w:rsid w:val="004D0A27"/>
    <w:rsid w:val="004D0B63"/>
    <w:rsid w:val="004D0C9A"/>
    <w:rsid w:val="004D15AE"/>
    <w:rsid w:val="004D1A54"/>
    <w:rsid w:val="004D22CC"/>
    <w:rsid w:val="004D247D"/>
    <w:rsid w:val="004D30D1"/>
    <w:rsid w:val="004D32B5"/>
    <w:rsid w:val="004D35C8"/>
    <w:rsid w:val="004D3DC4"/>
    <w:rsid w:val="004D3DD6"/>
    <w:rsid w:val="004D3EAA"/>
    <w:rsid w:val="004D44DA"/>
    <w:rsid w:val="004D4799"/>
    <w:rsid w:val="004D49C0"/>
    <w:rsid w:val="004D4CB0"/>
    <w:rsid w:val="004D55B5"/>
    <w:rsid w:val="004D574C"/>
    <w:rsid w:val="004D60AB"/>
    <w:rsid w:val="004D615E"/>
    <w:rsid w:val="004D6494"/>
    <w:rsid w:val="004D6921"/>
    <w:rsid w:val="004D6AD1"/>
    <w:rsid w:val="004D6B2F"/>
    <w:rsid w:val="004D6DBE"/>
    <w:rsid w:val="004D710E"/>
    <w:rsid w:val="004D7EA2"/>
    <w:rsid w:val="004E0BFD"/>
    <w:rsid w:val="004E0EB6"/>
    <w:rsid w:val="004E1108"/>
    <w:rsid w:val="004E1534"/>
    <w:rsid w:val="004E18C1"/>
    <w:rsid w:val="004E190E"/>
    <w:rsid w:val="004E22B8"/>
    <w:rsid w:val="004E2390"/>
    <w:rsid w:val="004E2891"/>
    <w:rsid w:val="004E33D0"/>
    <w:rsid w:val="004E3578"/>
    <w:rsid w:val="004E362D"/>
    <w:rsid w:val="004E3CA2"/>
    <w:rsid w:val="004E3E10"/>
    <w:rsid w:val="004E4293"/>
    <w:rsid w:val="004E4AEA"/>
    <w:rsid w:val="004E4B6F"/>
    <w:rsid w:val="004E517F"/>
    <w:rsid w:val="004E5406"/>
    <w:rsid w:val="004E626D"/>
    <w:rsid w:val="004E6D99"/>
    <w:rsid w:val="004E7618"/>
    <w:rsid w:val="004E78F5"/>
    <w:rsid w:val="004E793E"/>
    <w:rsid w:val="004E7E81"/>
    <w:rsid w:val="004F0031"/>
    <w:rsid w:val="004F00B2"/>
    <w:rsid w:val="004F0455"/>
    <w:rsid w:val="004F0599"/>
    <w:rsid w:val="004F06D3"/>
    <w:rsid w:val="004F086E"/>
    <w:rsid w:val="004F1484"/>
    <w:rsid w:val="004F22AC"/>
    <w:rsid w:val="004F234B"/>
    <w:rsid w:val="004F2B8D"/>
    <w:rsid w:val="004F2BA2"/>
    <w:rsid w:val="004F48DE"/>
    <w:rsid w:val="004F525F"/>
    <w:rsid w:val="004F5812"/>
    <w:rsid w:val="004F621E"/>
    <w:rsid w:val="004F729F"/>
    <w:rsid w:val="004F7FE9"/>
    <w:rsid w:val="00500533"/>
    <w:rsid w:val="005005CD"/>
    <w:rsid w:val="0050066B"/>
    <w:rsid w:val="0050165B"/>
    <w:rsid w:val="00501DA0"/>
    <w:rsid w:val="00502469"/>
    <w:rsid w:val="005026C7"/>
    <w:rsid w:val="005028EE"/>
    <w:rsid w:val="00503C12"/>
    <w:rsid w:val="00503DE0"/>
    <w:rsid w:val="00504324"/>
    <w:rsid w:val="00504DE6"/>
    <w:rsid w:val="0050541D"/>
    <w:rsid w:val="00505B08"/>
    <w:rsid w:val="00505C05"/>
    <w:rsid w:val="0050611D"/>
    <w:rsid w:val="0050647A"/>
    <w:rsid w:val="005068F6"/>
    <w:rsid w:val="00506956"/>
    <w:rsid w:val="005071C3"/>
    <w:rsid w:val="00507698"/>
    <w:rsid w:val="00507A49"/>
    <w:rsid w:val="00507D21"/>
    <w:rsid w:val="005105A9"/>
    <w:rsid w:val="00510B2B"/>
    <w:rsid w:val="00510BA1"/>
    <w:rsid w:val="005113EC"/>
    <w:rsid w:val="005116F7"/>
    <w:rsid w:val="00511AEB"/>
    <w:rsid w:val="00511F2D"/>
    <w:rsid w:val="00512150"/>
    <w:rsid w:val="0051222B"/>
    <w:rsid w:val="005127B5"/>
    <w:rsid w:val="005127F2"/>
    <w:rsid w:val="0051342B"/>
    <w:rsid w:val="0051348E"/>
    <w:rsid w:val="005143A2"/>
    <w:rsid w:val="005148A5"/>
    <w:rsid w:val="00515051"/>
    <w:rsid w:val="0051560F"/>
    <w:rsid w:val="00515A36"/>
    <w:rsid w:val="00515E17"/>
    <w:rsid w:val="0051633C"/>
    <w:rsid w:val="00516BE7"/>
    <w:rsid w:val="00517A55"/>
    <w:rsid w:val="005202C0"/>
    <w:rsid w:val="00520D7A"/>
    <w:rsid w:val="00520F64"/>
    <w:rsid w:val="00521160"/>
    <w:rsid w:val="00521A1F"/>
    <w:rsid w:val="00522818"/>
    <w:rsid w:val="0052282D"/>
    <w:rsid w:val="005229C5"/>
    <w:rsid w:val="0052301C"/>
    <w:rsid w:val="0052338E"/>
    <w:rsid w:val="00523CA9"/>
    <w:rsid w:val="005247AB"/>
    <w:rsid w:val="00524BDE"/>
    <w:rsid w:val="00525BB0"/>
    <w:rsid w:val="00525DFA"/>
    <w:rsid w:val="00525F84"/>
    <w:rsid w:val="005261F8"/>
    <w:rsid w:val="005262D4"/>
    <w:rsid w:val="00526335"/>
    <w:rsid w:val="00526AA4"/>
    <w:rsid w:val="00527403"/>
    <w:rsid w:val="00527512"/>
    <w:rsid w:val="00527712"/>
    <w:rsid w:val="00527BA5"/>
    <w:rsid w:val="00527E1C"/>
    <w:rsid w:val="00530518"/>
    <w:rsid w:val="0053060F"/>
    <w:rsid w:val="005312FD"/>
    <w:rsid w:val="00531E05"/>
    <w:rsid w:val="00531E59"/>
    <w:rsid w:val="00532C37"/>
    <w:rsid w:val="00533739"/>
    <w:rsid w:val="00533DF3"/>
    <w:rsid w:val="00533DFF"/>
    <w:rsid w:val="00533E94"/>
    <w:rsid w:val="005342FE"/>
    <w:rsid w:val="00534931"/>
    <w:rsid w:val="005349FD"/>
    <w:rsid w:val="00534B78"/>
    <w:rsid w:val="00534C0B"/>
    <w:rsid w:val="00534E00"/>
    <w:rsid w:val="00535B1B"/>
    <w:rsid w:val="00535FC5"/>
    <w:rsid w:val="005365A4"/>
    <w:rsid w:val="00536EC3"/>
    <w:rsid w:val="005370DE"/>
    <w:rsid w:val="00537422"/>
    <w:rsid w:val="00537526"/>
    <w:rsid w:val="00537765"/>
    <w:rsid w:val="00537BE1"/>
    <w:rsid w:val="00540206"/>
    <w:rsid w:val="00540651"/>
    <w:rsid w:val="00540731"/>
    <w:rsid w:val="00540E37"/>
    <w:rsid w:val="00541D38"/>
    <w:rsid w:val="00542054"/>
    <w:rsid w:val="00542A5E"/>
    <w:rsid w:val="00542F5A"/>
    <w:rsid w:val="00543165"/>
    <w:rsid w:val="00543893"/>
    <w:rsid w:val="00543989"/>
    <w:rsid w:val="00543E96"/>
    <w:rsid w:val="005440A9"/>
    <w:rsid w:val="00544207"/>
    <w:rsid w:val="005449F3"/>
    <w:rsid w:val="00544A93"/>
    <w:rsid w:val="00544C13"/>
    <w:rsid w:val="0054530C"/>
    <w:rsid w:val="00545859"/>
    <w:rsid w:val="005459FE"/>
    <w:rsid w:val="005461DD"/>
    <w:rsid w:val="00547E09"/>
    <w:rsid w:val="005506B7"/>
    <w:rsid w:val="00550DE3"/>
    <w:rsid w:val="00551111"/>
    <w:rsid w:val="0055193F"/>
    <w:rsid w:val="005525F6"/>
    <w:rsid w:val="00552B64"/>
    <w:rsid w:val="00553207"/>
    <w:rsid w:val="00553648"/>
    <w:rsid w:val="00554388"/>
    <w:rsid w:val="00554565"/>
    <w:rsid w:val="005546B1"/>
    <w:rsid w:val="00554894"/>
    <w:rsid w:val="005548AA"/>
    <w:rsid w:val="00554C56"/>
    <w:rsid w:val="00555161"/>
    <w:rsid w:val="00555C81"/>
    <w:rsid w:val="00555CAA"/>
    <w:rsid w:val="0055607F"/>
    <w:rsid w:val="00556402"/>
    <w:rsid w:val="005564A1"/>
    <w:rsid w:val="005564DE"/>
    <w:rsid w:val="00557FA1"/>
    <w:rsid w:val="005601FA"/>
    <w:rsid w:val="00560888"/>
    <w:rsid w:val="005612E4"/>
    <w:rsid w:val="005615E8"/>
    <w:rsid w:val="00561DA4"/>
    <w:rsid w:val="0056256A"/>
    <w:rsid w:val="0056301B"/>
    <w:rsid w:val="00564158"/>
    <w:rsid w:val="00564B2E"/>
    <w:rsid w:val="00564E4D"/>
    <w:rsid w:val="005651EA"/>
    <w:rsid w:val="00566146"/>
    <w:rsid w:val="0056636D"/>
    <w:rsid w:val="00566815"/>
    <w:rsid w:val="00566EAB"/>
    <w:rsid w:val="0056769D"/>
    <w:rsid w:val="00567A49"/>
    <w:rsid w:val="00570703"/>
    <w:rsid w:val="00570A48"/>
    <w:rsid w:val="00570FB9"/>
    <w:rsid w:val="00571173"/>
    <w:rsid w:val="005711CC"/>
    <w:rsid w:val="00571256"/>
    <w:rsid w:val="0057169B"/>
    <w:rsid w:val="00571A10"/>
    <w:rsid w:val="00571EA5"/>
    <w:rsid w:val="00572156"/>
    <w:rsid w:val="005729D6"/>
    <w:rsid w:val="005730F0"/>
    <w:rsid w:val="00573387"/>
    <w:rsid w:val="0057338F"/>
    <w:rsid w:val="0057405C"/>
    <w:rsid w:val="0057438F"/>
    <w:rsid w:val="00574493"/>
    <w:rsid w:val="005744E9"/>
    <w:rsid w:val="005747A0"/>
    <w:rsid w:val="00574CAF"/>
    <w:rsid w:val="00574D21"/>
    <w:rsid w:val="00574F89"/>
    <w:rsid w:val="00575487"/>
    <w:rsid w:val="00575800"/>
    <w:rsid w:val="00575A2F"/>
    <w:rsid w:val="00575DEC"/>
    <w:rsid w:val="005769BA"/>
    <w:rsid w:val="00576E45"/>
    <w:rsid w:val="005775C0"/>
    <w:rsid w:val="005776E8"/>
    <w:rsid w:val="00577871"/>
    <w:rsid w:val="00577ADB"/>
    <w:rsid w:val="00577D06"/>
    <w:rsid w:val="00577D52"/>
    <w:rsid w:val="005811F5"/>
    <w:rsid w:val="00581671"/>
    <w:rsid w:val="00581BD5"/>
    <w:rsid w:val="00581F84"/>
    <w:rsid w:val="005825E4"/>
    <w:rsid w:val="00583D73"/>
    <w:rsid w:val="00583FEE"/>
    <w:rsid w:val="00583FFB"/>
    <w:rsid w:val="005840B4"/>
    <w:rsid w:val="00584193"/>
    <w:rsid w:val="005843BF"/>
    <w:rsid w:val="00584741"/>
    <w:rsid w:val="00585BDF"/>
    <w:rsid w:val="005861E6"/>
    <w:rsid w:val="0058742C"/>
    <w:rsid w:val="0058787C"/>
    <w:rsid w:val="00587C84"/>
    <w:rsid w:val="0059034B"/>
    <w:rsid w:val="0059076B"/>
    <w:rsid w:val="005911EE"/>
    <w:rsid w:val="00591331"/>
    <w:rsid w:val="0059133B"/>
    <w:rsid w:val="00591837"/>
    <w:rsid w:val="0059200C"/>
    <w:rsid w:val="0059217B"/>
    <w:rsid w:val="005925E7"/>
    <w:rsid w:val="005925F2"/>
    <w:rsid w:val="00592700"/>
    <w:rsid w:val="00592E39"/>
    <w:rsid w:val="005934DF"/>
    <w:rsid w:val="005938B2"/>
    <w:rsid w:val="0059453C"/>
    <w:rsid w:val="00594576"/>
    <w:rsid w:val="00595082"/>
    <w:rsid w:val="00595484"/>
    <w:rsid w:val="00595997"/>
    <w:rsid w:val="00595C57"/>
    <w:rsid w:val="00595FA9"/>
    <w:rsid w:val="0059631B"/>
    <w:rsid w:val="005963E5"/>
    <w:rsid w:val="005966C1"/>
    <w:rsid w:val="00596CFD"/>
    <w:rsid w:val="005974C9"/>
    <w:rsid w:val="005975CC"/>
    <w:rsid w:val="0059766D"/>
    <w:rsid w:val="005A0B34"/>
    <w:rsid w:val="005A1FD5"/>
    <w:rsid w:val="005A284C"/>
    <w:rsid w:val="005A3029"/>
    <w:rsid w:val="005A3091"/>
    <w:rsid w:val="005A394F"/>
    <w:rsid w:val="005A3A58"/>
    <w:rsid w:val="005A40C8"/>
    <w:rsid w:val="005A43FB"/>
    <w:rsid w:val="005A4469"/>
    <w:rsid w:val="005A4665"/>
    <w:rsid w:val="005A477A"/>
    <w:rsid w:val="005A4921"/>
    <w:rsid w:val="005A4E3E"/>
    <w:rsid w:val="005A569C"/>
    <w:rsid w:val="005A56F7"/>
    <w:rsid w:val="005A570A"/>
    <w:rsid w:val="005A57BC"/>
    <w:rsid w:val="005A66F9"/>
    <w:rsid w:val="005A672F"/>
    <w:rsid w:val="005A6DE6"/>
    <w:rsid w:val="005A7330"/>
    <w:rsid w:val="005B0B5F"/>
    <w:rsid w:val="005B1399"/>
    <w:rsid w:val="005B142B"/>
    <w:rsid w:val="005B1EE4"/>
    <w:rsid w:val="005B24B0"/>
    <w:rsid w:val="005B2BCD"/>
    <w:rsid w:val="005B2D29"/>
    <w:rsid w:val="005B37C4"/>
    <w:rsid w:val="005B3F3C"/>
    <w:rsid w:val="005B3FF1"/>
    <w:rsid w:val="005B4893"/>
    <w:rsid w:val="005B4AE7"/>
    <w:rsid w:val="005B4C58"/>
    <w:rsid w:val="005B51BA"/>
    <w:rsid w:val="005B5725"/>
    <w:rsid w:val="005B59A0"/>
    <w:rsid w:val="005B59B5"/>
    <w:rsid w:val="005B59F8"/>
    <w:rsid w:val="005B62C1"/>
    <w:rsid w:val="005B64B9"/>
    <w:rsid w:val="005B6870"/>
    <w:rsid w:val="005B6C8E"/>
    <w:rsid w:val="005B738C"/>
    <w:rsid w:val="005B796F"/>
    <w:rsid w:val="005B7A79"/>
    <w:rsid w:val="005B7F2F"/>
    <w:rsid w:val="005C0066"/>
    <w:rsid w:val="005C02FB"/>
    <w:rsid w:val="005C0E15"/>
    <w:rsid w:val="005C1967"/>
    <w:rsid w:val="005C1C5C"/>
    <w:rsid w:val="005C1CE2"/>
    <w:rsid w:val="005C21E9"/>
    <w:rsid w:val="005C22E0"/>
    <w:rsid w:val="005C2451"/>
    <w:rsid w:val="005C29AB"/>
    <w:rsid w:val="005C2BC5"/>
    <w:rsid w:val="005C2FDE"/>
    <w:rsid w:val="005C3FAB"/>
    <w:rsid w:val="005C47DF"/>
    <w:rsid w:val="005C481E"/>
    <w:rsid w:val="005C5F1E"/>
    <w:rsid w:val="005C6254"/>
    <w:rsid w:val="005C643A"/>
    <w:rsid w:val="005C6600"/>
    <w:rsid w:val="005C6FB6"/>
    <w:rsid w:val="005D0080"/>
    <w:rsid w:val="005D03CC"/>
    <w:rsid w:val="005D07D3"/>
    <w:rsid w:val="005D0C01"/>
    <w:rsid w:val="005D0DA5"/>
    <w:rsid w:val="005D1405"/>
    <w:rsid w:val="005D160E"/>
    <w:rsid w:val="005D2150"/>
    <w:rsid w:val="005D2266"/>
    <w:rsid w:val="005D24A5"/>
    <w:rsid w:val="005D28F1"/>
    <w:rsid w:val="005D291E"/>
    <w:rsid w:val="005D29AE"/>
    <w:rsid w:val="005D29F4"/>
    <w:rsid w:val="005D2AEE"/>
    <w:rsid w:val="005D32CA"/>
    <w:rsid w:val="005D462A"/>
    <w:rsid w:val="005D4CEB"/>
    <w:rsid w:val="005D570D"/>
    <w:rsid w:val="005D628B"/>
    <w:rsid w:val="005D6993"/>
    <w:rsid w:val="005D6C82"/>
    <w:rsid w:val="005D74DF"/>
    <w:rsid w:val="005D7728"/>
    <w:rsid w:val="005D7A99"/>
    <w:rsid w:val="005D7B3D"/>
    <w:rsid w:val="005E0104"/>
    <w:rsid w:val="005E0C23"/>
    <w:rsid w:val="005E11A4"/>
    <w:rsid w:val="005E11E2"/>
    <w:rsid w:val="005E1670"/>
    <w:rsid w:val="005E1A1C"/>
    <w:rsid w:val="005E1FCF"/>
    <w:rsid w:val="005E2DAB"/>
    <w:rsid w:val="005E39FF"/>
    <w:rsid w:val="005E3BD8"/>
    <w:rsid w:val="005E4089"/>
    <w:rsid w:val="005E442A"/>
    <w:rsid w:val="005E4446"/>
    <w:rsid w:val="005E4AF1"/>
    <w:rsid w:val="005E5851"/>
    <w:rsid w:val="005E5B3D"/>
    <w:rsid w:val="005E66FD"/>
    <w:rsid w:val="005E6B41"/>
    <w:rsid w:val="005E6E23"/>
    <w:rsid w:val="005E71FD"/>
    <w:rsid w:val="005E76FA"/>
    <w:rsid w:val="005E7F9A"/>
    <w:rsid w:val="005F098D"/>
    <w:rsid w:val="005F0D68"/>
    <w:rsid w:val="005F118A"/>
    <w:rsid w:val="005F16AE"/>
    <w:rsid w:val="005F16FA"/>
    <w:rsid w:val="005F23D9"/>
    <w:rsid w:val="005F27F4"/>
    <w:rsid w:val="005F2D30"/>
    <w:rsid w:val="005F3274"/>
    <w:rsid w:val="005F38F3"/>
    <w:rsid w:val="005F3CA3"/>
    <w:rsid w:val="005F41F0"/>
    <w:rsid w:val="005F44C1"/>
    <w:rsid w:val="005F456D"/>
    <w:rsid w:val="005F491F"/>
    <w:rsid w:val="005F5573"/>
    <w:rsid w:val="005F5EF5"/>
    <w:rsid w:val="005F604A"/>
    <w:rsid w:val="005F65B3"/>
    <w:rsid w:val="005F72BB"/>
    <w:rsid w:val="005F73A7"/>
    <w:rsid w:val="005F77B8"/>
    <w:rsid w:val="0060025A"/>
    <w:rsid w:val="00600BCA"/>
    <w:rsid w:val="00601577"/>
    <w:rsid w:val="00601676"/>
    <w:rsid w:val="006018F8"/>
    <w:rsid w:val="00601B1A"/>
    <w:rsid w:val="006020CB"/>
    <w:rsid w:val="006025FA"/>
    <w:rsid w:val="00602CB6"/>
    <w:rsid w:val="00603335"/>
    <w:rsid w:val="00603C7E"/>
    <w:rsid w:val="00603FD4"/>
    <w:rsid w:val="0060417C"/>
    <w:rsid w:val="006045B4"/>
    <w:rsid w:val="00604EDA"/>
    <w:rsid w:val="0060523B"/>
    <w:rsid w:val="00605AFF"/>
    <w:rsid w:val="00606052"/>
    <w:rsid w:val="00606426"/>
    <w:rsid w:val="0060699C"/>
    <w:rsid w:val="00606ECD"/>
    <w:rsid w:val="006073EB"/>
    <w:rsid w:val="006079FB"/>
    <w:rsid w:val="00610C74"/>
    <w:rsid w:val="00611187"/>
    <w:rsid w:val="00611473"/>
    <w:rsid w:val="00611D88"/>
    <w:rsid w:val="0061315E"/>
    <w:rsid w:val="0061364A"/>
    <w:rsid w:val="00613817"/>
    <w:rsid w:val="00613854"/>
    <w:rsid w:val="00613AB1"/>
    <w:rsid w:val="00614B7B"/>
    <w:rsid w:val="00614F48"/>
    <w:rsid w:val="00614FA0"/>
    <w:rsid w:val="006152B5"/>
    <w:rsid w:val="0061557A"/>
    <w:rsid w:val="0061575B"/>
    <w:rsid w:val="00615BA4"/>
    <w:rsid w:val="00615CBA"/>
    <w:rsid w:val="006165F6"/>
    <w:rsid w:val="0061669C"/>
    <w:rsid w:val="00616A60"/>
    <w:rsid w:val="006177AD"/>
    <w:rsid w:val="006177B8"/>
    <w:rsid w:val="00620168"/>
    <w:rsid w:val="006203A9"/>
    <w:rsid w:val="00620D97"/>
    <w:rsid w:val="006217A6"/>
    <w:rsid w:val="00622974"/>
    <w:rsid w:val="00622F6F"/>
    <w:rsid w:val="006236B1"/>
    <w:rsid w:val="00623710"/>
    <w:rsid w:val="0062442E"/>
    <w:rsid w:val="00624C31"/>
    <w:rsid w:val="00624F59"/>
    <w:rsid w:val="00625220"/>
    <w:rsid w:val="006255F2"/>
    <w:rsid w:val="00625607"/>
    <w:rsid w:val="00625BAA"/>
    <w:rsid w:val="00626B90"/>
    <w:rsid w:val="00626C50"/>
    <w:rsid w:val="00626C68"/>
    <w:rsid w:val="00626E59"/>
    <w:rsid w:val="006273C6"/>
    <w:rsid w:val="00627AEC"/>
    <w:rsid w:val="00627B99"/>
    <w:rsid w:val="00630F25"/>
    <w:rsid w:val="00631325"/>
    <w:rsid w:val="00631888"/>
    <w:rsid w:val="00631F6B"/>
    <w:rsid w:val="00632361"/>
    <w:rsid w:val="0063258B"/>
    <w:rsid w:val="00632CC4"/>
    <w:rsid w:val="0063336B"/>
    <w:rsid w:val="00633641"/>
    <w:rsid w:val="006339A0"/>
    <w:rsid w:val="006339D7"/>
    <w:rsid w:val="006346A8"/>
    <w:rsid w:val="006349FD"/>
    <w:rsid w:val="00634A32"/>
    <w:rsid w:val="00634DE4"/>
    <w:rsid w:val="006357EC"/>
    <w:rsid w:val="0063582A"/>
    <w:rsid w:val="00635956"/>
    <w:rsid w:val="00635C16"/>
    <w:rsid w:val="00635F81"/>
    <w:rsid w:val="00635F8D"/>
    <w:rsid w:val="00635FB2"/>
    <w:rsid w:val="006362EF"/>
    <w:rsid w:val="0063665D"/>
    <w:rsid w:val="00637945"/>
    <w:rsid w:val="00637EE9"/>
    <w:rsid w:val="0064166D"/>
    <w:rsid w:val="006418F9"/>
    <w:rsid w:val="00641E55"/>
    <w:rsid w:val="006439F4"/>
    <w:rsid w:val="00643BF3"/>
    <w:rsid w:val="00643CDE"/>
    <w:rsid w:val="006447BA"/>
    <w:rsid w:val="0064494F"/>
    <w:rsid w:val="006449FE"/>
    <w:rsid w:val="00645551"/>
    <w:rsid w:val="006455F7"/>
    <w:rsid w:val="00645836"/>
    <w:rsid w:val="00645D4F"/>
    <w:rsid w:val="00645F2C"/>
    <w:rsid w:val="0064612B"/>
    <w:rsid w:val="0064670A"/>
    <w:rsid w:val="00646733"/>
    <w:rsid w:val="00646E57"/>
    <w:rsid w:val="00647046"/>
    <w:rsid w:val="00647230"/>
    <w:rsid w:val="00647503"/>
    <w:rsid w:val="00647591"/>
    <w:rsid w:val="006475DD"/>
    <w:rsid w:val="00647619"/>
    <w:rsid w:val="00647978"/>
    <w:rsid w:val="00647A65"/>
    <w:rsid w:val="00647E82"/>
    <w:rsid w:val="00650073"/>
    <w:rsid w:val="0065085F"/>
    <w:rsid w:val="00650C9A"/>
    <w:rsid w:val="0065127A"/>
    <w:rsid w:val="006519E2"/>
    <w:rsid w:val="00651A2F"/>
    <w:rsid w:val="00651CCE"/>
    <w:rsid w:val="00651D0E"/>
    <w:rsid w:val="00651DEE"/>
    <w:rsid w:val="006522A5"/>
    <w:rsid w:val="00652646"/>
    <w:rsid w:val="0065285E"/>
    <w:rsid w:val="00653433"/>
    <w:rsid w:val="00654F0D"/>
    <w:rsid w:val="00655354"/>
    <w:rsid w:val="00655DBF"/>
    <w:rsid w:val="00656539"/>
    <w:rsid w:val="0066007E"/>
    <w:rsid w:val="00660BFD"/>
    <w:rsid w:val="00660E29"/>
    <w:rsid w:val="006616AC"/>
    <w:rsid w:val="006619E7"/>
    <w:rsid w:val="00662469"/>
    <w:rsid w:val="006624BF"/>
    <w:rsid w:val="00662703"/>
    <w:rsid w:val="00662F9D"/>
    <w:rsid w:val="006639D7"/>
    <w:rsid w:val="00664047"/>
    <w:rsid w:val="006641B7"/>
    <w:rsid w:val="00664A65"/>
    <w:rsid w:val="00664E6A"/>
    <w:rsid w:val="00665BFF"/>
    <w:rsid w:val="00665EA1"/>
    <w:rsid w:val="0066607C"/>
    <w:rsid w:val="0066679F"/>
    <w:rsid w:val="006670B7"/>
    <w:rsid w:val="0066752C"/>
    <w:rsid w:val="0066778D"/>
    <w:rsid w:val="00667839"/>
    <w:rsid w:val="00667990"/>
    <w:rsid w:val="006679B9"/>
    <w:rsid w:val="00667B7D"/>
    <w:rsid w:val="00670229"/>
    <w:rsid w:val="006706DF"/>
    <w:rsid w:val="00670816"/>
    <w:rsid w:val="00670A8A"/>
    <w:rsid w:val="00670FCC"/>
    <w:rsid w:val="006715D2"/>
    <w:rsid w:val="00671AEF"/>
    <w:rsid w:val="00671BAD"/>
    <w:rsid w:val="006720F2"/>
    <w:rsid w:val="00672429"/>
    <w:rsid w:val="0067253C"/>
    <w:rsid w:val="0067269B"/>
    <w:rsid w:val="00672A05"/>
    <w:rsid w:val="00672F7F"/>
    <w:rsid w:val="006733DB"/>
    <w:rsid w:val="006741AF"/>
    <w:rsid w:val="00674311"/>
    <w:rsid w:val="00674DBE"/>
    <w:rsid w:val="00674F18"/>
    <w:rsid w:val="00675A98"/>
    <w:rsid w:val="00675DF8"/>
    <w:rsid w:val="006768B6"/>
    <w:rsid w:val="00676DA6"/>
    <w:rsid w:val="00676DEA"/>
    <w:rsid w:val="00676ED1"/>
    <w:rsid w:val="006771AD"/>
    <w:rsid w:val="00680120"/>
    <w:rsid w:val="00680382"/>
    <w:rsid w:val="00680DF0"/>
    <w:rsid w:val="00681062"/>
    <w:rsid w:val="006814C2"/>
    <w:rsid w:val="00681630"/>
    <w:rsid w:val="0068175A"/>
    <w:rsid w:val="00681D05"/>
    <w:rsid w:val="006821CC"/>
    <w:rsid w:val="00682D62"/>
    <w:rsid w:val="006830F9"/>
    <w:rsid w:val="0068399E"/>
    <w:rsid w:val="00683CD7"/>
    <w:rsid w:val="0068490D"/>
    <w:rsid w:val="00684E82"/>
    <w:rsid w:val="00685BC6"/>
    <w:rsid w:val="006862F9"/>
    <w:rsid w:val="006867F8"/>
    <w:rsid w:val="0068685A"/>
    <w:rsid w:val="00687291"/>
    <w:rsid w:val="00687491"/>
    <w:rsid w:val="00687929"/>
    <w:rsid w:val="00687D4D"/>
    <w:rsid w:val="00687FD3"/>
    <w:rsid w:val="0069094B"/>
    <w:rsid w:val="00691175"/>
    <w:rsid w:val="006913D9"/>
    <w:rsid w:val="00691409"/>
    <w:rsid w:val="0069195E"/>
    <w:rsid w:val="00692038"/>
    <w:rsid w:val="0069220D"/>
    <w:rsid w:val="00692257"/>
    <w:rsid w:val="006923ED"/>
    <w:rsid w:val="00692641"/>
    <w:rsid w:val="006927D0"/>
    <w:rsid w:val="00692AFE"/>
    <w:rsid w:val="006939A6"/>
    <w:rsid w:val="00693C20"/>
    <w:rsid w:val="00693D9E"/>
    <w:rsid w:val="00693F20"/>
    <w:rsid w:val="00695235"/>
    <w:rsid w:val="006952F9"/>
    <w:rsid w:val="00695787"/>
    <w:rsid w:val="006967F6"/>
    <w:rsid w:val="00696874"/>
    <w:rsid w:val="00696B1E"/>
    <w:rsid w:val="00697D85"/>
    <w:rsid w:val="006A00AD"/>
    <w:rsid w:val="006A0541"/>
    <w:rsid w:val="006A0BD2"/>
    <w:rsid w:val="006A0E09"/>
    <w:rsid w:val="006A115A"/>
    <w:rsid w:val="006A1666"/>
    <w:rsid w:val="006A1981"/>
    <w:rsid w:val="006A2FA2"/>
    <w:rsid w:val="006A34DD"/>
    <w:rsid w:val="006A3862"/>
    <w:rsid w:val="006A3C07"/>
    <w:rsid w:val="006A50BA"/>
    <w:rsid w:val="006A5B48"/>
    <w:rsid w:val="006A6EF4"/>
    <w:rsid w:val="006B03C3"/>
    <w:rsid w:val="006B0E9B"/>
    <w:rsid w:val="006B1CB7"/>
    <w:rsid w:val="006B1F50"/>
    <w:rsid w:val="006B270A"/>
    <w:rsid w:val="006B2855"/>
    <w:rsid w:val="006B3A9D"/>
    <w:rsid w:val="006B3E8D"/>
    <w:rsid w:val="006B4B21"/>
    <w:rsid w:val="006B4C91"/>
    <w:rsid w:val="006B4E45"/>
    <w:rsid w:val="006B6043"/>
    <w:rsid w:val="006B6212"/>
    <w:rsid w:val="006B6648"/>
    <w:rsid w:val="006B6C33"/>
    <w:rsid w:val="006B6C68"/>
    <w:rsid w:val="006B741F"/>
    <w:rsid w:val="006B74FF"/>
    <w:rsid w:val="006C1020"/>
    <w:rsid w:val="006C105C"/>
    <w:rsid w:val="006C142D"/>
    <w:rsid w:val="006C1707"/>
    <w:rsid w:val="006C22AF"/>
    <w:rsid w:val="006C235B"/>
    <w:rsid w:val="006C340C"/>
    <w:rsid w:val="006C35BE"/>
    <w:rsid w:val="006C3691"/>
    <w:rsid w:val="006C39D7"/>
    <w:rsid w:val="006C3BA9"/>
    <w:rsid w:val="006C3E15"/>
    <w:rsid w:val="006C4139"/>
    <w:rsid w:val="006C4365"/>
    <w:rsid w:val="006C4CE9"/>
    <w:rsid w:val="006C5138"/>
    <w:rsid w:val="006C5933"/>
    <w:rsid w:val="006C7166"/>
    <w:rsid w:val="006C7B1A"/>
    <w:rsid w:val="006C7F7E"/>
    <w:rsid w:val="006D0CD2"/>
    <w:rsid w:val="006D0F6C"/>
    <w:rsid w:val="006D24E9"/>
    <w:rsid w:val="006D2A4D"/>
    <w:rsid w:val="006D3676"/>
    <w:rsid w:val="006D3717"/>
    <w:rsid w:val="006D3E81"/>
    <w:rsid w:val="006D3FC9"/>
    <w:rsid w:val="006D40CE"/>
    <w:rsid w:val="006D45D2"/>
    <w:rsid w:val="006D467B"/>
    <w:rsid w:val="006D4BE2"/>
    <w:rsid w:val="006D5288"/>
    <w:rsid w:val="006D6539"/>
    <w:rsid w:val="006D6C54"/>
    <w:rsid w:val="006D7D30"/>
    <w:rsid w:val="006E0ECB"/>
    <w:rsid w:val="006E271D"/>
    <w:rsid w:val="006E317D"/>
    <w:rsid w:val="006E45C6"/>
    <w:rsid w:val="006E4848"/>
    <w:rsid w:val="006E4EA3"/>
    <w:rsid w:val="006E5022"/>
    <w:rsid w:val="006E5746"/>
    <w:rsid w:val="006E58A5"/>
    <w:rsid w:val="006E5C71"/>
    <w:rsid w:val="006E5C84"/>
    <w:rsid w:val="006E5CEB"/>
    <w:rsid w:val="006E6481"/>
    <w:rsid w:val="006E6625"/>
    <w:rsid w:val="006E694C"/>
    <w:rsid w:val="006E7081"/>
    <w:rsid w:val="006E7A45"/>
    <w:rsid w:val="006E7BB3"/>
    <w:rsid w:val="006E7E97"/>
    <w:rsid w:val="006F1443"/>
    <w:rsid w:val="006F1F3E"/>
    <w:rsid w:val="006F285B"/>
    <w:rsid w:val="006F2D5A"/>
    <w:rsid w:val="006F2ED6"/>
    <w:rsid w:val="006F4218"/>
    <w:rsid w:val="006F425A"/>
    <w:rsid w:val="006F4282"/>
    <w:rsid w:val="006F4450"/>
    <w:rsid w:val="006F46BB"/>
    <w:rsid w:val="006F4DFA"/>
    <w:rsid w:val="006F547E"/>
    <w:rsid w:val="006F56F1"/>
    <w:rsid w:val="006F61AF"/>
    <w:rsid w:val="006F6475"/>
    <w:rsid w:val="006F6FB4"/>
    <w:rsid w:val="006F7E98"/>
    <w:rsid w:val="00700405"/>
    <w:rsid w:val="00700643"/>
    <w:rsid w:val="00700A6B"/>
    <w:rsid w:val="00701FCB"/>
    <w:rsid w:val="00703952"/>
    <w:rsid w:val="007040DB"/>
    <w:rsid w:val="007042A5"/>
    <w:rsid w:val="0070440B"/>
    <w:rsid w:val="0070483D"/>
    <w:rsid w:val="00704DC8"/>
    <w:rsid w:val="00705326"/>
    <w:rsid w:val="00705910"/>
    <w:rsid w:val="00705CA4"/>
    <w:rsid w:val="007067EC"/>
    <w:rsid w:val="00706971"/>
    <w:rsid w:val="00706F16"/>
    <w:rsid w:val="007078F6"/>
    <w:rsid w:val="00707BC2"/>
    <w:rsid w:val="00710381"/>
    <w:rsid w:val="00710CE5"/>
    <w:rsid w:val="00712C98"/>
    <w:rsid w:val="00712CD9"/>
    <w:rsid w:val="00713CEB"/>
    <w:rsid w:val="00713E34"/>
    <w:rsid w:val="00714C10"/>
    <w:rsid w:val="0071502B"/>
    <w:rsid w:val="007153FB"/>
    <w:rsid w:val="007153FC"/>
    <w:rsid w:val="00715828"/>
    <w:rsid w:val="00715EC4"/>
    <w:rsid w:val="00716558"/>
    <w:rsid w:val="00716762"/>
    <w:rsid w:val="00716B8A"/>
    <w:rsid w:val="00717249"/>
    <w:rsid w:val="00720C30"/>
    <w:rsid w:val="007215A4"/>
    <w:rsid w:val="00722304"/>
    <w:rsid w:val="00722352"/>
    <w:rsid w:val="00722BF9"/>
    <w:rsid w:val="00722F48"/>
    <w:rsid w:val="00723060"/>
    <w:rsid w:val="007232B7"/>
    <w:rsid w:val="00723C7D"/>
    <w:rsid w:val="007244C6"/>
    <w:rsid w:val="00724A23"/>
    <w:rsid w:val="00724B4F"/>
    <w:rsid w:val="00724C96"/>
    <w:rsid w:val="007260C3"/>
    <w:rsid w:val="00726143"/>
    <w:rsid w:val="00726C9B"/>
    <w:rsid w:val="00727820"/>
    <w:rsid w:val="00727B43"/>
    <w:rsid w:val="00730B25"/>
    <w:rsid w:val="00731623"/>
    <w:rsid w:val="00731BFF"/>
    <w:rsid w:val="00732710"/>
    <w:rsid w:val="00732DAC"/>
    <w:rsid w:val="00733A53"/>
    <w:rsid w:val="007340AA"/>
    <w:rsid w:val="00734BF3"/>
    <w:rsid w:val="00735231"/>
    <w:rsid w:val="007353F0"/>
    <w:rsid w:val="0073599E"/>
    <w:rsid w:val="00736417"/>
    <w:rsid w:val="0073645F"/>
    <w:rsid w:val="0073649F"/>
    <w:rsid w:val="0073661E"/>
    <w:rsid w:val="00736680"/>
    <w:rsid w:val="00736A1B"/>
    <w:rsid w:val="007372F9"/>
    <w:rsid w:val="00737493"/>
    <w:rsid w:val="0073771B"/>
    <w:rsid w:val="007402AB"/>
    <w:rsid w:val="00740ACC"/>
    <w:rsid w:val="0074103B"/>
    <w:rsid w:val="00741582"/>
    <w:rsid w:val="0074178E"/>
    <w:rsid w:val="00741BCD"/>
    <w:rsid w:val="00742955"/>
    <w:rsid w:val="00742DA7"/>
    <w:rsid w:val="00742FBF"/>
    <w:rsid w:val="0074314A"/>
    <w:rsid w:val="00743640"/>
    <w:rsid w:val="00743782"/>
    <w:rsid w:val="00743E44"/>
    <w:rsid w:val="00744519"/>
    <w:rsid w:val="00744D0E"/>
    <w:rsid w:val="007451AD"/>
    <w:rsid w:val="0074529B"/>
    <w:rsid w:val="00745564"/>
    <w:rsid w:val="00745C2B"/>
    <w:rsid w:val="00745CD8"/>
    <w:rsid w:val="00746448"/>
    <w:rsid w:val="007467FA"/>
    <w:rsid w:val="00746C49"/>
    <w:rsid w:val="00746D3E"/>
    <w:rsid w:val="007471BD"/>
    <w:rsid w:val="00747B4E"/>
    <w:rsid w:val="00747DAF"/>
    <w:rsid w:val="007509E8"/>
    <w:rsid w:val="00750FC9"/>
    <w:rsid w:val="00751BAE"/>
    <w:rsid w:val="00751DDC"/>
    <w:rsid w:val="00752567"/>
    <w:rsid w:val="0075269D"/>
    <w:rsid w:val="00752738"/>
    <w:rsid w:val="00753544"/>
    <w:rsid w:val="007536B3"/>
    <w:rsid w:val="007538E7"/>
    <w:rsid w:val="00754821"/>
    <w:rsid w:val="0075534E"/>
    <w:rsid w:val="00755CBB"/>
    <w:rsid w:val="0075668B"/>
    <w:rsid w:val="00756C6A"/>
    <w:rsid w:val="00757457"/>
    <w:rsid w:val="00757A37"/>
    <w:rsid w:val="00757B13"/>
    <w:rsid w:val="00757BF7"/>
    <w:rsid w:val="007602E2"/>
    <w:rsid w:val="007614F5"/>
    <w:rsid w:val="0076157F"/>
    <w:rsid w:val="0076186A"/>
    <w:rsid w:val="00761E9D"/>
    <w:rsid w:val="00762435"/>
    <w:rsid w:val="0076318B"/>
    <w:rsid w:val="0076345B"/>
    <w:rsid w:val="0076353A"/>
    <w:rsid w:val="00763653"/>
    <w:rsid w:val="0076405A"/>
    <w:rsid w:val="00764468"/>
    <w:rsid w:val="00764F2E"/>
    <w:rsid w:val="00765528"/>
    <w:rsid w:val="00765547"/>
    <w:rsid w:val="007655AB"/>
    <w:rsid w:val="0076565A"/>
    <w:rsid w:val="00765697"/>
    <w:rsid w:val="00765A5E"/>
    <w:rsid w:val="00765C10"/>
    <w:rsid w:val="00765DBC"/>
    <w:rsid w:val="00765E82"/>
    <w:rsid w:val="007664AB"/>
    <w:rsid w:val="007664F6"/>
    <w:rsid w:val="00766742"/>
    <w:rsid w:val="00766EB6"/>
    <w:rsid w:val="00767E6A"/>
    <w:rsid w:val="00770682"/>
    <w:rsid w:val="0077157E"/>
    <w:rsid w:val="007715C5"/>
    <w:rsid w:val="00771650"/>
    <w:rsid w:val="0077217A"/>
    <w:rsid w:val="00772455"/>
    <w:rsid w:val="0077264B"/>
    <w:rsid w:val="00772A04"/>
    <w:rsid w:val="00772C67"/>
    <w:rsid w:val="00774528"/>
    <w:rsid w:val="00774940"/>
    <w:rsid w:val="00774B2E"/>
    <w:rsid w:val="00774E71"/>
    <w:rsid w:val="0077508B"/>
    <w:rsid w:val="00775685"/>
    <w:rsid w:val="007757C5"/>
    <w:rsid w:val="007758AD"/>
    <w:rsid w:val="00776064"/>
    <w:rsid w:val="00776202"/>
    <w:rsid w:val="00776386"/>
    <w:rsid w:val="0077687B"/>
    <w:rsid w:val="0078080B"/>
    <w:rsid w:val="00780CC2"/>
    <w:rsid w:val="0078161B"/>
    <w:rsid w:val="007816D1"/>
    <w:rsid w:val="00781D78"/>
    <w:rsid w:val="0078256D"/>
    <w:rsid w:val="007837CB"/>
    <w:rsid w:val="007844E1"/>
    <w:rsid w:val="007855E1"/>
    <w:rsid w:val="00785FDF"/>
    <w:rsid w:val="0078646A"/>
    <w:rsid w:val="007866A5"/>
    <w:rsid w:val="0078741F"/>
    <w:rsid w:val="0078755F"/>
    <w:rsid w:val="0078794B"/>
    <w:rsid w:val="00787A1C"/>
    <w:rsid w:val="00787BEA"/>
    <w:rsid w:val="00787F04"/>
    <w:rsid w:val="0079001A"/>
    <w:rsid w:val="0079063B"/>
    <w:rsid w:val="007908E0"/>
    <w:rsid w:val="0079150D"/>
    <w:rsid w:val="0079197C"/>
    <w:rsid w:val="00791BE6"/>
    <w:rsid w:val="00792B21"/>
    <w:rsid w:val="00793204"/>
    <w:rsid w:val="007944B1"/>
    <w:rsid w:val="007947EE"/>
    <w:rsid w:val="007949FD"/>
    <w:rsid w:val="007954D8"/>
    <w:rsid w:val="007954FD"/>
    <w:rsid w:val="0079584B"/>
    <w:rsid w:val="00795F5F"/>
    <w:rsid w:val="00796406"/>
    <w:rsid w:val="007965A5"/>
    <w:rsid w:val="00796FC3"/>
    <w:rsid w:val="00797148"/>
    <w:rsid w:val="00797833"/>
    <w:rsid w:val="007A030D"/>
    <w:rsid w:val="007A0C1F"/>
    <w:rsid w:val="007A0FF9"/>
    <w:rsid w:val="007A1745"/>
    <w:rsid w:val="007A17EF"/>
    <w:rsid w:val="007A19E8"/>
    <w:rsid w:val="007A2AB5"/>
    <w:rsid w:val="007A2F64"/>
    <w:rsid w:val="007A31B2"/>
    <w:rsid w:val="007A3E1A"/>
    <w:rsid w:val="007A3E2B"/>
    <w:rsid w:val="007A3E8E"/>
    <w:rsid w:val="007A42AE"/>
    <w:rsid w:val="007A441D"/>
    <w:rsid w:val="007A48AC"/>
    <w:rsid w:val="007A49C4"/>
    <w:rsid w:val="007A51AF"/>
    <w:rsid w:val="007A54BD"/>
    <w:rsid w:val="007A590F"/>
    <w:rsid w:val="007A5C9A"/>
    <w:rsid w:val="007A5F14"/>
    <w:rsid w:val="007A63DE"/>
    <w:rsid w:val="007A74CE"/>
    <w:rsid w:val="007A762C"/>
    <w:rsid w:val="007A781C"/>
    <w:rsid w:val="007A7853"/>
    <w:rsid w:val="007A7CA9"/>
    <w:rsid w:val="007B02BA"/>
    <w:rsid w:val="007B0443"/>
    <w:rsid w:val="007B0609"/>
    <w:rsid w:val="007B0999"/>
    <w:rsid w:val="007B0BDB"/>
    <w:rsid w:val="007B0D6F"/>
    <w:rsid w:val="007B0DEB"/>
    <w:rsid w:val="007B0FBE"/>
    <w:rsid w:val="007B181B"/>
    <w:rsid w:val="007B1878"/>
    <w:rsid w:val="007B1DEB"/>
    <w:rsid w:val="007B29E9"/>
    <w:rsid w:val="007B2A97"/>
    <w:rsid w:val="007B31DB"/>
    <w:rsid w:val="007B3378"/>
    <w:rsid w:val="007B34DC"/>
    <w:rsid w:val="007B3826"/>
    <w:rsid w:val="007B3D4C"/>
    <w:rsid w:val="007B4420"/>
    <w:rsid w:val="007B4632"/>
    <w:rsid w:val="007B514B"/>
    <w:rsid w:val="007B6023"/>
    <w:rsid w:val="007B6198"/>
    <w:rsid w:val="007B6FFB"/>
    <w:rsid w:val="007B7553"/>
    <w:rsid w:val="007B7661"/>
    <w:rsid w:val="007B7993"/>
    <w:rsid w:val="007B7C12"/>
    <w:rsid w:val="007C063A"/>
    <w:rsid w:val="007C0DFE"/>
    <w:rsid w:val="007C1877"/>
    <w:rsid w:val="007C1C13"/>
    <w:rsid w:val="007C2857"/>
    <w:rsid w:val="007C3D9E"/>
    <w:rsid w:val="007C4247"/>
    <w:rsid w:val="007C4248"/>
    <w:rsid w:val="007C555B"/>
    <w:rsid w:val="007C56CE"/>
    <w:rsid w:val="007C575F"/>
    <w:rsid w:val="007C5A76"/>
    <w:rsid w:val="007C6010"/>
    <w:rsid w:val="007C6232"/>
    <w:rsid w:val="007C68EC"/>
    <w:rsid w:val="007C6B45"/>
    <w:rsid w:val="007C730C"/>
    <w:rsid w:val="007C7A28"/>
    <w:rsid w:val="007D03DF"/>
    <w:rsid w:val="007D09B0"/>
    <w:rsid w:val="007D0E28"/>
    <w:rsid w:val="007D2872"/>
    <w:rsid w:val="007D29ED"/>
    <w:rsid w:val="007D2CC8"/>
    <w:rsid w:val="007D335A"/>
    <w:rsid w:val="007D373F"/>
    <w:rsid w:val="007D3850"/>
    <w:rsid w:val="007D38FC"/>
    <w:rsid w:val="007D3AA5"/>
    <w:rsid w:val="007D3ECB"/>
    <w:rsid w:val="007D43D4"/>
    <w:rsid w:val="007D4612"/>
    <w:rsid w:val="007D50F1"/>
    <w:rsid w:val="007D5599"/>
    <w:rsid w:val="007D6646"/>
    <w:rsid w:val="007D6686"/>
    <w:rsid w:val="007D6CD4"/>
    <w:rsid w:val="007E0640"/>
    <w:rsid w:val="007E0A82"/>
    <w:rsid w:val="007E0DBB"/>
    <w:rsid w:val="007E190F"/>
    <w:rsid w:val="007E1C9D"/>
    <w:rsid w:val="007E20A6"/>
    <w:rsid w:val="007E2313"/>
    <w:rsid w:val="007E2A41"/>
    <w:rsid w:val="007E2A94"/>
    <w:rsid w:val="007E2FEF"/>
    <w:rsid w:val="007E3573"/>
    <w:rsid w:val="007E37E2"/>
    <w:rsid w:val="007E3C66"/>
    <w:rsid w:val="007E42A8"/>
    <w:rsid w:val="007E42DC"/>
    <w:rsid w:val="007E48FC"/>
    <w:rsid w:val="007E4B89"/>
    <w:rsid w:val="007E50D5"/>
    <w:rsid w:val="007E5575"/>
    <w:rsid w:val="007E5821"/>
    <w:rsid w:val="007E5C6A"/>
    <w:rsid w:val="007E612E"/>
    <w:rsid w:val="007E6D78"/>
    <w:rsid w:val="007E7632"/>
    <w:rsid w:val="007E79A5"/>
    <w:rsid w:val="007F03DA"/>
    <w:rsid w:val="007F059E"/>
    <w:rsid w:val="007F0A50"/>
    <w:rsid w:val="007F0CF9"/>
    <w:rsid w:val="007F12E7"/>
    <w:rsid w:val="007F154D"/>
    <w:rsid w:val="007F18AC"/>
    <w:rsid w:val="007F1924"/>
    <w:rsid w:val="007F21B4"/>
    <w:rsid w:val="007F22C8"/>
    <w:rsid w:val="007F2B25"/>
    <w:rsid w:val="007F2E9D"/>
    <w:rsid w:val="007F4166"/>
    <w:rsid w:val="007F4541"/>
    <w:rsid w:val="007F45B4"/>
    <w:rsid w:val="007F46A6"/>
    <w:rsid w:val="007F4F71"/>
    <w:rsid w:val="007F564B"/>
    <w:rsid w:val="007F5724"/>
    <w:rsid w:val="007F57DC"/>
    <w:rsid w:val="007F5A29"/>
    <w:rsid w:val="007F6264"/>
    <w:rsid w:val="007F71BD"/>
    <w:rsid w:val="007F7341"/>
    <w:rsid w:val="008000EF"/>
    <w:rsid w:val="008004D5"/>
    <w:rsid w:val="0080056E"/>
    <w:rsid w:val="0080110A"/>
    <w:rsid w:val="008011F0"/>
    <w:rsid w:val="0080161F"/>
    <w:rsid w:val="0080199B"/>
    <w:rsid w:val="00802262"/>
    <w:rsid w:val="00803115"/>
    <w:rsid w:val="00803381"/>
    <w:rsid w:val="008037FD"/>
    <w:rsid w:val="00803F28"/>
    <w:rsid w:val="008041C0"/>
    <w:rsid w:val="008043C2"/>
    <w:rsid w:val="0080451A"/>
    <w:rsid w:val="0080522F"/>
    <w:rsid w:val="008058AF"/>
    <w:rsid w:val="00805ACA"/>
    <w:rsid w:val="00805ED3"/>
    <w:rsid w:val="0080615A"/>
    <w:rsid w:val="00807438"/>
    <w:rsid w:val="008106D2"/>
    <w:rsid w:val="008107B4"/>
    <w:rsid w:val="008107CF"/>
    <w:rsid w:val="008109CE"/>
    <w:rsid w:val="00810E6E"/>
    <w:rsid w:val="00811534"/>
    <w:rsid w:val="00811594"/>
    <w:rsid w:val="008115A2"/>
    <w:rsid w:val="008116E9"/>
    <w:rsid w:val="008119F2"/>
    <w:rsid w:val="00812C94"/>
    <w:rsid w:val="00812CD8"/>
    <w:rsid w:val="00812D57"/>
    <w:rsid w:val="00812D89"/>
    <w:rsid w:val="008136F8"/>
    <w:rsid w:val="00814EA2"/>
    <w:rsid w:val="008150F5"/>
    <w:rsid w:val="008151C3"/>
    <w:rsid w:val="00815878"/>
    <w:rsid w:val="00816636"/>
    <w:rsid w:val="008167FF"/>
    <w:rsid w:val="00816A30"/>
    <w:rsid w:val="00816FB5"/>
    <w:rsid w:val="008170A6"/>
    <w:rsid w:val="00817447"/>
    <w:rsid w:val="008175E1"/>
    <w:rsid w:val="00817660"/>
    <w:rsid w:val="00817AF4"/>
    <w:rsid w:val="008204CE"/>
    <w:rsid w:val="0082086C"/>
    <w:rsid w:val="00820A11"/>
    <w:rsid w:val="00821F0C"/>
    <w:rsid w:val="00821FC9"/>
    <w:rsid w:val="00822827"/>
    <w:rsid w:val="00822D6B"/>
    <w:rsid w:val="00823234"/>
    <w:rsid w:val="00823959"/>
    <w:rsid w:val="00823FEA"/>
    <w:rsid w:val="008242BF"/>
    <w:rsid w:val="00824457"/>
    <w:rsid w:val="00824593"/>
    <w:rsid w:val="0082482C"/>
    <w:rsid w:val="00824986"/>
    <w:rsid w:val="00824BB6"/>
    <w:rsid w:val="00824E46"/>
    <w:rsid w:val="00825044"/>
    <w:rsid w:val="008250AC"/>
    <w:rsid w:val="00825F2D"/>
    <w:rsid w:val="00825FC9"/>
    <w:rsid w:val="0082615F"/>
    <w:rsid w:val="0082638F"/>
    <w:rsid w:val="00826EF4"/>
    <w:rsid w:val="00827172"/>
    <w:rsid w:val="008273B2"/>
    <w:rsid w:val="00827E07"/>
    <w:rsid w:val="00827F9E"/>
    <w:rsid w:val="0083119B"/>
    <w:rsid w:val="008318C7"/>
    <w:rsid w:val="00831E9A"/>
    <w:rsid w:val="008327FA"/>
    <w:rsid w:val="008329F8"/>
    <w:rsid w:val="00832A16"/>
    <w:rsid w:val="00832A65"/>
    <w:rsid w:val="00832AFF"/>
    <w:rsid w:val="00832E4A"/>
    <w:rsid w:val="00833229"/>
    <w:rsid w:val="00833353"/>
    <w:rsid w:val="0083335E"/>
    <w:rsid w:val="0083346C"/>
    <w:rsid w:val="00833835"/>
    <w:rsid w:val="00833839"/>
    <w:rsid w:val="008338BD"/>
    <w:rsid w:val="00834112"/>
    <w:rsid w:val="00834719"/>
    <w:rsid w:val="008347D0"/>
    <w:rsid w:val="00834A24"/>
    <w:rsid w:val="00834AE4"/>
    <w:rsid w:val="00836A84"/>
    <w:rsid w:val="00836FAE"/>
    <w:rsid w:val="00837363"/>
    <w:rsid w:val="0083774C"/>
    <w:rsid w:val="00837D8F"/>
    <w:rsid w:val="00837E28"/>
    <w:rsid w:val="00837E3B"/>
    <w:rsid w:val="008401C4"/>
    <w:rsid w:val="00840581"/>
    <w:rsid w:val="00840C66"/>
    <w:rsid w:val="00840E75"/>
    <w:rsid w:val="008412A2"/>
    <w:rsid w:val="008419E6"/>
    <w:rsid w:val="00842074"/>
    <w:rsid w:val="008421D5"/>
    <w:rsid w:val="00842A07"/>
    <w:rsid w:val="00842B23"/>
    <w:rsid w:val="00843440"/>
    <w:rsid w:val="00843902"/>
    <w:rsid w:val="00843BD3"/>
    <w:rsid w:val="008441ED"/>
    <w:rsid w:val="008443BB"/>
    <w:rsid w:val="0084440F"/>
    <w:rsid w:val="0084485E"/>
    <w:rsid w:val="0084535D"/>
    <w:rsid w:val="008463D5"/>
    <w:rsid w:val="00846530"/>
    <w:rsid w:val="00847458"/>
    <w:rsid w:val="00847620"/>
    <w:rsid w:val="00847A32"/>
    <w:rsid w:val="00847CC9"/>
    <w:rsid w:val="00850321"/>
    <w:rsid w:val="00850F7A"/>
    <w:rsid w:val="00851797"/>
    <w:rsid w:val="00851FDF"/>
    <w:rsid w:val="00852612"/>
    <w:rsid w:val="008528CD"/>
    <w:rsid w:val="008528D8"/>
    <w:rsid w:val="00852D7C"/>
    <w:rsid w:val="00853967"/>
    <w:rsid w:val="00853BC2"/>
    <w:rsid w:val="00854E9B"/>
    <w:rsid w:val="00854ED9"/>
    <w:rsid w:val="008557D4"/>
    <w:rsid w:val="008558CD"/>
    <w:rsid w:val="00855B13"/>
    <w:rsid w:val="008565A3"/>
    <w:rsid w:val="008600B2"/>
    <w:rsid w:val="0086029F"/>
    <w:rsid w:val="00861724"/>
    <w:rsid w:val="00861917"/>
    <w:rsid w:val="00861DBC"/>
    <w:rsid w:val="00862478"/>
    <w:rsid w:val="008625C2"/>
    <w:rsid w:val="00862704"/>
    <w:rsid w:val="00862CDC"/>
    <w:rsid w:val="00862D93"/>
    <w:rsid w:val="0086307A"/>
    <w:rsid w:val="008630DC"/>
    <w:rsid w:val="00863E8D"/>
    <w:rsid w:val="00864505"/>
    <w:rsid w:val="00865006"/>
    <w:rsid w:val="008704CE"/>
    <w:rsid w:val="00870911"/>
    <w:rsid w:val="00871A0A"/>
    <w:rsid w:val="00871F6F"/>
    <w:rsid w:val="0087222E"/>
    <w:rsid w:val="00872BB4"/>
    <w:rsid w:val="00874268"/>
    <w:rsid w:val="00874751"/>
    <w:rsid w:val="00874A7C"/>
    <w:rsid w:val="00874BE1"/>
    <w:rsid w:val="00874C15"/>
    <w:rsid w:val="00875241"/>
    <w:rsid w:val="00875411"/>
    <w:rsid w:val="00875710"/>
    <w:rsid w:val="008758A6"/>
    <w:rsid w:val="00875C44"/>
    <w:rsid w:val="00875CE6"/>
    <w:rsid w:val="00876150"/>
    <w:rsid w:val="00876B67"/>
    <w:rsid w:val="00876E39"/>
    <w:rsid w:val="008771AD"/>
    <w:rsid w:val="008775DE"/>
    <w:rsid w:val="00877BDE"/>
    <w:rsid w:val="00880610"/>
    <w:rsid w:val="00880731"/>
    <w:rsid w:val="0088165F"/>
    <w:rsid w:val="0088179E"/>
    <w:rsid w:val="0088201C"/>
    <w:rsid w:val="00882806"/>
    <w:rsid w:val="00882F27"/>
    <w:rsid w:val="0088369B"/>
    <w:rsid w:val="00883909"/>
    <w:rsid w:val="00884129"/>
    <w:rsid w:val="00884275"/>
    <w:rsid w:val="00884656"/>
    <w:rsid w:val="00884B3B"/>
    <w:rsid w:val="008850FE"/>
    <w:rsid w:val="00885776"/>
    <w:rsid w:val="00886477"/>
    <w:rsid w:val="00886B80"/>
    <w:rsid w:val="00886BED"/>
    <w:rsid w:val="008901BA"/>
    <w:rsid w:val="00890314"/>
    <w:rsid w:val="0089062B"/>
    <w:rsid w:val="0089085D"/>
    <w:rsid w:val="00890C6E"/>
    <w:rsid w:val="008915BB"/>
    <w:rsid w:val="00891683"/>
    <w:rsid w:val="00891700"/>
    <w:rsid w:val="0089183E"/>
    <w:rsid w:val="00891B04"/>
    <w:rsid w:val="00891B93"/>
    <w:rsid w:val="00892533"/>
    <w:rsid w:val="00892A9C"/>
    <w:rsid w:val="00892C62"/>
    <w:rsid w:val="00892D16"/>
    <w:rsid w:val="008937B1"/>
    <w:rsid w:val="00893BC9"/>
    <w:rsid w:val="008945B5"/>
    <w:rsid w:val="008946E3"/>
    <w:rsid w:val="00894A5D"/>
    <w:rsid w:val="00895001"/>
    <w:rsid w:val="008950C9"/>
    <w:rsid w:val="0089544C"/>
    <w:rsid w:val="008958C9"/>
    <w:rsid w:val="00895BAE"/>
    <w:rsid w:val="00895BCD"/>
    <w:rsid w:val="00895D2C"/>
    <w:rsid w:val="00895E8C"/>
    <w:rsid w:val="0089648F"/>
    <w:rsid w:val="0089650E"/>
    <w:rsid w:val="008969B6"/>
    <w:rsid w:val="00896E4E"/>
    <w:rsid w:val="0089755C"/>
    <w:rsid w:val="00897BAD"/>
    <w:rsid w:val="00897E4A"/>
    <w:rsid w:val="00897FD8"/>
    <w:rsid w:val="008A1442"/>
    <w:rsid w:val="008A1C0A"/>
    <w:rsid w:val="008A2262"/>
    <w:rsid w:val="008A2359"/>
    <w:rsid w:val="008A2C90"/>
    <w:rsid w:val="008A2F32"/>
    <w:rsid w:val="008A37F7"/>
    <w:rsid w:val="008A3A6E"/>
    <w:rsid w:val="008A3FBE"/>
    <w:rsid w:val="008A4249"/>
    <w:rsid w:val="008A4D2A"/>
    <w:rsid w:val="008A5D09"/>
    <w:rsid w:val="008A622A"/>
    <w:rsid w:val="008A665A"/>
    <w:rsid w:val="008A68A9"/>
    <w:rsid w:val="008A75CA"/>
    <w:rsid w:val="008A7967"/>
    <w:rsid w:val="008A7E93"/>
    <w:rsid w:val="008B029A"/>
    <w:rsid w:val="008B04CA"/>
    <w:rsid w:val="008B255A"/>
    <w:rsid w:val="008B2C0B"/>
    <w:rsid w:val="008B2E8D"/>
    <w:rsid w:val="008B30F2"/>
    <w:rsid w:val="008B3244"/>
    <w:rsid w:val="008B394F"/>
    <w:rsid w:val="008B3B1D"/>
    <w:rsid w:val="008B4588"/>
    <w:rsid w:val="008B506D"/>
    <w:rsid w:val="008B5444"/>
    <w:rsid w:val="008B5501"/>
    <w:rsid w:val="008B550C"/>
    <w:rsid w:val="008B5B43"/>
    <w:rsid w:val="008B6991"/>
    <w:rsid w:val="008B6B13"/>
    <w:rsid w:val="008B6EBF"/>
    <w:rsid w:val="008B7448"/>
    <w:rsid w:val="008B747E"/>
    <w:rsid w:val="008B7486"/>
    <w:rsid w:val="008B7E25"/>
    <w:rsid w:val="008B7E46"/>
    <w:rsid w:val="008B7F1C"/>
    <w:rsid w:val="008C03F8"/>
    <w:rsid w:val="008C0A10"/>
    <w:rsid w:val="008C125B"/>
    <w:rsid w:val="008C17B9"/>
    <w:rsid w:val="008C19B7"/>
    <w:rsid w:val="008C22C7"/>
    <w:rsid w:val="008C2641"/>
    <w:rsid w:val="008C2678"/>
    <w:rsid w:val="008C2AE0"/>
    <w:rsid w:val="008C2D63"/>
    <w:rsid w:val="008C2E9F"/>
    <w:rsid w:val="008C31C5"/>
    <w:rsid w:val="008C344A"/>
    <w:rsid w:val="008C394A"/>
    <w:rsid w:val="008C4C4E"/>
    <w:rsid w:val="008C4D44"/>
    <w:rsid w:val="008C56B3"/>
    <w:rsid w:val="008C5813"/>
    <w:rsid w:val="008C6203"/>
    <w:rsid w:val="008C6310"/>
    <w:rsid w:val="008C68DA"/>
    <w:rsid w:val="008C6D8A"/>
    <w:rsid w:val="008C6DFD"/>
    <w:rsid w:val="008C6E5E"/>
    <w:rsid w:val="008C773C"/>
    <w:rsid w:val="008C7C54"/>
    <w:rsid w:val="008D04FB"/>
    <w:rsid w:val="008D0571"/>
    <w:rsid w:val="008D059C"/>
    <w:rsid w:val="008D17D8"/>
    <w:rsid w:val="008D1F70"/>
    <w:rsid w:val="008D2319"/>
    <w:rsid w:val="008D3779"/>
    <w:rsid w:val="008D38E7"/>
    <w:rsid w:val="008D3988"/>
    <w:rsid w:val="008D55C5"/>
    <w:rsid w:val="008D591F"/>
    <w:rsid w:val="008D5C41"/>
    <w:rsid w:val="008D5C9A"/>
    <w:rsid w:val="008D600C"/>
    <w:rsid w:val="008D638B"/>
    <w:rsid w:val="008D6CB5"/>
    <w:rsid w:val="008D6EF1"/>
    <w:rsid w:val="008D7E58"/>
    <w:rsid w:val="008E047B"/>
    <w:rsid w:val="008E0632"/>
    <w:rsid w:val="008E113A"/>
    <w:rsid w:val="008E13FF"/>
    <w:rsid w:val="008E156F"/>
    <w:rsid w:val="008E177C"/>
    <w:rsid w:val="008E1F07"/>
    <w:rsid w:val="008E4A91"/>
    <w:rsid w:val="008E4EE9"/>
    <w:rsid w:val="008E4F69"/>
    <w:rsid w:val="008E53BD"/>
    <w:rsid w:val="008E5509"/>
    <w:rsid w:val="008E573A"/>
    <w:rsid w:val="008E5BD6"/>
    <w:rsid w:val="008E5F9B"/>
    <w:rsid w:val="008E6729"/>
    <w:rsid w:val="008E6AF0"/>
    <w:rsid w:val="008E7163"/>
    <w:rsid w:val="008E743E"/>
    <w:rsid w:val="008E7450"/>
    <w:rsid w:val="008E74A0"/>
    <w:rsid w:val="008E74E0"/>
    <w:rsid w:val="008E7736"/>
    <w:rsid w:val="008E7D30"/>
    <w:rsid w:val="008F0B6D"/>
    <w:rsid w:val="008F1D0D"/>
    <w:rsid w:val="008F25B1"/>
    <w:rsid w:val="008F2CDF"/>
    <w:rsid w:val="008F35C8"/>
    <w:rsid w:val="008F4276"/>
    <w:rsid w:val="008F5128"/>
    <w:rsid w:val="008F526B"/>
    <w:rsid w:val="008F5A94"/>
    <w:rsid w:val="008F5E5A"/>
    <w:rsid w:val="008F5E8B"/>
    <w:rsid w:val="008F5FBF"/>
    <w:rsid w:val="008F67B5"/>
    <w:rsid w:val="008F6BDC"/>
    <w:rsid w:val="008F7773"/>
    <w:rsid w:val="008F77F9"/>
    <w:rsid w:val="008F7863"/>
    <w:rsid w:val="008F7F39"/>
    <w:rsid w:val="009005FD"/>
    <w:rsid w:val="00900B86"/>
    <w:rsid w:val="00900B9F"/>
    <w:rsid w:val="00900BC9"/>
    <w:rsid w:val="00900FEC"/>
    <w:rsid w:val="00901A1C"/>
    <w:rsid w:val="00901CD4"/>
    <w:rsid w:val="0090209A"/>
    <w:rsid w:val="009023DF"/>
    <w:rsid w:val="009023EE"/>
    <w:rsid w:val="009024A2"/>
    <w:rsid w:val="00902501"/>
    <w:rsid w:val="00902B29"/>
    <w:rsid w:val="00902CEB"/>
    <w:rsid w:val="00902F08"/>
    <w:rsid w:val="0090321A"/>
    <w:rsid w:val="009039ED"/>
    <w:rsid w:val="009039F4"/>
    <w:rsid w:val="00903A33"/>
    <w:rsid w:val="009050DD"/>
    <w:rsid w:val="009056BC"/>
    <w:rsid w:val="009058FF"/>
    <w:rsid w:val="00905967"/>
    <w:rsid w:val="0090683A"/>
    <w:rsid w:val="009075D8"/>
    <w:rsid w:val="0090790E"/>
    <w:rsid w:val="00907DAC"/>
    <w:rsid w:val="00910015"/>
    <w:rsid w:val="00910720"/>
    <w:rsid w:val="00911454"/>
    <w:rsid w:val="00912146"/>
    <w:rsid w:val="00912249"/>
    <w:rsid w:val="009127B8"/>
    <w:rsid w:val="009128F9"/>
    <w:rsid w:val="00912A35"/>
    <w:rsid w:val="009130B0"/>
    <w:rsid w:val="00913169"/>
    <w:rsid w:val="009139C9"/>
    <w:rsid w:val="00913AD3"/>
    <w:rsid w:val="00913BB2"/>
    <w:rsid w:val="0091424D"/>
    <w:rsid w:val="00914263"/>
    <w:rsid w:val="00914D1D"/>
    <w:rsid w:val="00914F3B"/>
    <w:rsid w:val="00915C8D"/>
    <w:rsid w:val="0091617B"/>
    <w:rsid w:val="0091675B"/>
    <w:rsid w:val="00916B15"/>
    <w:rsid w:val="00917735"/>
    <w:rsid w:val="00920195"/>
    <w:rsid w:val="00920406"/>
    <w:rsid w:val="009206CD"/>
    <w:rsid w:val="00920AC0"/>
    <w:rsid w:val="00920B9A"/>
    <w:rsid w:val="00921D07"/>
    <w:rsid w:val="00921D40"/>
    <w:rsid w:val="009221C6"/>
    <w:rsid w:val="00922A29"/>
    <w:rsid w:val="00923D28"/>
    <w:rsid w:val="009240AC"/>
    <w:rsid w:val="00924B91"/>
    <w:rsid w:val="009260CA"/>
    <w:rsid w:val="00926BC5"/>
    <w:rsid w:val="009270D0"/>
    <w:rsid w:val="009270E2"/>
    <w:rsid w:val="009272BB"/>
    <w:rsid w:val="00927F99"/>
    <w:rsid w:val="009300BE"/>
    <w:rsid w:val="0093037A"/>
    <w:rsid w:val="00930B6A"/>
    <w:rsid w:val="00930C5E"/>
    <w:rsid w:val="00930F36"/>
    <w:rsid w:val="009314E6"/>
    <w:rsid w:val="00931C6F"/>
    <w:rsid w:val="009323A9"/>
    <w:rsid w:val="00933B0B"/>
    <w:rsid w:val="0093410B"/>
    <w:rsid w:val="009343A8"/>
    <w:rsid w:val="009344BE"/>
    <w:rsid w:val="009357A9"/>
    <w:rsid w:val="00935D8B"/>
    <w:rsid w:val="00936018"/>
    <w:rsid w:val="00936141"/>
    <w:rsid w:val="00936A0B"/>
    <w:rsid w:val="00936CAE"/>
    <w:rsid w:val="00940D98"/>
    <w:rsid w:val="00940F0C"/>
    <w:rsid w:val="0094103C"/>
    <w:rsid w:val="00941AEE"/>
    <w:rsid w:val="00941CA8"/>
    <w:rsid w:val="00942C26"/>
    <w:rsid w:val="00942C92"/>
    <w:rsid w:val="00943492"/>
    <w:rsid w:val="00943979"/>
    <w:rsid w:val="00943A51"/>
    <w:rsid w:val="00944920"/>
    <w:rsid w:val="00944A29"/>
    <w:rsid w:val="00944F55"/>
    <w:rsid w:val="0094534A"/>
    <w:rsid w:val="00945873"/>
    <w:rsid w:val="00945E06"/>
    <w:rsid w:val="00946178"/>
    <w:rsid w:val="0094625C"/>
    <w:rsid w:val="009465C9"/>
    <w:rsid w:val="009468DB"/>
    <w:rsid w:val="009479DF"/>
    <w:rsid w:val="00947A1A"/>
    <w:rsid w:val="00950046"/>
    <w:rsid w:val="009501D9"/>
    <w:rsid w:val="00950388"/>
    <w:rsid w:val="0095163D"/>
    <w:rsid w:val="00951CC7"/>
    <w:rsid w:val="00951CD0"/>
    <w:rsid w:val="00951F28"/>
    <w:rsid w:val="0095224D"/>
    <w:rsid w:val="0095288E"/>
    <w:rsid w:val="00952A7D"/>
    <w:rsid w:val="00952E99"/>
    <w:rsid w:val="00952FC6"/>
    <w:rsid w:val="00953143"/>
    <w:rsid w:val="0095408E"/>
    <w:rsid w:val="0095522C"/>
    <w:rsid w:val="00955B5E"/>
    <w:rsid w:val="00955CC6"/>
    <w:rsid w:val="00955D7F"/>
    <w:rsid w:val="00955F09"/>
    <w:rsid w:val="00955F7D"/>
    <w:rsid w:val="009568B8"/>
    <w:rsid w:val="00956BE0"/>
    <w:rsid w:val="00956BE8"/>
    <w:rsid w:val="00957441"/>
    <w:rsid w:val="0095761D"/>
    <w:rsid w:val="00957697"/>
    <w:rsid w:val="009600FA"/>
    <w:rsid w:val="00960B32"/>
    <w:rsid w:val="00960B5D"/>
    <w:rsid w:val="0096106B"/>
    <w:rsid w:val="00961319"/>
    <w:rsid w:val="00961575"/>
    <w:rsid w:val="00961946"/>
    <w:rsid w:val="0096378C"/>
    <w:rsid w:val="009637C7"/>
    <w:rsid w:val="0096386B"/>
    <w:rsid w:val="009639DF"/>
    <w:rsid w:val="00963E16"/>
    <w:rsid w:val="00964082"/>
    <w:rsid w:val="00964250"/>
    <w:rsid w:val="00964312"/>
    <w:rsid w:val="00964678"/>
    <w:rsid w:val="009650A1"/>
    <w:rsid w:val="00966434"/>
    <w:rsid w:val="0096688F"/>
    <w:rsid w:val="00967150"/>
    <w:rsid w:val="009672EF"/>
    <w:rsid w:val="009674AC"/>
    <w:rsid w:val="00967A40"/>
    <w:rsid w:val="009700C4"/>
    <w:rsid w:val="00970AE1"/>
    <w:rsid w:val="00970FF4"/>
    <w:rsid w:val="009720C4"/>
    <w:rsid w:val="009723C1"/>
    <w:rsid w:val="0097291D"/>
    <w:rsid w:val="00973E59"/>
    <w:rsid w:val="009744EF"/>
    <w:rsid w:val="009753F2"/>
    <w:rsid w:val="00975670"/>
    <w:rsid w:val="00975BCD"/>
    <w:rsid w:val="00975C29"/>
    <w:rsid w:val="0097747A"/>
    <w:rsid w:val="00980B8B"/>
    <w:rsid w:val="009812B7"/>
    <w:rsid w:val="009812E9"/>
    <w:rsid w:val="00981867"/>
    <w:rsid w:val="00982198"/>
    <w:rsid w:val="009822E0"/>
    <w:rsid w:val="00982A10"/>
    <w:rsid w:val="00983EE1"/>
    <w:rsid w:val="00983EF4"/>
    <w:rsid w:val="00984922"/>
    <w:rsid w:val="00984CFA"/>
    <w:rsid w:val="00984EC5"/>
    <w:rsid w:val="00984FD6"/>
    <w:rsid w:val="00985D2D"/>
    <w:rsid w:val="0098614E"/>
    <w:rsid w:val="0098629D"/>
    <w:rsid w:val="00986F09"/>
    <w:rsid w:val="0098708F"/>
    <w:rsid w:val="0098726C"/>
    <w:rsid w:val="00987AA6"/>
    <w:rsid w:val="00987D0F"/>
    <w:rsid w:val="00990512"/>
    <w:rsid w:val="009906E6"/>
    <w:rsid w:val="00990A3B"/>
    <w:rsid w:val="00991C2C"/>
    <w:rsid w:val="00992680"/>
    <w:rsid w:val="0099385E"/>
    <w:rsid w:val="009941E7"/>
    <w:rsid w:val="00994D39"/>
    <w:rsid w:val="00994E22"/>
    <w:rsid w:val="009953E1"/>
    <w:rsid w:val="0099549E"/>
    <w:rsid w:val="00995BD9"/>
    <w:rsid w:val="00996128"/>
    <w:rsid w:val="00996A1C"/>
    <w:rsid w:val="00997489"/>
    <w:rsid w:val="0099763D"/>
    <w:rsid w:val="00997842"/>
    <w:rsid w:val="0099795F"/>
    <w:rsid w:val="009A0170"/>
    <w:rsid w:val="009A065C"/>
    <w:rsid w:val="009A0C39"/>
    <w:rsid w:val="009A1344"/>
    <w:rsid w:val="009A186C"/>
    <w:rsid w:val="009A2054"/>
    <w:rsid w:val="009A2416"/>
    <w:rsid w:val="009A2814"/>
    <w:rsid w:val="009A2CC8"/>
    <w:rsid w:val="009A3001"/>
    <w:rsid w:val="009A4070"/>
    <w:rsid w:val="009A4BA9"/>
    <w:rsid w:val="009A4D6E"/>
    <w:rsid w:val="009A57AF"/>
    <w:rsid w:val="009A59F3"/>
    <w:rsid w:val="009A5C97"/>
    <w:rsid w:val="009A675B"/>
    <w:rsid w:val="009A6993"/>
    <w:rsid w:val="009A7076"/>
    <w:rsid w:val="009A7691"/>
    <w:rsid w:val="009A7A42"/>
    <w:rsid w:val="009A7E02"/>
    <w:rsid w:val="009A7E40"/>
    <w:rsid w:val="009B0C69"/>
    <w:rsid w:val="009B0CEC"/>
    <w:rsid w:val="009B1028"/>
    <w:rsid w:val="009B10DF"/>
    <w:rsid w:val="009B1A29"/>
    <w:rsid w:val="009B1F5F"/>
    <w:rsid w:val="009B28AF"/>
    <w:rsid w:val="009B2904"/>
    <w:rsid w:val="009B2A2A"/>
    <w:rsid w:val="009B2A88"/>
    <w:rsid w:val="009B2D17"/>
    <w:rsid w:val="009B3401"/>
    <w:rsid w:val="009B3A9C"/>
    <w:rsid w:val="009B3E13"/>
    <w:rsid w:val="009B469F"/>
    <w:rsid w:val="009B4AF0"/>
    <w:rsid w:val="009B5745"/>
    <w:rsid w:val="009B5C20"/>
    <w:rsid w:val="009B5D8E"/>
    <w:rsid w:val="009B5FB7"/>
    <w:rsid w:val="009B657C"/>
    <w:rsid w:val="009B659D"/>
    <w:rsid w:val="009B6A9C"/>
    <w:rsid w:val="009B6D56"/>
    <w:rsid w:val="009B6E18"/>
    <w:rsid w:val="009B7812"/>
    <w:rsid w:val="009B7A21"/>
    <w:rsid w:val="009B7FE7"/>
    <w:rsid w:val="009C01A6"/>
    <w:rsid w:val="009C07F6"/>
    <w:rsid w:val="009C10CB"/>
    <w:rsid w:val="009C1377"/>
    <w:rsid w:val="009C1870"/>
    <w:rsid w:val="009C1961"/>
    <w:rsid w:val="009C1E5B"/>
    <w:rsid w:val="009C1FFE"/>
    <w:rsid w:val="009C3454"/>
    <w:rsid w:val="009C3BF4"/>
    <w:rsid w:val="009C3E8A"/>
    <w:rsid w:val="009C4448"/>
    <w:rsid w:val="009C4DB8"/>
    <w:rsid w:val="009C4E2F"/>
    <w:rsid w:val="009C5884"/>
    <w:rsid w:val="009C5F63"/>
    <w:rsid w:val="009C62B7"/>
    <w:rsid w:val="009C6C23"/>
    <w:rsid w:val="009C6DE9"/>
    <w:rsid w:val="009C6F38"/>
    <w:rsid w:val="009C7958"/>
    <w:rsid w:val="009C7B9F"/>
    <w:rsid w:val="009C7D50"/>
    <w:rsid w:val="009C7E4E"/>
    <w:rsid w:val="009C7FC3"/>
    <w:rsid w:val="009D0759"/>
    <w:rsid w:val="009D0AFC"/>
    <w:rsid w:val="009D0FA6"/>
    <w:rsid w:val="009D1505"/>
    <w:rsid w:val="009D1704"/>
    <w:rsid w:val="009D18E0"/>
    <w:rsid w:val="009D1949"/>
    <w:rsid w:val="009D1AC5"/>
    <w:rsid w:val="009D1CA2"/>
    <w:rsid w:val="009D207B"/>
    <w:rsid w:val="009D21D2"/>
    <w:rsid w:val="009D3B46"/>
    <w:rsid w:val="009D42E9"/>
    <w:rsid w:val="009D4C8A"/>
    <w:rsid w:val="009D5407"/>
    <w:rsid w:val="009D662E"/>
    <w:rsid w:val="009D7195"/>
    <w:rsid w:val="009D7235"/>
    <w:rsid w:val="009D76C7"/>
    <w:rsid w:val="009D7743"/>
    <w:rsid w:val="009D7A78"/>
    <w:rsid w:val="009D7B1C"/>
    <w:rsid w:val="009D7C25"/>
    <w:rsid w:val="009D7D20"/>
    <w:rsid w:val="009D7E89"/>
    <w:rsid w:val="009E01C8"/>
    <w:rsid w:val="009E01F9"/>
    <w:rsid w:val="009E05BB"/>
    <w:rsid w:val="009E079C"/>
    <w:rsid w:val="009E0E55"/>
    <w:rsid w:val="009E0F2C"/>
    <w:rsid w:val="009E0FEE"/>
    <w:rsid w:val="009E12CC"/>
    <w:rsid w:val="009E1692"/>
    <w:rsid w:val="009E1971"/>
    <w:rsid w:val="009E1A81"/>
    <w:rsid w:val="009E224D"/>
    <w:rsid w:val="009E2D8F"/>
    <w:rsid w:val="009E35E9"/>
    <w:rsid w:val="009E38E6"/>
    <w:rsid w:val="009E3B94"/>
    <w:rsid w:val="009E4529"/>
    <w:rsid w:val="009E45A4"/>
    <w:rsid w:val="009E47BA"/>
    <w:rsid w:val="009E49E9"/>
    <w:rsid w:val="009E4A50"/>
    <w:rsid w:val="009E4AF7"/>
    <w:rsid w:val="009E4EFC"/>
    <w:rsid w:val="009E553F"/>
    <w:rsid w:val="009E57C9"/>
    <w:rsid w:val="009E58C9"/>
    <w:rsid w:val="009E59B8"/>
    <w:rsid w:val="009E5D27"/>
    <w:rsid w:val="009E5F8D"/>
    <w:rsid w:val="009E7A93"/>
    <w:rsid w:val="009E7CB9"/>
    <w:rsid w:val="009E7DAE"/>
    <w:rsid w:val="009F0835"/>
    <w:rsid w:val="009F0B90"/>
    <w:rsid w:val="009F16CE"/>
    <w:rsid w:val="009F170D"/>
    <w:rsid w:val="009F23B8"/>
    <w:rsid w:val="009F2D79"/>
    <w:rsid w:val="009F36E9"/>
    <w:rsid w:val="009F39E3"/>
    <w:rsid w:val="009F3F22"/>
    <w:rsid w:val="009F4288"/>
    <w:rsid w:val="009F43A9"/>
    <w:rsid w:val="009F4C8D"/>
    <w:rsid w:val="009F4DE2"/>
    <w:rsid w:val="009F5D25"/>
    <w:rsid w:val="009F6093"/>
    <w:rsid w:val="009F6336"/>
    <w:rsid w:val="009F64B6"/>
    <w:rsid w:val="009F6673"/>
    <w:rsid w:val="009F69C3"/>
    <w:rsid w:val="009F7216"/>
    <w:rsid w:val="00A0029D"/>
    <w:rsid w:val="00A002E9"/>
    <w:rsid w:val="00A0096C"/>
    <w:rsid w:val="00A009FF"/>
    <w:rsid w:val="00A00A8C"/>
    <w:rsid w:val="00A0138F"/>
    <w:rsid w:val="00A014A9"/>
    <w:rsid w:val="00A01792"/>
    <w:rsid w:val="00A01D89"/>
    <w:rsid w:val="00A022AF"/>
    <w:rsid w:val="00A029A0"/>
    <w:rsid w:val="00A02F47"/>
    <w:rsid w:val="00A03170"/>
    <w:rsid w:val="00A035E1"/>
    <w:rsid w:val="00A03D2E"/>
    <w:rsid w:val="00A03E23"/>
    <w:rsid w:val="00A03E7A"/>
    <w:rsid w:val="00A04347"/>
    <w:rsid w:val="00A049D8"/>
    <w:rsid w:val="00A053A5"/>
    <w:rsid w:val="00A054C0"/>
    <w:rsid w:val="00A05786"/>
    <w:rsid w:val="00A0578C"/>
    <w:rsid w:val="00A05969"/>
    <w:rsid w:val="00A060EE"/>
    <w:rsid w:val="00A061CA"/>
    <w:rsid w:val="00A06575"/>
    <w:rsid w:val="00A06757"/>
    <w:rsid w:val="00A067B9"/>
    <w:rsid w:val="00A06C0D"/>
    <w:rsid w:val="00A06C2C"/>
    <w:rsid w:val="00A06ED7"/>
    <w:rsid w:val="00A06F25"/>
    <w:rsid w:val="00A06F9B"/>
    <w:rsid w:val="00A10221"/>
    <w:rsid w:val="00A10E29"/>
    <w:rsid w:val="00A113EB"/>
    <w:rsid w:val="00A118C7"/>
    <w:rsid w:val="00A11FF2"/>
    <w:rsid w:val="00A12236"/>
    <w:rsid w:val="00A123A9"/>
    <w:rsid w:val="00A1249C"/>
    <w:rsid w:val="00A1251E"/>
    <w:rsid w:val="00A12E9F"/>
    <w:rsid w:val="00A13684"/>
    <w:rsid w:val="00A1386B"/>
    <w:rsid w:val="00A13B75"/>
    <w:rsid w:val="00A1429C"/>
    <w:rsid w:val="00A14767"/>
    <w:rsid w:val="00A14AEB"/>
    <w:rsid w:val="00A1512E"/>
    <w:rsid w:val="00A155C9"/>
    <w:rsid w:val="00A15652"/>
    <w:rsid w:val="00A1579F"/>
    <w:rsid w:val="00A166C3"/>
    <w:rsid w:val="00A166E4"/>
    <w:rsid w:val="00A167A4"/>
    <w:rsid w:val="00A16BC6"/>
    <w:rsid w:val="00A176F3"/>
    <w:rsid w:val="00A17750"/>
    <w:rsid w:val="00A17DE6"/>
    <w:rsid w:val="00A20704"/>
    <w:rsid w:val="00A210C4"/>
    <w:rsid w:val="00A21CBF"/>
    <w:rsid w:val="00A21E93"/>
    <w:rsid w:val="00A2212A"/>
    <w:rsid w:val="00A22207"/>
    <w:rsid w:val="00A2257B"/>
    <w:rsid w:val="00A226CE"/>
    <w:rsid w:val="00A22BDC"/>
    <w:rsid w:val="00A23347"/>
    <w:rsid w:val="00A23614"/>
    <w:rsid w:val="00A23674"/>
    <w:rsid w:val="00A23692"/>
    <w:rsid w:val="00A23D0E"/>
    <w:rsid w:val="00A23E40"/>
    <w:rsid w:val="00A25BAF"/>
    <w:rsid w:val="00A2632B"/>
    <w:rsid w:val="00A26858"/>
    <w:rsid w:val="00A26A8C"/>
    <w:rsid w:val="00A27233"/>
    <w:rsid w:val="00A27234"/>
    <w:rsid w:val="00A27710"/>
    <w:rsid w:val="00A27C0E"/>
    <w:rsid w:val="00A27C2B"/>
    <w:rsid w:val="00A27D93"/>
    <w:rsid w:val="00A30416"/>
    <w:rsid w:val="00A304F5"/>
    <w:rsid w:val="00A30DA8"/>
    <w:rsid w:val="00A30F1E"/>
    <w:rsid w:val="00A30F89"/>
    <w:rsid w:val="00A310CA"/>
    <w:rsid w:val="00A31131"/>
    <w:rsid w:val="00A311B4"/>
    <w:rsid w:val="00A3159A"/>
    <w:rsid w:val="00A315B4"/>
    <w:rsid w:val="00A31776"/>
    <w:rsid w:val="00A33405"/>
    <w:rsid w:val="00A33442"/>
    <w:rsid w:val="00A3393B"/>
    <w:rsid w:val="00A34A8E"/>
    <w:rsid w:val="00A35E77"/>
    <w:rsid w:val="00A363D3"/>
    <w:rsid w:val="00A36589"/>
    <w:rsid w:val="00A36B74"/>
    <w:rsid w:val="00A36D4D"/>
    <w:rsid w:val="00A37265"/>
    <w:rsid w:val="00A376DD"/>
    <w:rsid w:val="00A41196"/>
    <w:rsid w:val="00A4169C"/>
    <w:rsid w:val="00A41B0D"/>
    <w:rsid w:val="00A4266B"/>
    <w:rsid w:val="00A42818"/>
    <w:rsid w:val="00A42DE9"/>
    <w:rsid w:val="00A4331A"/>
    <w:rsid w:val="00A43395"/>
    <w:rsid w:val="00A43F7E"/>
    <w:rsid w:val="00A44307"/>
    <w:rsid w:val="00A444C8"/>
    <w:rsid w:val="00A44593"/>
    <w:rsid w:val="00A44723"/>
    <w:rsid w:val="00A454E1"/>
    <w:rsid w:val="00A45B6F"/>
    <w:rsid w:val="00A45D9C"/>
    <w:rsid w:val="00A46ACC"/>
    <w:rsid w:val="00A46B6C"/>
    <w:rsid w:val="00A46C9B"/>
    <w:rsid w:val="00A47314"/>
    <w:rsid w:val="00A47378"/>
    <w:rsid w:val="00A474AD"/>
    <w:rsid w:val="00A47C86"/>
    <w:rsid w:val="00A50632"/>
    <w:rsid w:val="00A50826"/>
    <w:rsid w:val="00A51831"/>
    <w:rsid w:val="00A518F1"/>
    <w:rsid w:val="00A51E08"/>
    <w:rsid w:val="00A51FA2"/>
    <w:rsid w:val="00A52036"/>
    <w:rsid w:val="00A52F70"/>
    <w:rsid w:val="00A5347E"/>
    <w:rsid w:val="00A538E0"/>
    <w:rsid w:val="00A5452B"/>
    <w:rsid w:val="00A5482C"/>
    <w:rsid w:val="00A54CFB"/>
    <w:rsid w:val="00A54EDD"/>
    <w:rsid w:val="00A550F0"/>
    <w:rsid w:val="00A55E05"/>
    <w:rsid w:val="00A56461"/>
    <w:rsid w:val="00A56660"/>
    <w:rsid w:val="00A5710E"/>
    <w:rsid w:val="00A57BF5"/>
    <w:rsid w:val="00A60071"/>
    <w:rsid w:val="00A602F2"/>
    <w:rsid w:val="00A60B74"/>
    <w:rsid w:val="00A60DD0"/>
    <w:rsid w:val="00A60F31"/>
    <w:rsid w:val="00A62863"/>
    <w:rsid w:val="00A62D4A"/>
    <w:rsid w:val="00A63453"/>
    <w:rsid w:val="00A6389F"/>
    <w:rsid w:val="00A63984"/>
    <w:rsid w:val="00A63BE1"/>
    <w:rsid w:val="00A63D56"/>
    <w:rsid w:val="00A64B8D"/>
    <w:rsid w:val="00A65441"/>
    <w:rsid w:val="00A65A37"/>
    <w:rsid w:val="00A660B6"/>
    <w:rsid w:val="00A661D9"/>
    <w:rsid w:val="00A664D1"/>
    <w:rsid w:val="00A66605"/>
    <w:rsid w:val="00A66D26"/>
    <w:rsid w:val="00A673FC"/>
    <w:rsid w:val="00A679F5"/>
    <w:rsid w:val="00A67B6F"/>
    <w:rsid w:val="00A67BBD"/>
    <w:rsid w:val="00A67D95"/>
    <w:rsid w:val="00A67E45"/>
    <w:rsid w:val="00A70B00"/>
    <w:rsid w:val="00A70F2C"/>
    <w:rsid w:val="00A71310"/>
    <w:rsid w:val="00A7175C"/>
    <w:rsid w:val="00A7176F"/>
    <w:rsid w:val="00A71D8F"/>
    <w:rsid w:val="00A72729"/>
    <w:rsid w:val="00A727B5"/>
    <w:rsid w:val="00A73E2F"/>
    <w:rsid w:val="00A741BC"/>
    <w:rsid w:val="00A744BD"/>
    <w:rsid w:val="00A749AF"/>
    <w:rsid w:val="00A75D9C"/>
    <w:rsid w:val="00A7717E"/>
    <w:rsid w:val="00A772A7"/>
    <w:rsid w:val="00A7742B"/>
    <w:rsid w:val="00A7746D"/>
    <w:rsid w:val="00A80C1E"/>
    <w:rsid w:val="00A8214B"/>
    <w:rsid w:val="00A82D55"/>
    <w:rsid w:val="00A82DA7"/>
    <w:rsid w:val="00A835D3"/>
    <w:rsid w:val="00A8369A"/>
    <w:rsid w:val="00A8369F"/>
    <w:rsid w:val="00A839A3"/>
    <w:rsid w:val="00A83A55"/>
    <w:rsid w:val="00A83BA7"/>
    <w:rsid w:val="00A83DFD"/>
    <w:rsid w:val="00A83E92"/>
    <w:rsid w:val="00A8444F"/>
    <w:rsid w:val="00A84751"/>
    <w:rsid w:val="00A84780"/>
    <w:rsid w:val="00A85C3C"/>
    <w:rsid w:val="00A85DC7"/>
    <w:rsid w:val="00A86359"/>
    <w:rsid w:val="00A86978"/>
    <w:rsid w:val="00A878D2"/>
    <w:rsid w:val="00A87FFC"/>
    <w:rsid w:val="00A9027F"/>
    <w:rsid w:val="00A90CF4"/>
    <w:rsid w:val="00A90DCB"/>
    <w:rsid w:val="00A91698"/>
    <w:rsid w:val="00A916E6"/>
    <w:rsid w:val="00A924C1"/>
    <w:rsid w:val="00A924F0"/>
    <w:rsid w:val="00A92E52"/>
    <w:rsid w:val="00A92F65"/>
    <w:rsid w:val="00A93897"/>
    <w:rsid w:val="00A93B5E"/>
    <w:rsid w:val="00A93BFD"/>
    <w:rsid w:val="00A93EBC"/>
    <w:rsid w:val="00A93F36"/>
    <w:rsid w:val="00A94414"/>
    <w:rsid w:val="00A94780"/>
    <w:rsid w:val="00A9496D"/>
    <w:rsid w:val="00A950D3"/>
    <w:rsid w:val="00A950DA"/>
    <w:rsid w:val="00A9533C"/>
    <w:rsid w:val="00A954A6"/>
    <w:rsid w:val="00A9555F"/>
    <w:rsid w:val="00A9600F"/>
    <w:rsid w:val="00A962D4"/>
    <w:rsid w:val="00A96487"/>
    <w:rsid w:val="00A96599"/>
    <w:rsid w:val="00A96691"/>
    <w:rsid w:val="00A97590"/>
    <w:rsid w:val="00A975E3"/>
    <w:rsid w:val="00A977A1"/>
    <w:rsid w:val="00A979E1"/>
    <w:rsid w:val="00AA026E"/>
    <w:rsid w:val="00AA0712"/>
    <w:rsid w:val="00AA0862"/>
    <w:rsid w:val="00AA0976"/>
    <w:rsid w:val="00AA0F30"/>
    <w:rsid w:val="00AA180A"/>
    <w:rsid w:val="00AA1A0C"/>
    <w:rsid w:val="00AA2094"/>
    <w:rsid w:val="00AA2600"/>
    <w:rsid w:val="00AA2DF6"/>
    <w:rsid w:val="00AA3766"/>
    <w:rsid w:val="00AA388D"/>
    <w:rsid w:val="00AA412B"/>
    <w:rsid w:val="00AA43FF"/>
    <w:rsid w:val="00AA4758"/>
    <w:rsid w:val="00AA4B37"/>
    <w:rsid w:val="00AA4E57"/>
    <w:rsid w:val="00AA5282"/>
    <w:rsid w:val="00AA56B8"/>
    <w:rsid w:val="00AA5C8A"/>
    <w:rsid w:val="00AA5CFF"/>
    <w:rsid w:val="00AA6130"/>
    <w:rsid w:val="00AA67DF"/>
    <w:rsid w:val="00AA6ECD"/>
    <w:rsid w:val="00AA76E4"/>
    <w:rsid w:val="00AA7F96"/>
    <w:rsid w:val="00AB0285"/>
    <w:rsid w:val="00AB07B5"/>
    <w:rsid w:val="00AB08F9"/>
    <w:rsid w:val="00AB0CFD"/>
    <w:rsid w:val="00AB128C"/>
    <w:rsid w:val="00AB142E"/>
    <w:rsid w:val="00AB1ABB"/>
    <w:rsid w:val="00AB1D53"/>
    <w:rsid w:val="00AB1E45"/>
    <w:rsid w:val="00AB26F8"/>
    <w:rsid w:val="00AB284E"/>
    <w:rsid w:val="00AB3601"/>
    <w:rsid w:val="00AB3776"/>
    <w:rsid w:val="00AB3BC9"/>
    <w:rsid w:val="00AB3E48"/>
    <w:rsid w:val="00AB402D"/>
    <w:rsid w:val="00AB463F"/>
    <w:rsid w:val="00AB4878"/>
    <w:rsid w:val="00AB4C66"/>
    <w:rsid w:val="00AB52C4"/>
    <w:rsid w:val="00AB6343"/>
    <w:rsid w:val="00AB76BF"/>
    <w:rsid w:val="00AB7DC6"/>
    <w:rsid w:val="00AC01A8"/>
    <w:rsid w:val="00AC135F"/>
    <w:rsid w:val="00AC18A1"/>
    <w:rsid w:val="00AC1C12"/>
    <w:rsid w:val="00AC1EA5"/>
    <w:rsid w:val="00AC1FE7"/>
    <w:rsid w:val="00AC206C"/>
    <w:rsid w:val="00AC258D"/>
    <w:rsid w:val="00AC25D8"/>
    <w:rsid w:val="00AC3198"/>
    <w:rsid w:val="00AC336C"/>
    <w:rsid w:val="00AC34AF"/>
    <w:rsid w:val="00AC3924"/>
    <w:rsid w:val="00AC3DE8"/>
    <w:rsid w:val="00AC464B"/>
    <w:rsid w:val="00AC4708"/>
    <w:rsid w:val="00AC49D1"/>
    <w:rsid w:val="00AC4A8B"/>
    <w:rsid w:val="00AC4AE8"/>
    <w:rsid w:val="00AC59AF"/>
    <w:rsid w:val="00AC5FDA"/>
    <w:rsid w:val="00AC691A"/>
    <w:rsid w:val="00AC6AC2"/>
    <w:rsid w:val="00AC6C76"/>
    <w:rsid w:val="00AC6F7E"/>
    <w:rsid w:val="00AC75E4"/>
    <w:rsid w:val="00AC769D"/>
    <w:rsid w:val="00AC799C"/>
    <w:rsid w:val="00AD03F9"/>
    <w:rsid w:val="00AD05D2"/>
    <w:rsid w:val="00AD0739"/>
    <w:rsid w:val="00AD11A9"/>
    <w:rsid w:val="00AD11CB"/>
    <w:rsid w:val="00AD2532"/>
    <w:rsid w:val="00AD2693"/>
    <w:rsid w:val="00AD27AE"/>
    <w:rsid w:val="00AD328A"/>
    <w:rsid w:val="00AD3511"/>
    <w:rsid w:val="00AD38EC"/>
    <w:rsid w:val="00AD5ACF"/>
    <w:rsid w:val="00AD606A"/>
    <w:rsid w:val="00AE0427"/>
    <w:rsid w:val="00AE05D4"/>
    <w:rsid w:val="00AE1060"/>
    <w:rsid w:val="00AE141A"/>
    <w:rsid w:val="00AE15B9"/>
    <w:rsid w:val="00AE194D"/>
    <w:rsid w:val="00AE1ED8"/>
    <w:rsid w:val="00AE2257"/>
    <w:rsid w:val="00AE272E"/>
    <w:rsid w:val="00AE38BD"/>
    <w:rsid w:val="00AE3D5F"/>
    <w:rsid w:val="00AE4096"/>
    <w:rsid w:val="00AE4102"/>
    <w:rsid w:val="00AE4D01"/>
    <w:rsid w:val="00AE55E7"/>
    <w:rsid w:val="00AE582F"/>
    <w:rsid w:val="00AE6744"/>
    <w:rsid w:val="00AE6F92"/>
    <w:rsid w:val="00AE7706"/>
    <w:rsid w:val="00AF1430"/>
    <w:rsid w:val="00AF2003"/>
    <w:rsid w:val="00AF226E"/>
    <w:rsid w:val="00AF2A29"/>
    <w:rsid w:val="00AF2AD1"/>
    <w:rsid w:val="00AF38DA"/>
    <w:rsid w:val="00AF3951"/>
    <w:rsid w:val="00AF3B14"/>
    <w:rsid w:val="00AF486D"/>
    <w:rsid w:val="00AF4F29"/>
    <w:rsid w:val="00AF5200"/>
    <w:rsid w:val="00AF5CF3"/>
    <w:rsid w:val="00AF5DA3"/>
    <w:rsid w:val="00AF60CB"/>
    <w:rsid w:val="00AF658C"/>
    <w:rsid w:val="00AF6A81"/>
    <w:rsid w:val="00AF6B51"/>
    <w:rsid w:val="00AF6EFB"/>
    <w:rsid w:val="00AF6F00"/>
    <w:rsid w:val="00AF781D"/>
    <w:rsid w:val="00AF7B91"/>
    <w:rsid w:val="00B000EC"/>
    <w:rsid w:val="00B00307"/>
    <w:rsid w:val="00B00768"/>
    <w:rsid w:val="00B014BC"/>
    <w:rsid w:val="00B014DB"/>
    <w:rsid w:val="00B01548"/>
    <w:rsid w:val="00B016FF"/>
    <w:rsid w:val="00B01737"/>
    <w:rsid w:val="00B01BC8"/>
    <w:rsid w:val="00B01F7C"/>
    <w:rsid w:val="00B02889"/>
    <w:rsid w:val="00B02EE0"/>
    <w:rsid w:val="00B030F8"/>
    <w:rsid w:val="00B039CC"/>
    <w:rsid w:val="00B03E7A"/>
    <w:rsid w:val="00B04240"/>
    <w:rsid w:val="00B05683"/>
    <w:rsid w:val="00B057E7"/>
    <w:rsid w:val="00B06200"/>
    <w:rsid w:val="00B06B85"/>
    <w:rsid w:val="00B06C36"/>
    <w:rsid w:val="00B06CCB"/>
    <w:rsid w:val="00B0793B"/>
    <w:rsid w:val="00B07A9C"/>
    <w:rsid w:val="00B07B7F"/>
    <w:rsid w:val="00B07BC0"/>
    <w:rsid w:val="00B07BE5"/>
    <w:rsid w:val="00B10712"/>
    <w:rsid w:val="00B10ACA"/>
    <w:rsid w:val="00B10D30"/>
    <w:rsid w:val="00B11085"/>
    <w:rsid w:val="00B11981"/>
    <w:rsid w:val="00B119BC"/>
    <w:rsid w:val="00B120FB"/>
    <w:rsid w:val="00B12214"/>
    <w:rsid w:val="00B12392"/>
    <w:rsid w:val="00B12988"/>
    <w:rsid w:val="00B12B87"/>
    <w:rsid w:val="00B13079"/>
    <w:rsid w:val="00B1393D"/>
    <w:rsid w:val="00B14B90"/>
    <w:rsid w:val="00B150F5"/>
    <w:rsid w:val="00B1596D"/>
    <w:rsid w:val="00B16041"/>
    <w:rsid w:val="00B1635E"/>
    <w:rsid w:val="00B1753A"/>
    <w:rsid w:val="00B17C28"/>
    <w:rsid w:val="00B17F94"/>
    <w:rsid w:val="00B20026"/>
    <w:rsid w:val="00B21157"/>
    <w:rsid w:val="00B22489"/>
    <w:rsid w:val="00B22589"/>
    <w:rsid w:val="00B23267"/>
    <w:rsid w:val="00B23311"/>
    <w:rsid w:val="00B23716"/>
    <w:rsid w:val="00B2396F"/>
    <w:rsid w:val="00B24003"/>
    <w:rsid w:val="00B240F9"/>
    <w:rsid w:val="00B246BD"/>
    <w:rsid w:val="00B24A7C"/>
    <w:rsid w:val="00B24B26"/>
    <w:rsid w:val="00B255B6"/>
    <w:rsid w:val="00B25B70"/>
    <w:rsid w:val="00B26245"/>
    <w:rsid w:val="00B266BE"/>
    <w:rsid w:val="00B27002"/>
    <w:rsid w:val="00B305F7"/>
    <w:rsid w:val="00B311FF"/>
    <w:rsid w:val="00B31276"/>
    <w:rsid w:val="00B322B4"/>
    <w:rsid w:val="00B323C4"/>
    <w:rsid w:val="00B32B03"/>
    <w:rsid w:val="00B32B99"/>
    <w:rsid w:val="00B32CC8"/>
    <w:rsid w:val="00B334DA"/>
    <w:rsid w:val="00B33EA7"/>
    <w:rsid w:val="00B33EEB"/>
    <w:rsid w:val="00B34211"/>
    <w:rsid w:val="00B34BB3"/>
    <w:rsid w:val="00B34E2F"/>
    <w:rsid w:val="00B35628"/>
    <w:rsid w:val="00B35913"/>
    <w:rsid w:val="00B363AB"/>
    <w:rsid w:val="00B36F92"/>
    <w:rsid w:val="00B37E8D"/>
    <w:rsid w:val="00B40305"/>
    <w:rsid w:val="00B40712"/>
    <w:rsid w:val="00B409A7"/>
    <w:rsid w:val="00B40A0F"/>
    <w:rsid w:val="00B40B4E"/>
    <w:rsid w:val="00B414A0"/>
    <w:rsid w:val="00B4240D"/>
    <w:rsid w:val="00B4244C"/>
    <w:rsid w:val="00B4261E"/>
    <w:rsid w:val="00B42751"/>
    <w:rsid w:val="00B4321E"/>
    <w:rsid w:val="00B436E0"/>
    <w:rsid w:val="00B44190"/>
    <w:rsid w:val="00B446C6"/>
    <w:rsid w:val="00B447FD"/>
    <w:rsid w:val="00B44E4B"/>
    <w:rsid w:val="00B456CA"/>
    <w:rsid w:val="00B45A97"/>
    <w:rsid w:val="00B45B87"/>
    <w:rsid w:val="00B45F26"/>
    <w:rsid w:val="00B46A64"/>
    <w:rsid w:val="00B46EE8"/>
    <w:rsid w:val="00B4703F"/>
    <w:rsid w:val="00B47B67"/>
    <w:rsid w:val="00B47EC8"/>
    <w:rsid w:val="00B50EAE"/>
    <w:rsid w:val="00B51787"/>
    <w:rsid w:val="00B5223F"/>
    <w:rsid w:val="00B522A3"/>
    <w:rsid w:val="00B523BE"/>
    <w:rsid w:val="00B524A7"/>
    <w:rsid w:val="00B528AE"/>
    <w:rsid w:val="00B52A5E"/>
    <w:rsid w:val="00B534AB"/>
    <w:rsid w:val="00B53533"/>
    <w:rsid w:val="00B53A67"/>
    <w:rsid w:val="00B53C87"/>
    <w:rsid w:val="00B54633"/>
    <w:rsid w:val="00B5489A"/>
    <w:rsid w:val="00B54CF0"/>
    <w:rsid w:val="00B551E8"/>
    <w:rsid w:val="00B55603"/>
    <w:rsid w:val="00B55D35"/>
    <w:rsid w:val="00B562CD"/>
    <w:rsid w:val="00B56BF7"/>
    <w:rsid w:val="00B57786"/>
    <w:rsid w:val="00B57B39"/>
    <w:rsid w:val="00B57B7E"/>
    <w:rsid w:val="00B6006D"/>
    <w:rsid w:val="00B60567"/>
    <w:rsid w:val="00B612BA"/>
    <w:rsid w:val="00B61CE5"/>
    <w:rsid w:val="00B61DA7"/>
    <w:rsid w:val="00B61E8D"/>
    <w:rsid w:val="00B62DCA"/>
    <w:rsid w:val="00B630CE"/>
    <w:rsid w:val="00B6354F"/>
    <w:rsid w:val="00B64580"/>
    <w:rsid w:val="00B65AAB"/>
    <w:rsid w:val="00B65D2D"/>
    <w:rsid w:val="00B661C4"/>
    <w:rsid w:val="00B66C9D"/>
    <w:rsid w:val="00B67718"/>
    <w:rsid w:val="00B67CAA"/>
    <w:rsid w:val="00B705B2"/>
    <w:rsid w:val="00B705F5"/>
    <w:rsid w:val="00B71527"/>
    <w:rsid w:val="00B71779"/>
    <w:rsid w:val="00B71EC5"/>
    <w:rsid w:val="00B71F06"/>
    <w:rsid w:val="00B72059"/>
    <w:rsid w:val="00B729C2"/>
    <w:rsid w:val="00B7338B"/>
    <w:rsid w:val="00B73523"/>
    <w:rsid w:val="00B73DD0"/>
    <w:rsid w:val="00B73EC6"/>
    <w:rsid w:val="00B745F2"/>
    <w:rsid w:val="00B74639"/>
    <w:rsid w:val="00B7465B"/>
    <w:rsid w:val="00B74A7D"/>
    <w:rsid w:val="00B74CD7"/>
    <w:rsid w:val="00B754C5"/>
    <w:rsid w:val="00B76440"/>
    <w:rsid w:val="00B7659D"/>
    <w:rsid w:val="00B7675B"/>
    <w:rsid w:val="00B77217"/>
    <w:rsid w:val="00B77E7F"/>
    <w:rsid w:val="00B80573"/>
    <w:rsid w:val="00B8142E"/>
    <w:rsid w:val="00B81F90"/>
    <w:rsid w:val="00B81FE4"/>
    <w:rsid w:val="00B81FF5"/>
    <w:rsid w:val="00B828AF"/>
    <w:rsid w:val="00B8305A"/>
    <w:rsid w:val="00B833A8"/>
    <w:rsid w:val="00B836F3"/>
    <w:rsid w:val="00B83BC8"/>
    <w:rsid w:val="00B84D03"/>
    <w:rsid w:val="00B851FB"/>
    <w:rsid w:val="00B85342"/>
    <w:rsid w:val="00B85545"/>
    <w:rsid w:val="00B85735"/>
    <w:rsid w:val="00B86261"/>
    <w:rsid w:val="00B86459"/>
    <w:rsid w:val="00B86A38"/>
    <w:rsid w:val="00B86FA0"/>
    <w:rsid w:val="00B871FA"/>
    <w:rsid w:val="00B87869"/>
    <w:rsid w:val="00B90B8A"/>
    <w:rsid w:val="00B90D95"/>
    <w:rsid w:val="00B921DC"/>
    <w:rsid w:val="00B9221A"/>
    <w:rsid w:val="00B923AC"/>
    <w:rsid w:val="00B92F9C"/>
    <w:rsid w:val="00B930D2"/>
    <w:rsid w:val="00B93485"/>
    <w:rsid w:val="00B934A5"/>
    <w:rsid w:val="00B93531"/>
    <w:rsid w:val="00B93E29"/>
    <w:rsid w:val="00B949C7"/>
    <w:rsid w:val="00B95B00"/>
    <w:rsid w:val="00B973D7"/>
    <w:rsid w:val="00B9783D"/>
    <w:rsid w:val="00B97A03"/>
    <w:rsid w:val="00B97A86"/>
    <w:rsid w:val="00B97EC0"/>
    <w:rsid w:val="00BA0B41"/>
    <w:rsid w:val="00BA183B"/>
    <w:rsid w:val="00BA19C8"/>
    <w:rsid w:val="00BA1B1A"/>
    <w:rsid w:val="00BA1E6B"/>
    <w:rsid w:val="00BA2025"/>
    <w:rsid w:val="00BA2498"/>
    <w:rsid w:val="00BA2AD4"/>
    <w:rsid w:val="00BA303D"/>
    <w:rsid w:val="00BA3DF0"/>
    <w:rsid w:val="00BA5327"/>
    <w:rsid w:val="00BA573C"/>
    <w:rsid w:val="00BA5868"/>
    <w:rsid w:val="00BA5FFF"/>
    <w:rsid w:val="00BA60B9"/>
    <w:rsid w:val="00BA62CA"/>
    <w:rsid w:val="00BA6542"/>
    <w:rsid w:val="00BA7A00"/>
    <w:rsid w:val="00BA7FE4"/>
    <w:rsid w:val="00BB00DF"/>
    <w:rsid w:val="00BB01EF"/>
    <w:rsid w:val="00BB07A6"/>
    <w:rsid w:val="00BB0860"/>
    <w:rsid w:val="00BB101F"/>
    <w:rsid w:val="00BB1165"/>
    <w:rsid w:val="00BB13BA"/>
    <w:rsid w:val="00BB176D"/>
    <w:rsid w:val="00BB1B6F"/>
    <w:rsid w:val="00BB1DE8"/>
    <w:rsid w:val="00BB2255"/>
    <w:rsid w:val="00BB2B86"/>
    <w:rsid w:val="00BB3181"/>
    <w:rsid w:val="00BB349B"/>
    <w:rsid w:val="00BB43E7"/>
    <w:rsid w:val="00BB471E"/>
    <w:rsid w:val="00BB4A3C"/>
    <w:rsid w:val="00BB5628"/>
    <w:rsid w:val="00BB56BD"/>
    <w:rsid w:val="00BB58F5"/>
    <w:rsid w:val="00BB61A0"/>
    <w:rsid w:val="00BB6595"/>
    <w:rsid w:val="00BB721F"/>
    <w:rsid w:val="00BB74A5"/>
    <w:rsid w:val="00BB7757"/>
    <w:rsid w:val="00BC0A1E"/>
    <w:rsid w:val="00BC14F7"/>
    <w:rsid w:val="00BC1A2D"/>
    <w:rsid w:val="00BC1CD7"/>
    <w:rsid w:val="00BC1FC1"/>
    <w:rsid w:val="00BC212C"/>
    <w:rsid w:val="00BC3787"/>
    <w:rsid w:val="00BC43CC"/>
    <w:rsid w:val="00BC43D9"/>
    <w:rsid w:val="00BC4EB5"/>
    <w:rsid w:val="00BC4FA3"/>
    <w:rsid w:val="00BC556E"/>
    <w:rsid w:val="00BC5911"/>
    <w:rsid w:val="00BC5A94"/>
    <w:rsid w:val="00BC5E9A"/>
    <w:rsid w:val="00BC7332"/>
    <w:rsid w:val="00BC7378"/>
    <w:rsid w:val="00BD022C"/>
    <w:rsid w:val="00BD10B3"/>
    <w:rsid w:val="00BD1567"/>
    <w:rsid w:val="00BD1C36"/>
    <w:rsid w:val="00BD2CD5"/>
    <w:rsid w:val="00BD2D42"/>
    <w:rsid w:val="00BD3008"/>
    <w:rsid w:val="00BD30B8"/>
    <w:rsid w:val="00BD39A3"/>
    <w:rsid w:val="00BD486C"/>
    <w:rsid w:val="00BD4DF8"/>
    <w:rsid w:val="00BD5599"/>
    <w:rsid w:val="00BD5B99"/>
    <w:rsid w:val="00BD5BA8"/>
    <w:rsid w:val="00BD5F72"/>
    <w:rsid w:val="00BD6109"/>
    <w:rsid w:val="00BD6899"/>
    <w:rsid w:val="00BD6C53"/>
    <w:rsid w:val="00BD728E"/>
    <w:rsid w:val="00BD7ACC"/>
    <w:rsid w:val="00BD7E36"/>
    <w:rsid w:val="00BD7E9A"/>
    <w:rsid w:val="00BD7FC3"/>
    <w:rsid w:val="00BE0C7A"/>
    <w:rsid w:val="00BE1192"/>
    <w:rsid w:val="00BE1620"/>
    <w:rsid w:val="00BE1827"/>
    <w:rsid w:val="00BE1B18"/>
    <w:rsid w:val="00BE20D4"/>
    <w:rsid w:val="00BE23CA"/>
    <w:rsid w:val="00BE274F"/>
    <w:rsid w:val="00BE2AFC"/>
    <w:rsid w:val="00BE30B1"/>
    <w:rsid w:val="00BE3243"/>
    <w:rsid w:val="00BE32E0"/>
    <w:rsid w:val="00BE3CE1"/>
    <w:rsid w:val="00BE3F17"/>
    <w:rsid w:val="00BE4205"/>
    <w:rsid w:val="00BE44E8"/>
    <w:rsid w:val="00BE48A4"/>
    <w:rsid w:val="00BE5676"/>
    <w:rsid w:val="00BE5A63"/>
    <w:rsid w:val="00BE61D9"/>
    <w:rsid w:val="00BE69AD"/>
    <w:rsid w:val="00BE6A47"/>
    <w:rsid w:val="00BE7462"/>
    <w:rsid w:val="00BE7A53"/>
    <w:rsid w:val="00BE7D67"/>
    <w:rsid w:val="00BE7F48"/>
    <w:rsid w:val="00BF1669"/>
    <w:rsid w:val="00BF1902"/>
    <w:rsid w:val="00BF1A0E"/>
    <w:rsid w:val="00BF28C0"/>
    <w:rsid w:val="00BF3337"/>
    <w:rsid w:val="00BF346B"/>
    <w:rsid w:val="00BF3492"/>
    <w:rsid w:val="00BF4863"/>
    <w:rsid w:val="00BF4B53"/>
    <w:rsid w:val="00BF5962"/>
    <w:rsid w:val="00BF5B47"/>
    <w:rsid w:val="00BF69AF"/>
    <w:rsid w:val="00BF76CF"/>
    <w:rsid w:val="00BF795D"/>
    <w:rsid w:val="00BF7F2C"/>
    <w:rsid w:val="00C0043B"/>
    <w:rsid w:val="00C006AF"/>
    <w:rsid w:val="00C00EFA"/>
    <w:rsid w:val="00C01081"/>
    <w:rsid w:val="00C012EB"/>
    <w:rsid w:val="00C01511"/>
    <w:rsid w:val="00C01AFA"/>
    <w:rsid w:val="00C01F42"/>
    <w:rsid w:val="00C01FB9"/>
    <w:rsid w:val="00C021EB"/>
    <w:rsid w:val="00C0240F"/>
    <w:rsid w:val="00C0396A"/>
    <w:rsid w:val="00C043AD"/>
    <w:rsid w:val="00C04CAE"/>
    <w:rsid w:val="00C04F8E"/>
    <w:rsid w:val="00C057DC"/>
    <w:rsid w:val="00C05B0F"/>
    <w:rsid w:val="00C06353"/>
    <w:rsid w:val="00C06E06"/>
    <w:rsid w:val="00C07172"/>
    <w:rsid w:val="00C0750B"/>
    <w:rsid w:val="00C07663"/>
    <w:rsid w:val="00C07BF7"/>
    <w:rsid w:val="00C100EA"/>
    <w:rsid w:val="00C107DA"/>
    <w:rsid w:val="00C10B89"/>
    <w:rsid w:val="00C10D93"/>
    <w:rsid w:val="00C11647"/>
    <w:rsid w:val="00C116C7"/>
    <w:rsid w:val="00C1186F"/>
    <w:rsid w:val="00C1227D"/>
    <w:rsid w:val="00C125AF"/>
    <w:rsid w:val="00C12998"/>
    <w:rsid w:val="00C12F6B"/>
    <w:rsid w:val="00C1338D"/>
    <w:rsid w:val="00C1366F"/>
    <w:rsid w:val="00C136CB"/>
    <w:rsid w:val="00C137F6"/>
    <w:rsid w:val="00C145EC"/>
    <w:rsid w:val="00C1496D"/>
    <w:rsid w:val="00C14C60"/>
    <w:rsid w:val="00C14CC7"/>
    <w:rsid w:val="00C153C0"/>
    <w:rsid w:val="00C16924"/>
    <w:rsid w:val="00C1757B"/>
    <w:rsid w:val="00C17B36"/>
    <w:rsid w:val="00C17F52"/>
    <w:rsid w:val="00C20126"/>
    <w:rsid w:val="00C20168"/>
    <w:rsid w:val="00C20907"/>
    <w:rsid w:val="00C20C42"/>
    <w:rsid w:val="00C21759"/>
    <w:rsid w:val="00C21B6B"/>
    <w:rsid w:val="00C22350"/>
    <w:rsid w:val="00C22951"/>
    <w:rsid w:val="00C229B3"/>
    <w:rsid w:val="00C22CD3"/>
    <w:rsid w:val="00C25025"/>
    <w:rsid w:val="00C2525B"/>
    <w:rsid w:val="00C2551B"/>
    <w:rsid w:val="00C263B4"/>
    <w:rsid w:val="00C26752"/>
    <w:rsid w:val="00C26AB3"/>
    <w:rsid w:val="00C26C63"/>
    <w:rsid w:val="00C26CE2"/>
    <w:rsid w:val="00C26D62"/>
    <w:rsid w:val="00C26F32"/>
    <w:rsid w:val="00C30021"/>
    <w:rsid w:val="00C30D29"/>
    <w:rsid w:val="00C312AF"/>
    <w:rsid w:val="00C31394"/>
    <w:rsid w:val="00C32165"/>
    <w:rsid w:val="00C32DEE"/>
    <w:rsid w:val="00C3322C"/>
    <w:rsid w:val="00C337C1"/>
    <w:rsid w:val="00C338D5"/>
    <w:rsid w:val="00C348DF"/>
    <w:rsid w:val="00C35119"/>
    <w:rsid w:val="00C35685"/>
    <w:rsid w:val="00C35782"/>
    <w:rsid w:val="00C36004"/>
    <w:rsid w:val="00C362E2"/>
    <w:rsid w:val="00C3671F"/>
    <w:rsid w:val="00C3685D"/>
    <w:rsid w:val="00C36963"/>
    <w:rsid w:val="00C37019"/>
    <w:rsid w:val="00C37A6D"/>
    <w:rsid w:val="00C37D92"/>
    <w:rsid w:val="00C40363"/>
    <w:rsid w:val="00C409C0"/>
    <w:rsid w:val="00C40E17"/>
    <w:rsid w:val="00C41016"/>
    <w:rsid w:val="00C41AA2"/>
    <w:rsid w:val="00C420B6"/>
    <w:rsid w:val="00C440CF"/>
    <w:rsid w:val="00C44144"/>
    <w:rsid w:val="00C44B7E"/>
    <w:rsid w:val="00C450A9"/>
    <w:rsid w:val="00C45109"/>
    <w:rsid w:val="00C458BF"/>
    <w:rsid w:val="00C45EFB"/>
    <w:rsid w:val="00C466AC"/>
    <w:rsid w:val="00C46853"/>
    <w:rsid w:val="00C46A2B"/>
    <w:rsid w:val="00C46AF9"/>
    <w:rsid w:val="00C46C46"/>
    <w:rsid w:val="00C472E3"/>
    <w:rsid w:val="00C47561"/>
    <w:rsid w:val="00C47714"/>
    <w:rsid w:val="00C5001C"/>
    <w:rsid w:val="00C50028"/>
    <w:rsid w:val="00C50C6C"/>
    <w:rsid w:val="00C51576"/>
    <w:rsid w:val="00C515A2"/>
    <w:rsid w:val="00C51670"/>
    <w:rsid w:val="00C518AE"/>
    <w:rsid w:val="00C5238B"/>
    <w:rsid w:val="00C5282D"/>
    <w:rsid w:val="00C52AF6"/>
    <w:rsid w:val="00C53034"/>
    <w:rsid w:val="00C530F5"/>
    <w:rsid w:val="00C535D8"/>
    <w:rsid w:val="00C547BA"/>
    <w:rsid w:val="00C5529C"/>
    <w:rsid w:val="00C5583F"/>
    <w:rsid w:val="00C55F21"/>
    <w:rsid w:val="00C56543"/>
    <w:rsid w:val="00C565AB"/>
    <w:rsid w:val="00C565C6"/>
    <w:rsid w:val="00C568E3"/>
    <w:rsid w:val="00C56AFC"/>
    <w:rsid w:val="00C56F2E"/>
    <w:rsid w:val="00C57704"/>
    <w:rsid w:val="00C6088C"/>
    <w:rsid w:val="00C60DDE"/>
    <w:rsid w:val="00C613A0"/>
    <w:rsid w:val="00C61BB6"/>
    <w:rsid w:val="00C628EF"/>
    <w:rsid w:val="00C62AAE"/>
    <w:rsid w:val="00C62CB4"/>
    <w:rsid w:val="00C63A78"/>
    <w:rsid w:val="00C63FAD"/>
    <w:rsid w:val="00C64078"/>
    <w:rsid w:val="00C64387"/>
    <w:rsid w:val="00C644AB"/>
    <w:rsid w:val="00C644F0"/>
    <w:rsid w:val="00C645AB"/>
    <w:rsid w:val="00C64665"/>
    <w:rsid w:val="00C64944"/>
    <w:rsid w:val="00C6502E"/>
    <w:rsid w:val="00C67514"/>
    <w:rsid w:val="00C67614"/>
    <w:rsid w:val="00C67DC4"/>
    <w:rsid w:val="00C701FE"/>
    <w:rsid w:val="00C7116C"/>
    <w:rsid w:val="00C71400"/>
    <w:rsid w:val="00C71DAB"/>
    <w:rsid w:val="00C7348F"/>
    <w:rsid w:val="00C7361C"/>
    <w:rsid w:val="00C73711"/>
    <w:rsid w:val="00C738D5"/>
    <w:rsid w:val="00C73A11"/>
    <w:rsid w:val="00C73BFF"/>
    <w:rsid w:val="00C73CEE"/>
    <w:rsid w:val="00C7485C"/>
    <w:rsid w:val="00C7517B"/>
    <w:rsid w:val="00C756C4"/>
    <w:rsid w:val="00C756F1"/>
    <w:rsid w:val="00C7572F"/>
    <w:rsid w:val="00C75A5B"/>
    <w:rsid w:val="00C764BF"/>
    <w:rsid w:val="00C7665E"/>
    <w:rsid w:val="00C7684C"/>
    <w:rsid w:val="00C76D05"/>
    <w:rsid w:val="00C76D5D"/>
    <w:rsid w:val="00C772F2"/>
    <w:rsid w:val="00C778A1"/>
    <w:rsid w:val="00C8016E"/>
    <w:rsid w:val="00C80EE9"/>
    <w:rsid w:val="00C81492"/>
    <w:rsid w:val="00C8175B"/>
    <w:rsid w:val="00C81B86"/>
    <w:rsid w:val="00C8218C"/>
    <w:rsid w:val="00C82DB5"/>
    <w:rsid w:val="00C8318F"/>
    <w:rsid w:val="00C831AD"/>
    <w:rsid w:val="00C8356C"/>
    <w:rsid w:val="00C83E6F"/>
    <w:rsid w:val="00C840AA"/>
    <w:rsid w:val="00C841FD"/>
    <w:rsid w:val="00C84906"/>
    <w:rsid w:val="00C84A0E"/>
    <w:rsid w:val="00C84CD9"/>
    <w:rsid w:val="00C84DE2"/>
    <w:rsid w:val="00C8504C"/>
    <w:rsid w:val="00C8519D"/>
    <w:rsid w:val="00C8633C"/>
    <w:rsid w:val="00C9077B"/>
    <w:rsid w:val="00C907F1"/>
    <w:rsid w:val="00C90B1C"/>
    <w:rsid w:val="00C91351"/>
    <w:rsid w:val="00C91524"/>
    <w:rsid w:val="00C91652"/>
    <w:rsid w:val="00C91B2D"/>
    <w:rsid w:val="00C9284E"/>
    <w:rsid w:val="00C93B8B"/>
    <w:rsid w:val="00C93EEF"/>
    <w:rsid w:val="00C94080"/>
    <w:rsid w:val="00C946E6"/>
    <w:rsid w:val="00C94E86"/>
    <w:rsid w:val="00C95BBD"/>
    <w:rsid w:val="00C95C5C"/>
    <w:rsid w:val="00C95E26"/>
    <w:rsid w:val="00C9638E"/>
    <w:rsid w:val="00C963E4"/>
    <w:rsid w:val="00C96753"/>
    <w:rsid w:val="00C97865"/>
    <w:rsid w:val="00C9787E"/>
    <w:rsid w:val="00C978E7"/>
    <w:rsid w:val="00C97A02"/>
    <w:rsid w:val="00C97EDA"/>
    <w:rsid w:val="00C97F7B"/>
    <w:rsid w:val="00CA0706"/>
    <w:rsid w:val="00CA08B8"/>
    <w:rsid w:val="00CA0ABE"/>
    <w:rsid w:val="00CA2264"/>
    <w:rsid w:val="00CA30AE"/>
    <w:rsid w:val="00CA30ED"/>
    <w:rsid w:val="00CA3B07"/>
    <w:rsid w:val="00CA3B6A"/>
    <w:rsid w:val="00CA423F"/>
    <w:rsid w:val="00CA43FA"/>
    <w:rsid w:val="00CA4687"/>
    <w:rsid w:val="00CA54B7"/>
    <w:rsid w:val="00CA5518"/>
    <w:rsid w:val="00CA5565"/>
    <w:rsid w:val="00CA56F1"/>
    <w:rsid w:val="00CA5A22"/>
    <w:rsid w:val="00CA5C3E"/>
    <w:rsid w:val="00CA5ED9"/>
    <w:rsid w:val="00CA65FD"/>
    <w:rsid w:val="00CA7594"/>
    <w:rsid w:val="00CA78A3"/>
    <w:rsid w:val="00CA7917"/>
    <w:rsid w:val="00CA7CF9"/>
    <w:rsid w:val="00CB014A"/>
    <w:rsid w:val="00CB01F8"/>
    <w:rsid w:val="00CB043F"/>
    <w:rsid w:val="00CB04AA"/>
    <w:rsid w:val="00CB06E2"/>
    <w:rsid w:val="00CB0C25"/>
    <w:rsid w:val="00CB1EC0"/>
    <w:rsid w:val="00CB1F17"/>
    <w:rsid w:val="00CB283B"/>
    <w:rsid w:val="00CB33A9"/>
    <w:rsid w:val="00CB36C0"/>
    <w:rsid w:val="00CB3E37"/>
    <w:rsid w:val="00CB3EEC"/>
    <w:rsid w:val="00CB4562"/>
    <w:rsid w:val="00CB4866"/>
    <w:rsid w:val="00CB49DF"/>
    <w:rsid w:val="00CB4AB2"/>
    <w:rsid w:val="00CB4C32"/>
    <w:rsid w:val="00CB50B8"/>
    <w:rsid w:val="00CB623D"/>
    <w:rsid w:val="00CB6AE2"/>
    <w:rsid w:val="00CB6CA1"/>
    <w:rsid w:val="00CB7DFC"/>
    <w:rsid w:val="00CC08EA"/>
    <w:rsid w:val="00CC0A35"/>
    <w:rsid w:val="00CC1556"/>
    <w:rsid w:val="00CC2562"/>
    <w:rsid w:val="00CC2BEE"/>
    <w:rsid w:val="00CC2CC0"/>
    <w:rsid w:val="00CC2F6C"/>
    <w:rsid w:val="00CC3617"/>
    <w:rsid w:val="00CC3915"/>
    <w:rsid w:val="00CC3F54"/>
    <w:rsid w:val="00CC41BF"/>
    <w:rsid w:val="00CC4395"/>
    <w:rsid w:val="00CC49F4"/>
    <w:rsid w:val="00CC4BBF"/>
    <w:rsid w:val="00CC4EEC"/>
    <w:rsid w:val="00CC537E"/>
    <w:rsid w:val="00CC5440"/>
    <w:rsid w:val="00CC5D5F"/>
    <w:rsid w:val="00CC5E51"/>
    <w:rsid w:val="00CC628D"/>
    <w:rsid w:val="00CC66B5"/>
    <w:rsid w:val="00CC6865"/>
    <w:rsid w:val="00CC69E2"/>
    <w:rsid w:val="00CC6D2B"/>
    <w:rsid w:val="00CC6E85"/>
    <w:rsid w:val="00CC6FD7"/>
    <w:rsid w:val="00CC75B3"/>
    <w:rsid w:val="00CC7769"/>
    <w:rsid w:val="00CC7C18"/>
    <w:rsid w:val="00CC7F4E"/>
    <w:rsid w:val="00CD0072"/>
    <w:rsid w:val="00CD0267"/>
    <w:rsid w:val="00CD06AA"/>
    <w:rsid w:val="00CD07FE"/>
    <w:rsid w:val="00CD13E3"/>
    <w:rsid w:val="00CD149B"/>
    <w:rsid w:val="00CD166A"/>
    <w:rsid w:val="00CD1F23"/>
    <w:rsid w:val="00CD240C"/>
    <w:rsid w:val="00CD2455"/>
    <w:rsid w:val="00CD2EA0"/>
    <w:rsid w:val="00CD35B9"/>
    <w:rsid w:val="00CD3D36"/>
    <w:rsid w:val="00CD3D9A"/>
    <w:rsid w:val="00CD3EE8"/>
    <w:rsid w:val="00CD3FA0"/>
    <w:rsid w:val="00CD45A6"/>
    <w:rsid w:val="00CD5076"/>
    <w:rsid w:val="00CD5ACC"/>
    <w:rsid w:val="00CD63C4"/>
    <w:rsid w:val="00CD6C4B"/>
    <w:rsid w:val="00CD74A4"/>
    <w:rsid w:val="00CE0147"/>
    <w:rsid w:val="00CE0462"/>
    <w:rsid w:val="00CE088A"/>
    <w:rsid w:val="00CE0991"/>
    <w:rsid w:val="00CE0E06"/>
    <w:rsid w:val="00CE0F05"/>
    <w:rsid w:val="00CE14FB"/>
    <w:rsid w:val="00CE1691"/>
    <w:rsid w:val="00CE219B"/>
    <w:rsid w:val="00CE2530"/>
    <w:rsid w:val="00CE27CA"/>
    <w:rsid w:val="00CE31A8"/>
    <w:rsid w:val="00CE3D7B"/>
    <w:rsid w:val="00CE3F15"/>
    <w:rsid w:val="00CE4FF8"/>
    <w:rsid w:val="00CE672B"/>
    <w:rsid w:val="00CE71F9"/>
    <w:rsid w:val="00CE78F6"/>
    <w:rsid w:val="00CE7C75"/>
    <w:rsid w:val="00CE7D20"/>
    <w:rsid w:val="00CF0686"/>
    <w:rsid w:val="00CF0B53"/>
    <w:rsid w:val="00CF0B6A"/>
    <w:rsid w:val="00CF1CCD"/>
    <w:rsid w:val="00CF2343"/>
    <w:rsid w:val="00CF2822"/>
    <w:rsid w:val="00CF2B83"/>
    <w:rsid w:val="00CF2D06"/>
    <w:rsid w:val="00CF34C8"/>
    <w:rsid w:val="00CF3602"/>
    <w:rsid w:val="00CF3959"/>
    <w:rsid w:val="00CF3B72"/>
    <w:rsid w:val="00CF3C49"/>
    <w:rsid w:val="00CF3D63"/>
    <w:rsid w:val="00CF41EC"/>
    <w:rsid w:val="00CF496E"/>
    <w:rsid w:val="00CF4E29"/>
    <w:rsid w:val="00CF5036"/>
    <w:rsid w:val="00CF54B9"/>
    <w:rsid w:val="00CF5EDB"/>
    <w:rsid w:val="00CF5F18"/>
    <w:rsid w:val="00CF6609"/>
    <w:rsid w:val="00CF6627"/>
    <w:rsid w:val="00CF668C"/>
    <w:rsid w:val="00CF753D"/>
    <w:rsid w:val="00CF78AA"/>
    <w:rsid w:val="00D0066B"/>
    <w:rsid w:val="00D00AC9"/>
    <w:rsid w:val="00D020E3"/>
    <w:rsid w:val="00D02633"/>
    <w:rsid w:val="00D02CFF"/>
    <w:rsid w:val="00D04135"/>
    <w:rsid w:val="00D04165"/>
    <w:rsid w:val="00D045EE"/>
    <w:rsid w:val="00D04A0D"/>
    <w:rsid w:val="00D053D7"/>
    <w:rsid w:val="00D0549B"/>
    <w:rsid w:val="00D0588B"/>
    <w:rsid w:val="00D05CEF"/>
    <w:rsid w:val="00D06051"/>
    <w:rsid w:val="00D0693A"/>
    <w:rsid w:val="00D06BDF"/>
    <w:rsid w:val="00D06CB1"/>
    <w:rsid w:val="00D06D15"/>
    <w:rsid w:val="00D07179"/>
    <w:rsid w:val="00D0795D"/>
    <w:rsid w:val="00D107BD"/>
    <w:rsid w:val="00D1097A"/>
    <w:rsid w:val="00D10C3D"/>
    <w:rsid w:val="00D1197A"/>
    <w:rsid w:val="00D11D33"/>
    <w:rsid w:val="00D11DCB"/>
    <w:rsid w:val="00D12680"/>
    <w:rsid w:val="00D12FE2"/>
    <w:rsid w:val="00D139E3"/>
    <w:rsid w:val="00D13A67"/>
    <w:rsid w:val="00D13BD3"/>
    <w:rsid w:val="00D13BDF"/>
    <w:rsid w:val="00D14EF2"/>
    <w:rsid w:val="00D1576F"/>
    <w:rsid w:val="00D1578F"/>
    <w:rsid w:val="00D157C8"/>
    <w:rsid w:val="00D1608C"/>
    <w:rsid w:val="00D16429"/>
    <w:rsid w:val="00D16AC3"/>
    <w:rsid w:val="00D16F33"/>
    <w:rsid w:val="00D16F87"/>
    <w:rsid w:val="00D20FC5"/>
    <w:rsid w:val="00D21311"/>
    <w:rsid w:val="00D2140A"/>
    <w:rsid w:val="00D21C64"/>
    <w:rsid w:val="00D21E99"/>
    <w:rsid w:val="00D22368"/>
    <w:rsid w:val="00D237DB"/>
    <w:rsid w:val="00D238F9"/>
    <w:rsid w:val="00D243EB"/>
    <w:rsid w:val="00D24C96"/>
    <w:rsid w:val="00D25146"/>
    <w:rsid w:val="00D25723"/>
    <w:rsid w:val="00D25E99"/>
    <w:rsid w:val="00D2607E"/>
    <w:rsid w:val="00D26C24"/>
    <w:rsid w:val="00D26C3D"/>
    <w:rsid w:val="00D26D48"/>
    <w:rsid w:val="00D26DE6"/>
    <w:rsid w:val="00D27035"/>
    <w:rsid w:val="00D27A07"/>
    <w:rsid w:val="00D301DE"/>
    <w:rsid w:val="00D30CF5"/>
    <w:rsid w:val="00D31445"/>
    <w:rsid w:val="00D318D0"/>
    <w:rsid w:val="00D31DFC"/>
    <w:rsid w:val="00D31EC2"/>
    <w:rsid w:val="00D31F6A"/>
    <w:rsid w:val="00D32189"/>
    <w:rsid w:val="00D329E8"/>
    <w:rsid w:val="00D32D18"/>
    <w:rsid w:val="00D335F0"/>
    <w:rsid w:val="00D337C7"/>
    <w:rsid w:val="00D3380F"/>
    <w:rsid w:val="00D33906"/>
    <w:rsid w:val="00D34808"/>
    <w:rsid w:val="00D34B63"/>
    <w:rsid w:val="00D35CBE"/>
    <w:rsid w:val="00D362F5"/>
    <w:rsid w:val="00D36563"/>
    <w:rsid w:val="00D365D0"/>
    <w:rsid w:val="00D367FF"/>
    <w:rsid w:val="00D416DC"/>
    <w:rsid w:val="00D4202B"/>
    <w:rsid w:val="00D4209A"/>
    <w:rsid w:val="00D42392"/>
    <w:rsid w:val="00D42896"/>
    <w:rsid w:val="00D42DA1"/>
    <w:rsid w:val="00D4321B"/>
    <w:rsid w:val="00D4374D"/>
    <w:rsid w:val="00D43957"/>
    <w:rsid w:val="00D43D92"/>
    <w:rsid w:val="00D453A4"/>
    <w:rsid w:val="00D458FA"/>
    <w:rsid w:val="00D4623F"/>
    <w:rsid w:val="00D462E1"/>
    <w:rsid w:val="00D467F1"/>
    <w:rsid w:val="00D47654"/>
    <w:rsid w:val="00D478AB"/>
    <w:rsid w:val="00D47C46"/>
    <w:rsid w:val="00D5078A"/>
    <w:rsid w:val="00D508DB"/>
    <w:rsid w:val="00D50B43"/>
    <w:rsid w:val="00D50E99"/>
    <w:rsid w:val="00D517D7"/>
    <w:rsid w:val="00D5192B"/>
    <w:rsid w:val="00D51AF5"/>
    <w:rsid w:val="00D51E6B"/>
    <w:rsid w:val="00D51FDA"/>
    <w:rsid w:val="00D52004"/>
    <w:rsid w:val="00D52512"/>
    <w:rsid w:val="00D52B08"/>
    <w:rsid w:val="00D530EA"/>
    <w:rsid w:val="00D532EF"/>
    <w:rsid w:val="00D53FAA"/>
    <w:rsid w:val="00D545AD"/>
    <w:rsid w:val="00D54D8A"/>
    <w:rsid w:val="00D5502C"/>
    <w:rsid w:val="00D551A4"/>
    <w:rsid w:val="00D560E6"/>
    <w:rsid w:val="00D56106"/>
    <w:rsid w:val="00D56576"/>
    <w:rsid w:val="00D577EB"/>
    <w:rsid w:val="00D577EC"/>
    <w:rsid w:val="00D57971"/>
    <w:rsid w:val="00D602A0"/>
    <w:rsid w:val="00D6058D"/>
    <w:rsid w:val="00D6099E"/>
    <w:rsid w:val="00D60D0D"/>
    <w:rsid w:val="00D611F0"/>
    <w:rsid w:val="00D615FB"/>
    <w:rsid w:val="00D61834"/>
    <w:rsid w:val="00D6191B"/>
    <w:rsid w:val="00D61A8B"/>
    <w:rsid w:val="00D621EF"/>
    <w:rsid w:val="00D62561"/>
    <w:rsid w:val="00D6272A"/>
    <w:rsid w:val="00D62E88"/>
    <w:rsid w:val="00D639F6"/>
    <w:rsid w:val="00D6410B"/>
    <w:rsid w:val="00D64216"/>
    <w:rsid w:val="00D643C1"/>
    <w:rsid w:val="00D64954"/>
    <w:rsid w:val="00D64FCF"/>
    <w:rsid w:val="00D65159"/>
    <w:rsid w:val="00D655B0"/>
    <w:rsid w:val="00D656AD"/>
    <w:rsid w:val="00D65A63"/>
    <w:rsid w:val="00D65B9C"/>
    <w:rsid w:val="00D66D37"/>
    <w:rsid w:val="00D67985"/>
    <w:rsid w:val="00D679EF"/>
    <w:rsid w:val="00D67AE5"/>
    <w:rsid w:val="00D705A5"/>
    <w:rsid w:val="00D70F78"/>
    <w:rsid w:val="00D71763"/>
    <w:rsid w:val="00D72048"/>
    <w:rsid w:val="00D727C8"/>
    <w:rsid w:val="00D72A3E"/>
    <w:rsid w:val="00D72B6A"/>
    <w:rsid w:val="00D731B7"/>
    <w:rsid w:val="00D732BD"/>
    <w:rsid w:val="00D73324"/>
    <w:rsid w:val="00D73DA3"/>
    <w:rsid w:val="00D74471"/>
    <w:rsid w:val="00D75007"/>
    <w:rsid w:val="00D7505C"/>
    <w:rsid w:val="00D753A0"/>
    <w:rsid w:val="00D759AB"/>
    <w:rsid w:val="00D759DD"/>
    <w:rsid w:val="00D7638D"/>
    <w:rsid w:val="00D765BF"/>
    <w:rsid w:val="00D76B94"/>
    <w:rsid w:val="00D7707B"/>
    <w:rsid w:val="00D800E8"/>
    <w:rsid w:val="00D805F5"/>
    <w:rsid w:val="00D80853"/>
    <w:rsid w:val="00D81B4C"/>
    <w:rsid w:val="00D81B8F"/>
    <w:rsid w:val="00D8270E"/>
    <w:rsid w:val="00D829AA"/>
    <w:rsid w:val="00D82AD4"/>
    <w:rsid w:val="00D82C56"/>
    <w:rsid w:val="00D83127"/>
    <w:rsid w:val="00D834BA"/>
    <w:rsid w:val="00D83653"/>
    <w:rsid w:val="00D8369B"/>
    <w:rsid w:val="00D8402F"/>
    <w:rsid w:val="00D84141"/>
    <w:rsid w:val="00D841FC"/>
    <w:rsid w:val="00D848B9"/>
    <w:rsid w:val="00D85073"/>
    <w:rsid w:val="00D850E2"/>
    <w:rsid w:val="00D85626"/>
    <w:rsid w:val="00D8696E"/>
    <w:rsid w:val="00D86B7A"/>
    <w:rsid w:val="00D87F5E"/>
    <w:rsid w:val="00D9018B"/>
    <w:rsid w:val="00D904D9"/>
    <w:rsid w:val="00D90B2B"/>
    <w:rsid w:val="00D910DC"/>
    <w:rsid w:val="00D917C6"/>
    <w:rsid w:val="00D9237E"/>
    <w:rsid w:val="00D9272C"/>
    <w:rsid w:val="00D92EF2"/>
    <w:rsid w:val="00D93178"/>
    <w:rsid w:val="00D934E9"/>
    <w:rsid w:val="00D93935"/>
    <w:rsid w:val="00D93987"/>
    <w:rsid w:val="00D93CCE"/>
    <w:rsid w:val="00D93E09"/>
    <w:rsid w:val="00D9416A"/>
    <w:rsid w:val="00D94B2C"/>
    <w:rsid w:val="00D9536A"/>
    <w:rsid w:val="00D95A85"/>
    <w:rsid w:val="00D95AE9"/>
    <w:rsid w:val="00D95DC1"/>
    <w:rsid w:val="00D96081"/>
    <w:rsid w:val="00D967CB"/>
    <w:rsid w:val="00D96C6A"/>
    <w:rsid w:val="00D96F37"/>
    <w:rsid w:val="00DA0863"/>
    <w:rsid w:val="00DA0DFC"/>
    <w:rsid w:val="00DA148C"/>
    <w:rsid w:val="00DA186B"/>
    <w:rsid w:val="00DA1DB1"/>
    <w:rsid w:val="00DA1EDF"/>
    <w:rsid w:val="00DA22A2"/>
    <w:rsid w:val="00DA322F"/>
    <w:rsid w:val="00DA3BB1"/>
    <w:rsid w:val="00DA3BF1"/>
    <w:rsid w:val="00DA3C8C"/>
    <w:rsid w:val="00DA4088"/>
    <w:rsid w:val="00DA4299"/>
    <w:rsid w:val="00DA4EDB"/>
    <w:rsid w:val="00DA4FAC"/>
    <w:rsid w:val="00DA5100"/>
    <w:rsid w:val="00DA52A5"/>
    <w:rsid w:val="00DA5371"/>
    <w:rsid w:val="00DA5D5E"/>
    <w:rsid w:val="00DA61EF"/>
    <w:rsid w:val="00DA6671"/>
    <w:rsid w:val="00DA6A3F"/>
    <w:rsid w:val="00DA6D9B"/>
    <w:rsid w:val="00DA6FAD"/>
    <w:rsid w:val="00DA7544"/>
    <w:rsid w:val="00DA75BB"/>
    <w:rsid w:val="00DA7A34"/>
    <w:rsid w:val="00DA7B87"/>
    <w:rsid w:val="00DA7F51"/>
    <w:rsid w:val="00DA7F89"/>
    <w:rsid w:val="00DB003F"/>
    <w:rsid w:val="00DB02ED"/>
    <w:rsid w:val="00DB036B"/>
    <w:rsid w:val="00DB0EA2"/>
    <w:rsid w:val="00DB1D89"/>
    <w:rsid w:val="00DB1DDE"/>
    <w:rsid w:val="00DB1F63"/>
    <w:rsid w:val="00DB200D"/>
    <w:rsid w:val="00DB22AB"/>
    <w:rsid w:val="00DB28A9"/>
    <w:rsid w:val="00DB2F22"/>
    <w:rsid w:val="00DB3609"/>
    <w:rsid w:val="00DB4760"/>
    <w:rsid w:val="00DB4D3B"/>
    <w:rsid w:val="00DB643B"/>
    <w:rsid w:val="00DB6614"/>
    <w:rsid w:val="00DB675D"/>
    <w:rsid w:val="00DB6959"/>
    <w:rsid w:val="00DC0698"/>
    <w:rsid w:val="00DC07E9"/>
    <w:rsid w:val="00DC0A01"/>
    <w:rsid w:val="00DC0CBB"/>
    <w:rsid w:val="00DC12A6"/>
    <w:rsid w:val="00DC1316"/>
    <w:rsid w:val="00DC2FA5"/>
    <w:rsid w:val="00DC319B"/>
    <w:rsid w:val="00DC33EF"/>
    <w:rsid w:val="00DC36F8"/>
    <w:rsid w:val="00DC3B93"/>
    <w:rsid w:val="00DC3CAE"/>
    <w:rsid w:val="00DC3F8D"/>
    <w:rsid w:val="00DC45D1"/>
    <w:rsid w:val="00DC4BAD"/>
    <w:rsid w:val="00DC5067"/>
    <w:rsid w:val="00DC5759"/>
    <w:rsid w:val="00DC58BC"/>
    <w:rsid w:val="00DC5BAA"/>
    <w:rsid w:val="00DC5FB2"/>
    <w:rsid w:val="00DC612F"/>
    <w:rsid w:val="00DC6AF0"/>
    <w:rsid w:val="00DC6D7D"/>
    <w:rsid w:val="00DC7635"/>
    <w:rsid w:val="00DD0236"/>
    <w:rsid w:val="00DD0951"/>
    <w:rsid w:val="00DD12D3"/>
    <w:rsid w:val="00DD18A0"/>
    <w:rsid w:val="00DD1ECE"/>
    <w:rsid w:val="00DD253D"/>
    <w:rsid w:val="00DD2A6C"/>
    <w:rsid w:val="00DD2DDA"/>
    <w:rsid w:val="00DD2FAC"/>
    <w:rsid w:val="00DD37AA"/>
    <w:rsid w:val="00DD3ABA"/>
    <w:rsid w:val="00DD400A"/>
    <w:rsid w:val="00DD43C3"/>
    <w:rsid w:val="00DD4911"/>
    <w:rsid w:val="00DD4B63"/>
    <w:rsid w:val="00DD4BEA"/>
    <w:rsid w:val="00DD4D51"/>
    <w:rsid w:val="00DD54F2"/>
    <w:rsid w:val="00DD5973"/>
    <w:rsid w:val="00DD6B0D"/>
    <w:rsid w:val="00DD6E1C"/>
    <w:rsid w:val="00DD7705"/>
    <w:rsid w:val="00DE0135"/>
    <w:rsid w:val="00DE058D"/>
    <w:rsid w:val="00DE101B"/>
    <w:rsid w:val="00DE11BF"/>
    <w:rsid w:val="00DE16FD"/>
    <w:rsid w:val="00DE2593"/>
    <w:rsid w:val="00DE2E6B"/>
    <w:rsid w:val="00DE3C5C"/>
    <w:rsid w:val="00DE41CE"/>
    <w:rsid w:val="00DE430E"/>
    <w:rsid w:val="00DE480E"/>
    <w:rsid w:val="00DE531B"/>
    <w:rsid w:val="00DE5AE5"/>
    <w:rsid w:val="00DE7078"/>
    <w:rsid w:val="00DE794D"/>
    <w:rsid w:val="00DE7D0F"/>
    <w:rsid w:val="00DF0112"/>
    <w:rsid w:val="00DF03DB"/>
    <w:rsid w:val="00DF06C5"/>
    <w:rsid w:val="00DF08CF"/>
    <w:rsid w:val="00DF09D8"/>
    <w:rsid w:val="00DF0D35"/>
    <w:rsid w:val="00DF0DC9"/>
    <w:rsid w:val="00DF13D0"/>
    <w:rsid w:val="00DF1557"/>
    <w:rsid w:val="00DF160D"/>
    <w:rsid w:val="00DF166E"/>
    <w:rsid w:val="00DF1A3B"/>
    <w:rsid w:val="00DF1E4F"/>
    <w:rsid w:val="00DF2363"/>
    <w:rsid w:val="00DF2685"/>
    <w:rsid w:val="00DF2842"/>
    <w:rsid w:val="00DF2860"/>
    <w:rsid w:val="00DF29AB"/>
    <w:rsid w:val="00DF2A8A"/>
    <w:rsid w:val="00DF31DF"/>
    <w:rsid w:val="00DF384A"/>
    <w:rsid w:val="00DF3C5A"/>
    <w:rsid w:val="00DF4329"/>
    <w:rsid w:val="00DF577C"/>
    <w:rsid w:val="00DF5B40"/>
    <w:rsid w:val="00DF5C27"/>
    <w:rsid w:val="00DF7099"/>
    <w:rsid w:val="00DF7C04"/>
    <w:rsid w:val="00DF7F7E"/>
    <w:rsid w:val="00E0034F"/>
    <w:rsid w:val="00E00849"/>
    <w:rsid w:val="00E0181C"/>
    <w:rsid w:val="00E019F2"/>
    <w:rsid w:val="00E01DC1"/>
    <w:rsid w:val="00E02135"/>
    <w:rsid w:val="00E024D4"/>
    <w:rsid w:val="00E0252D"/>
    <w:rsid w:val="00E03A00"/>
    <w:rsid w:val="00E04194"/>
    <w:rsid w:val="00E0474B"/>
    <w:rsid w:val="00E04C13"/>
    <w:rsid w:val="00E05105"/>
    <w:rsid w:val="00E0551F"/>
    <w:rsid w:val="00E05F89"/>
    <w:rsid w:val="00E06394"/>
    <w:rsid w:val="00E065A5"/>
    <w:rsid w:val="00E06670"/>
    <w:rsid w:val="00E06803"/>
    <w:rsid w:val="00E068EF"/>
    <w:rsid w:val="00E06970"/>
    <w:rsid w:val="00E06EDC"/>
    <w:rsid w:val="00E0714B"/>
    <w:rsid w:val="00E072E6"/>
    <w:rsid w:val="00E073EB"/>
    <w:rsid w:val="00E07CF6"/>
    <w:rsid w:val="00E1099B"/>
    <w:rsid w:val="00E10BA7"/>
    <w:rsid w:val="00E10C72"/>
    <w:rsid w:val="00E10FF4"/>
    <w:rsid w:val="00E1106D"/>
    <w:rsid w:val="00E110DC"/>
    <w:rsid w:val="00E1149E"/>
    <w:rsid w:val="00E12630"/>
    <w:rsid w:val="00E12AE3"/>
    <w:rsid w:val="00E12CB9"/>
    <w:rsid w:val="00E12D83"/>
    <w:rsid w:val="00E13B74"/>
    <w:rsid w:val="00E13F32"/>
    <w:rsid w:val="00E141D9"/>
    <w:rsid w:val="00E147B3"/>
    <w:rsid w:val="00E147DD"/>
    <w:rsid w:val="00E14A8C"/>
    <w:rsid w:val="00E14BFD"/>
    <w:rsid w:val="00E14C5E"/>
    <w:rsid w:val="00E14FC0"/>
    <w:rsid w:val="00E15454"/>
    <w:rsid w:val="00E157C2"/>
    <w:rsid w:val="00E15942"/>
    <w:rsid w:val="00E15A0A"/>
    <w:rsid w:val="00E15A85"/>
    <w:rsid w:val="00E15CFE"/>
    <w:rsid w:val="00E15D71"/>
    <w:rsid w:val="00E15F02"/>
    <w:rsid w:val="00E16B3D"/>
    <w:rsid w:val="00E17A43"/>
    <w:rsid w:val="00E17F08"/>
    <w:rsid w:val="00E204B3"/>
    <w:rsid w:val="00E20960"/>
    <w:rsid w:val="00E20C2B"/>
    <w:rsid w:val="00E21097"/>
    <w:rsid w:val="00E21D56"/>
    <w:rsid w:val="00E22395"/>
    <w:rsid w:val="00E22403"/>
    <w:rsid w:val="00E22D43"/>
    <w:rsid w:val="00E23132"/>
    <w:rsid w:val="00E23205"/>
    <w:rsid w:val="00E23426"/>
    <w:rsid w:val="00E235F2"/>
    <w:rsid w:val="00E239C4"/>
    <w:rsid w:val="00E23B54"/>
    <w:rsid w:val="00E2421E"/>
    <w:rsid w:val="00E24AE4"/>
    <w:rsid w:val="00E24BE3"/>
    <w:rsid w:val="00E24DC7"/>
    <w:rsid w:val="00E255D9"/>
    <w:rsid w:val="00E25E91"/>
    <w:rsid w:val="00E25F21"/>
    <w:rsid w:val="00E262D5"/>
    <w:rsid w:val="00E2733A"/>
    <w:rsid w:val="00E27389"/>
    <w:rsid w:val="00E27508"/>
    <w:rsid w:val="00E278B0"/>
    <w:rsid w:val="00E27927"/>
    <w:rsid w:val="00E27A4B"/>
    <w:rsid w:val="00E3034D"/>
    <w:rsid w:val="00E30749"/>
    <w:rsid w:val="00E30FE2"/>
    <w:rsid w:val="00E31170"/>
    <w:rsid w:val="00E31C61"/>
    <w:rsid w:val="00E31E7E"/>
    <w:rsid w:val="00E343D1"/>
    <w:rsid w:val="00E34744"/>
    <w:rsid w:val="00E34AEF"/>
    <w:rsid w:val="00E35174"/>
    <w:rsid w:val="00E35BC6"/>
    <w:rsid w:val="00E36527"/>
    <w:rsid w:val="00E36773"/>
    <w:rsid w:val="00E36A6A"/>
    <w:rsid w:val="00E36D26"/>
    <w:rsid w:val="00E37011"/>
    <w:rsid w:val="00E371F8"/>
    <w:rsid w:val="00E3761E"/>
    <w:rsid w:val="00E37A31"/>
    <w:rsid w:val="00E4015E"/>
    <w:rsid w:val="00E401A9"/>
    <w:rsid w:val="00E4069D"/>
    <w:rsid w:val="00E41384"/>
    <w:rsid w:val="00E41983"/>
    <w:rsid w:val="00E41AB5"/>
    <w:rsid w:val="00E420C6"/>
    <w:rsid w:val="00E43268"/>
    <w:rsid w:val="00E43B16"/>
    <w:rsid w:val="00E43CE5"/>
    <w:rsid w:val="00E43E10"/>
    <w:rsid w:val="00E43E61"/>
    <w:rsid w:val="00E43F88"/>
    <w:rsid w:val="00E44867"/>
    <w:rsid w:val="00E449F8"/>
    <w:rsid w:val="00E44F4F"/>
    <w:rsid w:val="00E45566"/>
    <w:rsid w:val="00E459EE"/>
    <w:rsid w:val="00E45AA7"/>
    <w:rsid w:val="00E45B81"/>
    <w:rsid w:val="00E45DFD"/>
    <w:rsid w:val="00E46128"/>
    <w:rsid w:val="00E4673F"/>
    <w:rsid w:val="00E46A4D"/>
    <w:rsid w:val="00E46E50"/>
    <w:rsid w:val="00E50478"/>
    <w:rsid w:val="00E50ABE"/>
    <w:rsid w:val="00E50EAC"/>
    <w:rsid w:val="00E5105C"/>
    <w:rsid w:val="00E51B39"/>
    <w:rsid w:val="00E521B5"/>
    <w:rsid w:val="00E521DD"/>
    <w:rsid w:val="00E52F0A"/>
    <w:rsid w:val="00E53AA3"/>
    <w:rsid w:val="00E53E66"/>
    <w:rsid w:val="00E55451"/>
    <w:rsid w:val="00E555D3"/>
    <w:rsid w:val="00E55781"/>
    <w:rsid w:val="00E55910"/>
    <w:rsid w:val="00E55974"/>
    <w:rsid w:val="00E55C96"/>
    <w:rsid w:val="00E56464"/>
    <w:rsid w:val="00E56EAB"/>
    <w:rsid w:val="00E57631"/>
    <w:rsid w:val="00E57B45"/>
    <w:rsid w:val="00E57C59"/>
    <w:rsid w:val="00E57D48"/>
    <w:rsid w:val="00E57DA5"/>
    <w:rsid w:val="00E6029A"/>
    <w:rsid w:val="00E6075A"/>
    <w:rsid w:val="00E60AC7"/>
    <w:rsid w:val="00E6153F"/>
    <w:rsid w:val="00E61E59"/>
    <w:rsid w:val="00E628A9"/>
    <w:rsid w:val="00E62975"/>
    <w:rsid w:val="00E62A4D"/>
    <w:rsid w:val="00E63A8D"/>
    <w:rsid w:val="00E640CC"/>
    <w:rsid w:val="00E640F4"/>
    <w:rsid w:val="00E6439B"/>
    <w:rsid w:val="00E64E9C"/>
    <w:rsid w:val="00E6590B"/>
    <w:rsid w:val="00E66606"/>
    <w:rsid w:val="00E66702"/>
    <w:rsid w:val="00E66D0B"/>
    <w:rsid w:val="00E6789C"/>
    <w:rsid w:val="00E6796E"/>
    <w:rsid w:val="00E67CAC"/>
    <w:rsid w:val="00E703D1"/>
    <w:rsid w:val="00E70966"/>
    <w:rsid w:val="00E711DB"/>
    <w:rsid w:val="00E7124B"/>
    <w:rsid w:val="00E7151D"/>
    <w:rsid w:val="00E719CA"/>
    <w:rsid w:val="00E71E56"/>
    <w:rsid w:val="00E71FB6"/>
    <w:rsid w:val="00E720DB"/>
    <w:rsid w:val="00E728C3"/>
    <w:rsid w:val="00E72928"/>
    <w:rsid w:val="00E72EBD"/>
    <w:rsid w:val="00E730A4"/>
    <w:rsid w:val="00E731DB"/>
    <w:rsid w:val="00E733B2"/>
    <w:rsid w:val="00E7388D"/>
    <w:rsid w:val="00E73952"/>
    <w:rsid w:val="00E748E5"/>
    <w:rsid w:val="00E74C18"/>
    <w:rsid w:val="00E74CE7"/>
    <w:rsid w:val="00E75123"/>
    <w:rsid w:val="00E7522F"/>
    <w:rsid w:val="00E75243"/>
    <w:rsid w:val="00E752F7"/>
    <w:rsid w:val="00E76642"/>
    <w:rsid w:val="00E76CBF"/>
    <w:rsid w:val="00E76EEC"/>
    <w:rsid w:val="00E77526"/>
    <w:rsid w:val="00E77539"/>
    <w:rsid w:val="00E80064"/>
    <w:rsid w:val="00E80D9C"/>
    <w:rsid w:val="00E8104C"/>
    <w:rsid w:val="00E810DF"/>
    <w:rsid w:val="00E8183B"/>
    <w:rsid w:val="00E81B55"/>
    <w:rsid w:val="00E82510"/>
    <w:rsid w:val="00E82B5B"/>
    <w:rsid w:val="00E82DF0"/>
    <w:rsid w:val="00E83481"/>
    <w:rsid w:val="00E8358D"/>
    <w:rsid w:val="00E83A6C"/>
    <w:rsid w:val="00E83FB6"/>
    <w:rsid w:val="00E8408B"/>
    <w:rsid w:val="00E84D8B"/>
    <w:rsid w:val="00E85683"/>
    <w:rsid w:val="00E8593A"/>
    <w:rsid w:val="00E85AE8"/>
    <w:rsid w:val="00E860C0"/>
    <w:rsid w:val="00E86574"/>
    <w:rsid w:val="00E86599"/>
    <w:rsid w:val="00E86975"/>
    <w:rsid w:val="00E872BD"/>
    <w:rsid w:val="00E8785F"/>
    <w:rsid w:val="00E87F88"/>
    <w:rsid w:val="00E90809"/>
    <w:rsid w:val="00E90E35"/>
    <w:rsid w:val="00E917FB"/>
    <w:rsid w:val="00E91A2F"/>
    <w:rsid w:val="00E92292"/>
    <w:rsid w:val="00E9265A"/>
    <w:rsid w:val="00E92F0E"/>
    <w:rsid w:val="00E932F8"/>
    <w:rsid w:val="00E938FF"/>
    <w:rsid w:val="00E93EB8"/>
    <w:rsid w:val="00E9401C"/>
    <w:rsid w:val="00E944E2"/>
    <w:rsid w:val="00E945CF"/>
    <w:rsid w:val="00E946C7"/>
    <w:rsid w:val="00E9470A"/>
    <w:rsid w:val="00E94824"/>
    <w:rsid w:val="00E95013"/>
    <w:rsid w:val="00E968A3"/>
    <w:rsid w:val="00E96BEB"/>
    <w:rsid w:val="00E9748D"/>
    <w:rsid w:val="00E974FA"/>
    <w:rsid w:val="00EA00F8"/>
    <w:rsid w:val="00EA03A7"/>
    <w:rsid w:val="00EA070A"/>
    <w:rsid w:val="00EA085D"/>
    <w:rsid w:val="00EA1649"/>
    <w:rsid w:val="00EA224E"/>
    <w:rsid w:val="00EA234F"/>
    <w:rsid w:val="00EA2390"/>
    <w:rsid w:val="00EA26BB"/>
    <w:rsid w:val="00EA2767"/>
    <w:rsid w:val="00EA28AB"/>
    <w:rsid w:val="00EA29EE"/>
    <w:rsid w:val="00EA2BE0"/>
    <w:rsid w:val="00EA35E8"/>
    <w:rsid w:val="00EA3E98"/>
    <w:rsid w:val="00EA414D"/>
    <w:rsid w:val="00EA445C"/>
    <w:rsid w:val="00EA46AD"/>
    <w:rsid w:val="00EA4B69"/>
    <w:rsid w:val="00EA5320"/>
    <w:rsid w:val="00EA5F08"/>
    <w:rsid w:val="00EA62E0"/>
    <w:rsid w:val="00EA6391"/>
    <w:rsid w:val="00EA6938"/>
    <w:rsid w:val="00EA6DE8"/>
    <w:rsid w:val="00EA73F2"/>
    <w:rsid w:val="00EA7435"/>
    <w:rsid w:val="00EA76E5"/>
    <w:rsid w:val="00EA778A"/>
    <w:rsid w:val="00EA7D65"/>
    <w:rsid w:val="00EB0843"/>
    <w:rsid w:val="00EB0A7E"/>
    <w:rsid w:val="00EB0EB9"/>
    <w:rsid w:val="00EB1459"/>
    <w:rsid w:val="00EB15F4"/>
    <w:rsid w:val="00EB1863"/>
    <w:rsid w:val="00EB1CF4"/>
    <w:rsid w:val="00EB2AC6"/>
    <w:rsid w:val="00EB2B23"/>
    <w:rsid w:val="00EB32C3"/>
    <w:rsid w:val="00EB3AAE"/>
    <w:rsid w:val="00EB3C7A"/>
    <w:rsid w:val="00EB3D96"/>
    <w:rsid w:val="00EB42BB"/>
    <w:rsid w:val="00EB492E"/>
    <w:rsid w:val="00EB4D91"/>
    <w:rsid w:val="00EB54A1"/>
    <w:rsid w:val="00EB631E"/>
    <w:rsid w:val="00EB6320"/>
    <w:rsid w:val="00EB635F"/>
    <w:rsid w:val="00EB67AD"/>
    <w:rsid w:val="00EB6BBB"/>
    <w:rsid w:val="00EB6F98"/>
    <w:rsid w:val="00EB74F0"/>
    <w:rsid w:val="00EB7B82"/>
    <w:rsid w:val="00EB7DF3"/>
    <w:rsid w:val="00EC02C8"/>
    <w:rsid w:val="00EC0376"/>
    <w:rsid w:val="00EC04E9"/>
    <w:rsid w:val="00EC0F29"/>
    <w:rsid w:val="00EC0F61"/>
    <w:rsid w:val="00EC1C9E"/>
    <w:rsid w:val="00EC228B"/>
    <w:rsid w:val="00EC2684"/>
    <w:rsid w:val="00EC286D"/>
    <w:rsid w:val="00EC3224"/>
    <w:rsid w:val="00EC3D75"/>
    <w:rsid w:val="00EC4439"/>
    <w:rsid w:val="00EC44AC"/>
    <w:rsid w:val="00EC44F9"/>
    <w:rsid w:val="00EC47B3"/>
    <w:rsid w:val="00EC4B3D"/>
    <w:rsid w:val="00EC56B1"/>
    <w:rsid w:val="00EC6183"/>
    <w:rsid w:val="00EC6ABE"/>
    <w:rsid w:val="00EC6EB5"/>
    <w:rsid w:val="00EC741B"/>
    <w:rsid w:val="00EC74C6"/>
    <w:rsid w:val="00EC758C"/>
    <w:rsid w:val="00EC78B9"/>
    <w:rsid w:val="00EC7967"/>
    <w:rsid w:val="00EC7BC1"/>
    <w:rsid w:val="00ED203C"/>
    <w:rsid w:val="00ED23C8"/>
    <w:rsid w:val="00ED261A"/>
    <w:rsid w:val="00ED27A9"/>
    <w:rsid w:val="00ED27B6"/>
    <w:rsid w:val="00ED2835"/>
    <w:rsid w:val="00ED293A"/>
    <w:rsid w:val="00ED2C1A"/>
    <w:rsid w:val="00ED3119"/>
    <w:rsid w:val="00ED3181"/>
    <w:rsid w:val="00ED35F1"/>
    <w:rsid w:val="00ED4F6F"/>
    <w:rsid w:val="00ED500D"/>
    <w:rsid w:val="00ED577A"/>
    <w:rsid w:val="00ED5F61"/>
    <w:rsid w:val="00ED5F9A"/>
    <w:rsid w:val="00ED6C9B"/>
    <w:rsid w:val="00ED7C6C"/>
    <w:rsid w:val="00EE02DE"/>
    <w:rsid w:val="00EE0390"/>
    <w:rsid w:val="00EE039A"/>
    <w:rsid w:val="00EE0425"/>
    <w:rsid w:val="00EE0540"/>
    <w:rsid w:val="00EE0754"/>
    <w:rsid w:val="00EE084C"/>
    <w:rsid w:val="00EE0970"/>
    <w:rsid w:val="00EE0A24"/>
    <w:rsid w:val="00EE0B2A"/>
    <w:rsid w:val="00EE12A6"/>
    <w:rsid w:val="00EE13F6"/>
    <w:rsid w:val="00EE158C"/>
    <w:rsid w:val="00EE1972"/>
    <w:rsid w:val="00EE22E7"/>
    <w:rsid w:val="00EE2A38"/>
    <w:rsid w:val="00EE2ABA"/>
    <w:rsid w:val="00EE2C4C"/>
    <w:rsid w:val="00EE2FD2"/>
    <w:rsid w:val="00EE36E9"/>
    <w:rsid w:val="00EE37E7"/>
    <w:rsid w:val="00EE3D08"/>
    <w:rsid w:val="00EE43C3"/>
    <w:rsid w:val="00EE440C"/>
    <w:rsid w:val="00EE47C8"/>
    <w:rsid w:val="00EE481C"/>
    <w:rsid w:val="00EE49F9"/>
    <w:rsid w:val="00EE4D14"/>
    <w:rsid w:val="00EE4D52"/>
    <w:rsid w:val="00EE4EE3"/>
    <w:rsid w:val="00EE4F38"/>
    <w:rsid w:val="00EE5E0C"/>
    <w:rsid w:val="00EE644E"/>
    <w:rsid w:val="00EE66BB"/>
    <w:rsid w:val="00EE69D3"/>
    <w:rsid w:val="00EE6B77"/>
    <w:rsid w:val="00EE7704"/>
    <w:rsid w:val="00EE7C79"/>
    <w:rsid w:val="00EF01CA"/>
    <w:rsid w:val="00EF0931"/>
    <w:rsid w:val="00EF0FE3"/>
    <w:rsid w:val="00EF146D"/>
    <w:rsid w:val="00EF244B"/>
    <w:rsid w:val="00EF27EE"/>
    <w:rsid w:val="00EF2B32"/>
    <w:rsid w:val="00EF2ED0"/>
    <w:rsid w:val="00EF31F4"/>
    <w:rsid w:val="00EF342E"/>
    <w:rsid w:val="00EF344C"/>
    <w:rsid w:val="00EF373F"/>
    <w:rsid w:val="00EF3750"/>
    <w:rsid w:val="00EF3AC5"/>
    <w:rsid w:val="00EF3E07"/>
    <w:rsid w:val="00EF3E76"/>
    <w:rsid w:val="00EF40AC"/>
    <w:rsid w:val="00EF432F"/>
    <w:rsid w:val="00EF48AA"/>
    <w:rsid w:val="00EF4AFD"/>
    <w:rsid w:val="00EF5737"/>
    <w:rsid w:val="00EF6531"/>
    <w:rsid w:val="00EF7733"/>
    <w:rsid w:val="00EF7DC4"/>
    <w:rsid w:val="00EF7F4E"/>
    <w:rsid w:val="00F01EE8"/>
    <w:rsid w:val="00F01FB3"/>
    <w:rsid w:val="00F020A1"/>
    <w:rsid w:val="00F021C4"/>
    <w:rsid w:val="00F02E8E"/>
    <w:rsid w:val="00F02EB0"/>
    <w:rsid w:val="00F04194"/>
    <w:rsid w:val="00F0457D"/>
    <w:rsid w:val="00F04BF7"/>
    <w:rsid w:val="00F04CF7"/>
    <w:rsid w:val="00F04E20"/>
    <w:rsid w:val="00F055C9"/>
    <w:rsid w:val="00F05747"/>
    <w:rsid w:val="00F070B8"/>
    <w:rsid w:val="00F07DC6"/>
    <w:rsid w:val="00F07FEF"/>
    <w:rsid w:val="00F10BD0"/>
    <w:rsid w:val="00F10FDD"/>
    <w:rsid w:val="00F11782"/>
    <w:rsid w:val="00F117BA"/>
    <w:rsid w:val="00F11E40"/>
    <w:rsid w:val="00F11E5B"/>
    <w:rsid w:val="00F12062"/>
    <w:rsid w:val="00F128AD"/>
    <w:rsid w:val="00F12B45"/>
    <w:rsid w:val="00F12F94"/>
    <w:rsid w:val="00F13042"/>
    <w:rsid w:val="00F13FD9"/>
    <w:rsid w:val="00F144A2"/>
    <w:rsid w:val="00F1450A"/>
    <w:rsid w:val="00F1526E"/>
    <w:rsid w:val="00F15A12"/>
    <w:rsid w:val="00F15EE0"/>
    <w:rsid w:val="00F169CF"/>
    <w:rsid w:val="00F1726F"/>
    <w:rsid w:val="00F1785E"/>
    <w:rsid w:val="00F17A6A"/>
    <w:rsid w:val="00F2069D"/>
    <w:rsid w:val="00F20BA0"/>
    <w:rsid w:val="00F20E38"/>
    <w:rsid w:val="00F210EC"/>
    <w:rsid w:val="00F21588"/>
    <w:rsid w:val="00F220AE"/>
    <w:rsid w:val="00F2318E"/>
    <w:rsid w:val="00F23F9C"/>
    <w:rsid w:val="00F240F3"/>
    <w:rsid w:val="00F244DD"/>
    <w:rsid w:val="00F246B4"/>
    <w:rsid w:val="00F24B45"/>
    <w:rsid w:val="00F256F2"/>
    <w:rsid w:val="00F261A7"/>
    <w:rsid w:val="00F2624E"/>
    <w:rsid w:val="00F26393"/>
    <w:rsid w:val="00F26863"/>
    <w:rsid w:val="00F27980"/>
    <w:rsid w:val="00F27B51"/>
    <w:rsid w:val="00F309FE"/>
    <w:rsid w:val="00F30C1F"/>
    <w:rsid w:val="00F30D37"/>
    <w:rsid w:val="00F31A05"/>
    <w:rsid w:val="00F327D1"/>
    <w:rsid w:val="00F329A3"/>
    <w:rsid w:val="00F32C2C"/>
    <w:rsid w:val="00F33698"/>
    <w:rsid w:val="00F34439"/>
    <w:rsid w:val="00F352AF"/>
    <w:rsid w:val="00F358C7"/>
    <w:rsid w:val="00F35B2B"/>
    <w:rsid w:val="00F35B8C"/>
    <w:rsid w:val="00F36317"/>
    <w:rsid w:val="00F37226"/>
    <w:rsid w:val="00F374B6"/>
    <w:rsid w:val="00F37523"/>
    <w:rsid w:val="00F37908"/>
    <w:rsid w:val="00F37CCF"/>
    <w:rsid w:val="00F40694"/>
    <w:rsid w:val="00F40946"/>
    <w:rsid w:val="00F40C0A"/>
    <w:rsid w:val="00F41A40"/>
    <w:rsid w:val="00F425F0"/>
    <w:rsid w:val="00F42909"/>
    <w:rsid w:val="00F42DBB"/>
    <w:rsid w:val="00F4329F"/>
    <w:rsid w:val="00F439FC"/>
    <w:rsid w:val="00F43A65"/>
    <w:rsid w:val="00F44774"/>
    <w:rsid w:val="00F4479D"/>
    <w:rsid w:val="00F453A2"/>
    <w:rsid w:val="00F46139"/>
    <w:rsid w:val="00F46A04"/>
    <w:rsid w:val="00F46C3F"/>
    <w:rsid w:val="00F47079"/>
    <w:rsid w:val="00F470FA"/>
    <w:rsid w:val="00F476BC"/>
    <w:rsid w:val="00F47D81"/>
    <w:rsid w:val="00F50392"/>
    <w:rsid w:val="00F50469"/>
    <w:rsid w:val="00F50756"/>
    <w:rsid w:val="00F512F8"/>
    <w:rsid w:val="00F51499"/>
    <w:rsid w:val="00F51AD0"/>
    <w:rsid w:val="00F521F2"/>
    <w:rsid w:val="00F52603"/>
    <w:rsid w:val="00F52762"/>
    <w:rsid w:val="00F527A2"/>
    <w:rsid w:val="00F528D8"/>
    <w:rsid w:val="00F52A4E"/>
    <w:rsid w:val="00F52B4B"/>
    <w:rsid w:val="00F52D46"/>
    <w:rsid w:val="00F53083"/>
    <w:rsid w:val="00F53137"/>
    <w:rsid w:val="00F535E0"/>
    <w:rsid w:val="00F536A6"/>
    <w:rsid w:val="00F537BD"/>
    <w:rsid w:val="00F53C1B"/>
    <w:rsid w:val="00F53D24"/>
    <w:rsid w:val="00F546FD"/>
    <w:rsid w:val="00F54D83"/>
    <w:rsid w:val="00F551D0"/>
    <w:rsid w:val="00F5543F"/>
    <w:rsid w:val="00F5653B"/>
    <w:rsid w:val="00F57185"/>
    <w:rsid w:val="00F57A4F"/>
    <w:rsid w:val="00F57D6E"/>
    <w:rsid w:val="00F6072F"/>
    <w:rsid w:val="00F60A60"/>
    <w:rsid w:val="00F60F36"/>
    <w:rsid w:val="00F61367"/>
    <w:rsid w:val="00F61685"/>
    <w:rsid w:val="00F61BAF"/>
    <w:rsid w:val="00F61BCE"/>
    <w:rsid w:val="00F622EB"/>
    <w:rsid w:val="00F625CE"/>
    <w:rsid w:val="00F62C9B"/>
    <w:rsid w:val="00F62DBD"/>
    <w:rsid w:val="00F632C7"/>
    <w:rsid w:val="00F63F6A"/>
    <w:rsid w:val="00F646B2"/>
    <w:rsid w:val="00F6517C"/>
    <w:rsid w:val="00F65192"/>
    <w:rsid w:val="00F652C9"/>
    <w:rsid w:val="00F66A46"/>
    <w:rsid w:val="00F66DE5"/>
    <w:rsid w:val="00F6703D"/>
    <w:rsid w:val="00F67435"/>
    <w:rsid w:val="00F677A9"/>
    <w:rsid w:val="00F67E65"/>
    <w:rsid w:val="00F67F86"/>
    <w:rsid w:val="00F70026"/>
    <w:rsid w:val="00F702AD"/>
    <w:rsid w:val="00F705AA"/>
    <w:rsid w:val="00F70904"/>
    <w:rsid w:val="00F70C22"/>
    <w:rsid w:val="00F70E94"/>
    <w:rsid w:val="00F70F34"/>
    <w:rsid w:val="00F71675"/>
    <w:rsid w:val="00F7177F"/>
    <w:rsid w:val="00F7214D"/>
    <w:rsid w:val="00F72A24"/>
    <w:rsid w:val="00F72CE1"/>
    <w:rsid w:val="00F72DF2"/>
    <w:rsid w:val="00F732F9"/>
    <w:rsid w:val="00F736F8"/>
    <w:rsid w:val="00F73DF8"/>
    <w:rsid w:val="00F73FC7"/>
    <w:rsid w:val="00F74128"/>
    <w:rsid w:val="00F74D02"/>
    <w:rsid w:val="00F75246"/>
    <w:rsid w:val="00F753BA"/>
    <w:rsid w:val="00F75687"/>
    <w:rsid w:val="00F75923"/>
    <w:rsid w:val="00F76171"/>
    <w:rsid w:val="00F76B2F"/>
    <w:rsid w:val="00F76FDB"/>
    <w:rsid w:val="00F76FE4"/>
    <w:rsid w:val="00F770E1"/>
    <w:rsid w:val="00F772E6"/>
    <w:rsid w:val="00F77686"/>
    <w:rsid w:val="00F77A54"/>
    <w:rsid w:val="00F77D2A"/>
    <w:rsid w:val="00F77D99"/>
    <w:rsid w:val="00F801C1"/>
    <w:rsid w:val="00F8022F"/>
    <w:rsid w:val="00F80B59"/>
    <w:rsid w:val="00F815A7"/>
    <w:rsid w:val="00F81AD9"/>
    <w:rsid w:val="00F82AB2"/>
    <w:rsid w:val="00F82F41"/>
    <w:rsid w:val="00F83135"/>
    <w:rsid w:val="00F83289"/>
    <w:rsid w:val="00F83C4A"/>
    <w:rsid w:val="00F849CD"/>
    <w:rsid w:val="00F84A6E"/>
    <w:rsid w:val="00F84D50"/>
    <w:rsid w:val="00F85323"/>
    <w:rsid w:val="00F86165"/>
    <w:rsid w:val="00F8659E"/>
    <w:rsid w:val="00F86855"/>
    <w:rsid w:val="00F86B19"/>
    <w:rsid w:val="00F86BD8"/>
    <w:rsid w:val="00F86D9C"/>
    <w:rsid w:val="00F86F6F"/>
    <w:rsid w:val="00F87500"/>
    <w:rsid w:val="00F9069D"/>
    <w:rsid w:val="00F910CB"/>
    <w:rsid w:val="00F91381"/>
    <w:rsid w:val="00F9247A"/>
    <w:rsid w:val="00F9418E"/>
    <w:rsid w:val="00F94BAF"/>
    <w:rsid w:val="00F94D48"/>
    <w:rsid w:val="00F956D0"/>
    <w:rsid w:val="00F9581B"/>
    <w:rsid w:val="00F959AD"/>
    <w:rsid w:val="00F95B8A"/>
    <w:rsid w:val="00F95C1D"/>
    <w:rsid w:val="00F96147"/>
    <w:rsid w:val="00F96288"/>
    <w:rsid w:val="00F965EF"/>
    <w:rsid w:val="00F96806"/>
    <w:rsid w:val="00F96E66"/>
    <w:rsid w:val="00F97CA6"/>
    <w:rsid w:val="00F97CAF"/>
    <w:rsid w:val="00F97EFC"/>
    <w:rsid w:val="00FA0118"/>
    <w:rsid w:val="00FA0130"/>
    <w:rsid w:val="00FA0A36"/>
    <w:rsid w:val="00FA0A54"/>
    <w:rsid w:val="00FA0CF5"/>
    <w:rsid w:val="00FA0D36"/>
    <w:rsid w:val="00FA13CB"/>
    <w:rsid w:val="00FA180E"/>
    <w:rsid w:val="00FA1BE4"/>
    <w:rsid w:val="00FA1CC1"/>
    <w:rsid w:val="00FA2395"/>
    <w:rsid w:val="00FA2B7D"/>
    <w:rsid w:val="00FA30C3"/>
    <w:rsid w:val="00FA36A2"/>
    <w:rsid w:val="00FA3A8E"/>
    <w:rsid w:val="00FA41B2"/>
    <w:rsid w:val="00FA4DA8"/>
    <w:rsid w:val="00FA5203"/>
    <w:rsid w:val="00FA5485"/>
    <w:rsid w:val="00FA56C9"/>
    <w:rsid w:val="00FA56E7"/>
    <w:rsid w:val="00FA5AAB"/>
    <w:rsid w:val="00FA614D"/>
    <w:rsid w:val="00FA62FC"/>
    <w:rsid w:val="00FA7338"/>
    <w:rsid w:val="00FA7C6B"/>
    <w:rsid w:val="00FB06CD"/>
    <w:rsid w:val="00FB0972"/>
    <w:rsid w:val="00FB09F7"/>
    <w:rsid w:val="00FB0A13"/>
    <w:rsid w:val="00FB167B"/>
    <w:rsid w:val="00FB26AB"/>
    <w:rsid w:val="00FB27A8"/>
    <w:rsid w:val="00FB27BD"/>
    <w:rsid w:val="00FB29B0"/>
    <w:rsid w:val="00FB4E22"/>
    <w:rsid w:val="00FB51A7"/>
    <w:rsid w:val="00FB5C94"/>
    <w:rsid w:val="00FB5F14"/>
    <w:rsid w:val="00FB67DB"/>
    <w:rsid w:val="00FB6A31"/>
    <w:rsid w:val="00FB6A9C"/>
    <w:rsid w:val="00FB6C95"/>
    <w:rsid w:val="00FB7267"/>
    <w:rsid w:val="00FB74BD"/>
    <w:rsid w:val="00FB7961"/>
    <w:rsid w:val="00FB7A15"/>
    <w:rsid w:val="00FB7BA4"/>
    <w:rsid w:val="00FB7E7B"/>
    <w:rsid w:val="00FC161D"/>
    <w:rsid w:val="00FC2059"/>
    <w:rsid w:val="00FC26E3"/>
    <w:rsid w:val="00FC2A24"/>
    <w:rsid w:val="00FC2D64"/>
    <w:rsid w:val="00FC305B"/>
    <w:rsid w:val="00FC375F"/>
    <w:rsid w:val="00FC42A9"/>
    <w:rsid w:val="00FC684F"/>
    <w:rsid w:val="00FC6D1F"/>
    <w:rsid w:val="00FC6F8E"/>
    <w:rsid w:val="00FC7326"/>
    <w:rsid w:val="00FC7465"/>
    <w:rsid w:val="00FC7490"/>
    <w:rsid w:val="00FC7715"/>
    <w:rsid w:val="00FC7842"/>
    <w:rsid w:val="00FC7CFE"/>
    <w:rsid w:val="00FC7F65"/>
    <w:rsid w:val="00FD0A5D"/>
    <w:rsid w:val="00FD0ECA"/>
    <w:rsid w:val="00FD11B7"/>
    <w:rsid w:val="00FD1CB9"/>
    <w:rsid w:val="00FD1D33"/>
    <w:rsid w:val="00FD20B0"/>
    <w:rsid w:val="00FD217C"/>
    <w:rsid w:val="00FD28C0"/>
    <w:rsid w:val="00FD2F1C"/>
    <w:rsid w:val="00FD31A4"/>
    <w:rsid w:val="00FD34D2"/>
    <w:rsid w:val="00FD3771"/>
    <w:rsid w:val="00FD3B6C"/>
    <w:rsid w:val="00FD423E"/>
    <w:rsid w:val="00FD4C77"/>
    <w:rsid w:val="00FD6306"/>
    <w:rsid w:val="00FD69CE"/>
    <w:rsid w:val="00FE00C4"/>
    <w:rsid w:val="00FE01D8"/>
    <w:rsid w:val="00FE0CF8"/>
    <w:rsid w:val="00FE1C0A"/>
    <w:rsid w:val="00FE29EF"/>
    <w:rsid w:val="00FE2E69"/>
    <w:rsid w:val="00FE2EF7"/>
    <w:rsid w:val="00FE30EB"/>
    <w:rsid w:val="00FE313D"/>
    <w:rsid w:val="00FE33B5"/>
    <w:rsid w:val="00FE37EB"/>
    <w:rsid w:val="00FE3D22"/>
    <w:rsid w:val="00FE407C"/>
    <w:rsid w:val="00FE45FF"/>
    <w:rsid w:val="00FE4D9B"/>
    <w:rsid w:val="00FE5DEF"/>
    <w:rsid w:val="00FE6F45"/>
    <w:rsid w:val="00FE7779"/>
    <w:rsid w:val="00FF1024"/>
    <w:rsid w:val="00FF1334"/>
    <w:rsid w:val="00FF26EA"/>
    <w:rsid w:val="00FF27F8"/>
    <w:rsid w:val="00FF28F7"/>
    <w:rsid w:val="00FF2C6E"/>
    <w:rsid w:val="00FF2F40"/>
    <w:rsid w:val="00FF2F4A"/>
    <w:rsid w:val="00FF35CF"/>
    <w:rsid w:val="00FF386D"/>
    <w:rsid w:val="00FF39CE"/>
    <w:rsid w:val="00FF3C64"/>
    <w:rsid w:val="00FF3E0A"/>
    <w:rsid w:val="00FF466E"/>
    <w:rsid w:val="00FF4BD8"/>
    <w:rsid w:val="00FF5185"/>
    <w:rsid w:val="00FF54D0"/>
    <w:rsid w:val="00FF5F4D"/>
    <w:rsid w:val="00FF632C"/>
    <w:rsid w:val="00FF662E"/>
    <w:rsid w:val="00FF6FD4"/>
    <w:rsid w:val="00FF732C"/>
    <w:rsid w:val="00FF758A"/>
    <w:rsid w:val="00FF7CC7"/>
    <w:rsid w:val="01222A15"/>
    <w:rsid w:val="012B32A0"/>
    <w:rsid w:val="013A6EE0"/>
    <w:rsid w:val="013C4FEA"/>
    <w:rsid w:val="013D2756"/>
    <w:rsid w:val="014D2E2D"/>
    <w:rsid w:val="016766CB"/>
    <w:rsid w:val="0169450B"/>
    <w:rsid w:val="017633ED"/>
    <w:rsid w:val="01824AF2"/>
    <w:rsid w:val="01A1483D"/>
    <w:rsid w:val="01E04DEE"/>
    <w:rsid w:val="02003400"/>
    <w:rsid w:val="0226263A"/>
    <w:rsid w:val="022D167D"/>
    <w:rsid w:val="024018F6"/>
    <w:rsid w:val="024574B6"/>
    <w:rsid w:val="026B7322"/>
    <w:rsid w:val="02945E20"/>
    <w:rsid w:val="029E041B"/>
    <w:rsid w:val="02C01E45"/>
    <w:rsid w:val="02F26CEA"/>
    <w:rsid w:val="030F44E4"/>
    <w:rsid w:val="031E02AF"/>
    <w:rsid w:val="0321359D"/>
    <w:rsid w:val="03220383"/>
    <w:rsid w:val="03301422"/>
    <w:rsid w:val="03345387"/>
    <w:rsid w:val="033A735A"/>
    <w:rsid w:val="033C1EC9"/>
    <w:rsid w:val="035C2BE2"/>
    <w:rsid w:val="036915C3"/>
    <w:rsid w:val="037148FE"/>
    <w:rsid w:val="03904208"/>
    <w:rsid w:val="03BC6504"/>
    <w:rsid w:val="03BF653A"/>
    <w:rsid w:val="03C907E1"/>
    <w:rsid w:val="03E90CD9"/>
    <w:rsid w:val="03EE29D4"/>
    <w:rsid w:val="041D79C9"/>
    <w:rsid w:val="042351DA"/>
    <w:rsid w:val="04305241"/>
    <w:rsid w:val="0447279C"/>
    <w:rsid w:val="044B66FD"/>
    <w:rsid w:val="045568E7"/>
    <w:rsid w:val="045C6877"/>
    <w:rsid w:val="045F4B26"/>
    <w:rsid w:val="04610850"/>
    <w:rsid w:val="04646D24"/>
    <w:rsid w:val="046849D2"/>
    <w:rsid w:val="04723675"/>
    <w:rsid w:val="04862D03"/>
    <w:rsid w:val="04910567"/>
    <w:rsid w:val="04A24848"/>
    <w:rsid w:val="04BA511F"/>
    <w:rsid w:val="04C31466"/>
    <w:rsid w:val="04D11DE7"/>
    <w:rsid w:val="04D96B4A"/>
    <w:rsid w:val="04DF4223"/>
    <w:rsid w:val="04E0778E"/>
    <w:rsid w:val="04EC5A2F"/>
    <w:rsid w:val="04F44E4E"/>
    <w:rsid w:val="05024D25"/>
    <w:rsid w:val="05054653"/>
    <w:rsid w:val="050861EF"/>
    <w:rsid w:val="05151A77"/>
    <w:rsid w:val="052B50CD"/>
    <w:rsid w:val="05643027"/>
    <w:rsid w:val="05720F3B"/>
    <w:rsid w:val="058427C8"/>
    <w:rsid w:val="05A92152"/>
    <w:rsid w:val="05B8237B"/>
    <w:rsid w:val="05DE26BE"/>
    <w:rsid w:val="06163EC2"/>
    <w:rsid w:val="0616465D"/>
    <w:rsid w:val="061F7589"/>
    <w:rsid w:val="066070BC"/>
    <w:rsid w:val="06847C7D"/>
    <w:rsid w:val="06942156"/>
    <w:rsid w:val="069F06E1"/>
    <w:rsid w:val="06B05CA2"/>
    <w:rsid w:val="07036A88"/>
    <w:rsid w:val="07176132"/>
    <w:rsid w:val="072D2D9E"/>
    <w:rsid w:val="073200F1"/>
    <w:rsid w:val="0733051C"/>
    <w:rsid w:val="07543E10"/>
    <w:rsid w:val="07562EE2"/>
    <w:rsid w:val="075D2D18"/>
    <w:rsid w:val="076D0EC8"/>
    <w:rsid w:val="07855B86"/>
    <w:rsid w:val="078D218D"/>
    <w:rsid w:val="07A00BB9"/>
    <w:rsid w:val="07A35C84"/>
    <w:rsid w:val="07A85D85"/>
    <w:rsid w:val="07BB1B40"/>
    <w:rsid w:val="07E33E73"/>
    <w:rsid w:val="07F67CDF"/>
    <w:rsid w:val="08125EBE"/>
    <w:rsid w:val="081D0C9C"/>
    <w:rsid w:val="082006AD"/>
    <w:rsid w:val="083A78BB"/>
    <w:rsid w:val="083C084D"/>
    <w:rsid w:val="08456625"/>
    <w:rsid w:val="086415BB"/>
    <w:rsid w:val="086E4FF0"/>
    <w:rsid w:val="08767017"/>
    <w:rsid w:val="08AD6514"/>
    <w:rsid w:val="08E60947"/>
    <w:rsid w:val="08E95D71"/>
    <w:rsid w:val="09060C35"/>
    <w:rsid w:val="090A5E2C"/>
    <w:rsid w:val="0926796A"/>
    <w:rsid w:val="09376BBB"/>
    <w:rsid w:val="093961BD"/>
    <w:rsid w:val="09442D36"/>
    <w:rsid w:val="095D5D3A"/>
    <w:rsid w:val="096E08FC"/>
    <w:rsid w:val="097128D8"/>
    <w:rsid w:val="09BF397D"/>
    <w:rsid w:val="09D2124D"/>
    <w:rsid w:val="09D4193A"/>
    <w:rsid w:val="09E64F0E"/>
    <w:rsid w:val="09F27EAD"/>
    <w:rsid w:val="0A04579C"/>
    <w:rsid w:val="0A085D5C"/>
    <w:rsid w:val="0A29530A"/>
    <w:rsid w:val="0A2B5591"/>
    <w:rsid w:val="0A786607"/>
    <w:rsid w:val="0A7D2DAF"/>
    <w:rsid w:val="0A8F2A30"/>
    <w:rsid w:val="0AB6783C"/>
    <w:rsid w:val="0ABF7829"/>
    <w:rsid w:val="0AD20E93"/>
    <w:rsid w:val="0B00088F"/>
    <w:rsid w:val="0B061995"/>
    <w:rsid w:val="0B12534B"/>
    <w:rsid w:val="0B15255B"/>
    <w:rsid w:val="0B221A29"/>
    <w:rsid w:val="0B273975"/>
    <w:rsid w:val="0B3A0A54"/>
    <w:rsid w:val="0B4E771E"/>
    <w:rsid w:val="0B6B3CF7"/>
    <w:rsid w:val="0B7350FD"/>
    <w:rsid w:val="0B811DC5"/>
    <w:rsid w:val="0B935617"/>
    <w:rsid w:val="0B9E5C5F"/>
    <w:rsid w:val="0BA12CC4"/>
    <w:rsid w:val="0BB455E1"/>
    <w:rsid w:val="0BBD372D"/>
    <w:rsid w:val="0BCA6436"/>
    <w:rsid w:val="0BD63E7A"/>
    <w:rsid w:val="0BED44FB"/>
    <w:rsid w:val="0BFA214E"/>
    <w:rsid w:val="0BFF534B"/>
    <w:rsid w:val="0C426821"/>
    <w:rsid w:val="0C4446E6"/>
    <w:rsid w:val="0C602C3F"/>
    <w:rsid w:val="0C634DB7"/>
    <w:rsid w:val="0C6A43A1"/>
    <w:rsid w:val="0C6A5CF2"/>
    <w:rsid w:val="0C921258"/>
    <w:rsid w:val="0C9B3BCF"/>
    <w:rsid w:val="0C9F4B6E"/>
    <w:rsid w:val="0CA4283A"/>
    <w:rsid w:val="0CC52A2F"/>
    <w:rsid w:val="0CC8157C"/>
    <w:rsid w:val="0CE10338"/>
    <w:rsid w:val="0D0F76E5"/>
    <w:rsid w:val="0D186C67"/>
    <w:rsid w:val="0D25514A"/>
    <w:rsid w:val="0D576167"/>
    <w:rsid w:val="0D6158A7"/>
    <w:rsid w:val="0D862D0E"/>
    <w:rsid w:val="0D902EFC"/>
    <w:rsid w:val="0D99204E"/>
    <w:rsid w:val="0DDB4FE4"/>
    <w:rsid w:val="0DEC096E"/>
    <w:rsid w:val="0E154903"/>
    <w:rsid w:val="0E1E3CB6"/>
    <w:rsid w:val="0E2D47E6"/>
    <w:rsid w:val="0E2F20D2"/>
    <w:rsid w:val="0E3C7970"/>
    <w:rsid w:val="0E5B2C1F"/>
    <w:rsid w:val="0E5B469F"/>
    <w:rsid w:val="0E6A447E"/>
    <w:rsid w:val="0E6B41B7"/>
    <w:rsid w:val="0E740916"/>
    <w:rsid w:val="0E7E0313"/>
    <w:rsid w:val="0E801EA5"/>
    <w:rsid w:val="0EAB654D"/>
    <w:rsid w:val="0ECE2CE8"/>
    <w:rsid w:val="0F016C4C"/>
    <w:rsid w:val="0F045857"/>
    <w:rsid w:val="0F0B5C09"/>
    <w:rsid w:val="0F1D7D70"/>
    <w:rsid w:val="0F260CCA"/>
    <w:rsid w:val="0F2A4AC7"/>
    <w:rsid w:val="0F2B4EC5"/>
    <w:rsid w:val="0F327E3D"/>
    <w:rsid w:val="0F4467BF"/>
    <w:rsid w:val="0F4A63D0"/>
    <w:rsid w:val="0F62726E"/>
    <w:rsid w:val="0F685F39"/>
    <w:rsid w:val="0F6B21CB"/>
    <w:rsid w:val="0F756AA8"/>
    <w:rsid w:val="0F85580B"/>
    <w:rsid w:val="0F900702"/>
    <w:rsid w:val="0F9A45E4"/>
    <w:rsid w:val="0F9E01EE"/>
    <w:rsid w:val="0FBD0B81"/>
    <w:rsid w:val="0FC23A4E"/>
    <w:rsid w:val="0FD732BA"/>
    <w:rsid w:val="100A074D"/>
    <w:rsid w:val="10365A5A"/>
    <w:rsid w:val="10396860"/>
    <w:rsid w:val="104717C6"/>
    <w:rsid w:val="10477578"/>
    <w:rsid w:val="105E4233"/>
    <w:rsid w:val="10C126A3"/>
    <w:rsid w:val="10C812AC"/>
    <w:rsid w:val="10D077D6"/>
    <w:rsid w:val="10D1659B"/>
    <w:rsid w:val="10E64A4F"/>
    <w:rsid w:val="110574AE"/>
    <w:rsid w:val="11357EDA"/>
    <w:rsid w:val="113E1072"/>
    <w:rsid w:val="114D6C3B"/>
    <w:rsid w:val="114E63C8"/>
    <w:rsid w:val="11551120"/>
    <w:rsid w:val="11700581"/>
    <w:rsid w:val="11763485"/>
    <w:rsid w:val="119F5AAB"/>
    <w:rsid w:val="11B4673B"/>
    <w:rsid w:val="11C10ADD"/>
    <w:rsid w:val="11D822C8"/>
    <w:rsid w:val="11EC620A"/>
    <w:rsid w:val="11F44956"/>
    <w:rsid w:val="11F77E16"/>
    <w:rsid w:val="11FC59D8"/>
    <w:rsid w:val="12522A7F"/>
    <w:rsid w:val="12543536"/>
    <w:rsid w:val="12645349"/>
    <w:rsid w:val="12766CF2"/>
    <w:rsid w:val="128253A4"/>
    <w:rsid w:val="12847F27"/>
    <w:rsid w:val="129E21EB"/>
    <w:rsid w:val="12D3667E"/>
    <w:rsid w:val="12D462E9"/>
    <w:rsid w:val="12F651AF"/>
    <w:rsid w:val="13145F8D"/>
    <w:rsid w:val="1326206C"/>
    <w:rsid w:val="13303EF6"/>
    <w:rsid w:val="13396ACB"/>
    <w:rsid w:val="135D2938"/>
    <w:rsid w:val="13705FB0"/>
    <w:rsid w:val="13747265"/>
    <w:rsid w:val="137862B5"/>
    <w:rsid w:val="139D7C3C"/>
    <w:rsid w:val="13A33188"/>
    <w:rsid w:val="13BC03AD"/>
    <w:rsid w:val="13E23635"/>
    <w:rsid w:val="13EF0725"/>
    <w:rsid w:val="14096C58"/>
    <w:rsid w:val="143622FC"/>
    <w:rsid w:val="144D7272"/>
    <w:rsid w:val="146F00CC"/>
    <w:rsid w:val="14790D41"/>
    <w:rsid w:val="14880C82"/>
    <w:rsid w:val="148F5E2A"/>
    <w:rsid w:val="1490571E"/>
    <w:rsid w:val="14A17118"/>
    <w:rsid w:val="14BC34F1"/>
    <w:rsid w:val="14EA3ED0"/>
    <w:rsid w:val="14EC695C"/>
    <w:rsid w:val="14FE5BAF"/>
    <w:rsid w:val="151A1943"/>
    <w:rsid w:val="153015F1"/>
    <w:rsid w:val="1531275F"/>
    <w:rsid w:val="153C2258"/>
    <w:rsid w:val="154953BE"/>
    <w:rsid w:val="15616708"/>
    <w:rsid w:val="15687FD9"/>
    <w:rsid w:val="156F5F1C"/>
    <w:rsid w:val="157C291F"/>
    <w:rsid w:val="157D43F5"/>
    <w:rsid w:val="159E3687"/>
    <w:rsid w:val="15A023D0"/>
    <w:rsid w:val="15AA0D4C"/>
    <w:rsid w:val="15C2781F"/>
    <w:rsid w:val="15C92470"/>
    <w:rsid w:val="15CB6F3D"/>
    <w:rsid w:val="15FB7C02"/>
    <w:rsid w:val="161112E4"/>
    <w:rsid w:val="16235932"/>
    <w:rsid w:val="16511262"/>
    <w:rsid w:val="16570EDD"/>
    <w:rsid w:val="1677119B"/>
    <w:rsid w:val="1682330C"/>
    <w:rsid w:val="168D2590"/>
    <w:rsid w:val="16CF2165"/>
    <w:rsid w:val="16E47C51"/>
    <w:rsid w:val="16E97404"/>
    <w:rsid w:val="16FB4E40"/>
    <w:rsid w:val="17085E44"/>
    <w:rsid w:val="172E466B"/>
    <w:rsid w:val="174022B7"/>
    <w:rsid w:val="174446F5"/>
    <w:rsid w:val="17510D45"/>
    <w:rsid w:val="17516051"/>
    <w:rsid w:val="17573E19"/>
    <w:rsid w:val="17664CE5"/>
    <w:rsid w:val="177977F6"/>
    <w:rsid w:val="177D25A9"/>
    <w:rsid w:val="178D31DE"/>
    <w:rsid w:val="17935042"/>
    <w:rsid w:val="17956D22"/>
    <w:rsid w:val="179E0559"/>
    <w:rsid w:val="17A1208A"/>
    <w:rsid w:val="17BD1ABA"/>
    <w:rsid w:val="17DE474E"/>
    <w:rsid w:val="17EF7BAE"/>
    <w:rsid w:val="180F0B99"/>
    <w:rsid w:val="184A3894"/>
    <w:rsid w:val="18510B66"/>
    <w:rsid w:val="185A1466"/>
    <w:rsid w:val="18645310"/>
    <w:rsid w:val="186725E5"/>
    <w:rsid w:val="18A87BFA"/>
    <w:rsid w:val="18AC544E"/>
    <w:rsid w:val="18C60467"/>
    <w:rsid w:val="18C77C1E"/>
    <w:rsid w:val="18C92C63"/>
    <w:rsid w:val="18DD1F09"/>
    <w:rsid w:val="191417C8"/>
    <w:rsid w:val="191E5148"/>
    <w:rsid w:val="193178DC"/>
    <w:rsid w:val="19BA00E7"/>
    <w:rsid w:val="19BB2040"/>
    <w:rsid w:val="19C97666"/>
    <w:rsid w:val="1A25443E"/>
    <w:rsid w:val="1A531F92"/>
    <w:rsid w:val="1A692154"/>
    <w:rsid w:val="1A6B6AAF"/>
    <w:rsid w:val="1AA90520"/>
    <w:rsid w:val="1AA94B06"/>
    <w:rsid w:val="1AAA56A5"/>
    <w:rsid w:val="1AAB06E6"/>
    <w:rsid w:val="1AAD62DF"/>
    <w:rsid w:val="1AB80D13"/>
    <w:rsid w:val="1AD11B13"/>
    <w:rsid w:val="1AE65A0A"/>
    <w:rsid w:val="1AEC6F35"/>
    <w:rsid w:val="1AF3371D"/>
    <w:rsid w:val="1AF83C6F"/>
    <w:rsid w:val="1AFD7F31"/>
    <w:rsid w:val="1B1D064A"/>
    <w:rsid w:val="1B233DE0"/>
    <w:rsid w:val="1B273D9C"/>
    <w:rsid w:val="1B3B5A75"/>
    <w:rsid w:val="1B5E260E"/>
    <w:rsid w:val="1B7A017D"/>
    <w:rsid w:val="1B9648C8"/>
    <w:rsid w:val="1B9A2B3E"/>
    <w:rsid w:val="1BA1248F"/>
    <w:rsid w:val="1BA417AE"/>
    <w:rsid w:val="1BB82AFD"/>
    <w:rsid w:val="1BD90B0A"/>
    <w:rsid w:val="1BD96412"/>
    <w:rsid w:val="1BE4079D"/>
    <w:rsid w:val="1BEB0681"/>
    <w:rsid w:val="1BED4032"/>
    <w:rsid w:val="1BF25717"/>
    <w:rsid w:val="1BF4500F"/>
    <w:rsid w:val="1C133FBF"/>
    <w:rsid w:val="1C1C2982"/>
    <w:rsid w:val="1C3466CE"/>
    <w:rsid w:val="1C38150A"/>
    <w:rsid w:val="1C413362"/>
    <w:rsid w:val="1C421398"/>
    <w:rsid w:val="1C4B0E06"/>
    <w:rsid w:val="1C696779"/>
    <w:rsid w:val="1CAD65BF"/>
    <w:rsid w:val="1CB758D0"/>
    <w:rsid w:val="1CD812C7"/>
    <w:rsid w:val="1CE00CAE"/>
    <w:rsid w:val="1CEC1219"/>
    <w:rsid w:val="1D070168"/>
    <w:rsid w:val="1D161736"/>
    <w:rsid w:val="1D3F5AEF"/>
    <w:rsid w:val="1D492DC9"/>
    <w:rsid w:val="1D4A0D0D"/>
    <w:rsid w:val="1D645E44"/>
    <w:rsid w:val="1D705431"/>
    <w:rsid w:val="1D8D6C1C"/>
    <w:rsid w:val="1D9B607A"/>
    <w:rsid w:val="1DA8272E"/>
    <w:rsid w:val="1DAD6A56"/>
    <w:rsid w:val="1DC1043D"/>
    <w:rsid w:val="1DC24440"/>
    <w:rsid w:val="1DDD6F9F"/>
    <w:rsid w:val="1DE26D20"/>
    <w:rsid w:val="1DF65B57"/>
    <w:rsid w:val="1DFF7993"/>
    <w:rsid w:val="1E0A4B18"/>
    <w:rsid w:val="1E0D5997"/>
    <w:rsid w:val="1E630C3D"/>
    <w:rsid w:val="1E646EB2"/>
    <w:rsid w:val="1E73231B"/>
    <w:rsid w:val="1E77202F"/>
    <w:rsid w:val="1ECD1B61"/>
    <w:rsid w:val="1EDF19D0"/>
    <w:rsid w:val="1EE15F2F"/>
    <w:rsid w:val="1EEF435E"/>
    <w:rsid w:val="1F0B3980"/>
    <w:rsid w:val="1F227EAC"/>
    <w:rsid w:val="1F261CB6"/>
    <w:rsid w:val="1F3D5835"/>
    <w:rsid w:val="1F5E4AC3"/>
    <w:rsid w:val="1F6042F4"/>
    <w:rsid w:val="1F8B010C"/>
    <w:rsid w:val="1F985561"/>
    <w:rsid w:val="1FED42EC"/>
    <w:rsid w:val="1FF03DEC"/>
    <w:rsid w:val="20126441"/>
    <w:rsid w:val="2023377E"/>
    <w:rsid w:val="2045534E"/>
    <w:rsid w:val="2058159B"/>
    <w:rsid w:val="206678BD"/>
    <w:rsid w:val="20761723"/>
    <w:rsid w:val="207830A4"/>
    <w:rsid w:val="207A6020"/>
    <w:rsid w:val="208A0095"/>
    <w:rsid w:val="20B377A6"/>
    <w:rsid w:val="20E021D9"/>
    <w:rsid w:val="20FB49F4"/>
    <w:rsid w:val="20FF7465"/>
    <w:rsid w:val="21013A60"/>
    <w:rsid w:val="210E7D66"/>
    <w:rsid w:val="2136230C"/>
    <w:rsid w:val="214C0320"/>
    <w:rsid w:val="214F54F2"/>
    <w:rsid w:val="216C5681"/>
    <w:rsid w:val="21714727"/>
    <w:rsid w:val="21921FD5"/>
    <w:rsid w:val="219E46FA"/>
    <w:rsid w:val="21A24C7B"/>
    <w:rsid w:val="21D21A3D"/>
    <w:rsid w:val="21D305E2"/>
    <w:rsid w:val="21D40939"/>
    <w:rsid w:val="21DB1CA1"/>
    <w:rsid w:val="21F47460"/>
    <w:rsid w:val="22265FFC"/>
    <w:rsid w:val="22317663"/>
    <w:rsid w:val="22402858"/>
    <w:rsid w:val="224B35C2"/>
    <w:rsid w:val="227B40E8"/>
    <w:rsid w:val="22951D14"/>
    <w:rsid w:val="22A6594C"/>
    <w:rsid w:val="22B34F65"/>
    <w:rsid w:val="22D7166A"/>
    <w:rsid w:val="22E444FE"/>
    <w:rsid w:val="22FB3CCB"/>
    <w:rsid w:val="22FE638D"/>
    <w:rsid w:val="23085C6A"/>
    <w:rsid w:val="230C5A60"/>
    <w:rsid w:val="231A57C1"/>
    <w:rsid w:val="23204E6B"/>
    <w:rsid w:val="23295CD4"/>
    <w:rsid w:val="232B6679"/>
    <w:rsid w:val="235C34A3"/>
    <w:rsid w:val="23627D33"/>
    <w:rsid w:val="23C108F3"/>
    <w:rsid w:val="23C4141F"/>
    <w:rsid w:val="23CD405B"/>
    <w:rsid w:val="23F059AC"/>
    <w:rsid w:val="23FC1210"/>
    <w:rsid w:val="240C1C51"/>
    <w:rsid w:val="24363760"/>
    <w:rsid w:val="24383181"/>
    <w:rsid w:val="243F5760"/>
    <w:rsid w:val="245B0E8D"/>
    <w:rsid w:val="245C60D2"/>
    <w:rsid w:val="24681424"/>
    <w:rsid w:val="246E708E"/>
    <w:rsid w:val="24721B46"/>
    <w:rsid w:val="249E16DC"/>
    <w:rsid w:val="24A04FC0"/>
    <w:rsid w:val="24C45C63"/>
    <w:rsid w:val="24C71B12"/>
    <w:rsid w:val="24CE2BA3"/>
    <w:rsid w:val="24F32531"/>
    <w:rsid w:val="24F97D42"/>
    <w:rsid w:val="25020C56"/>
    <w:rsid w:val="250D0880"/>
    <w:rsid w:val="259F04BC"/>
    <w:rsid w:val="25A4345E"/>
    <w:rsid w:val="25A917F2"/>
    <w:rsid w:val="25BD4879"/>
    <w:rsid w:val="25CA454A"/>
    <w:rsid w:val="25CF78DC"/>
    <w:rsid w:val="25DE7C8E"/>
    <w:rsid w:val="25DF3200"/>
    <w:rsid w:val="25EA4900"/>
    <w:rsid w:val="2605394A"/>
    <w:rsid w:val="26071163"/>
    <w:rsid w:val="26232381"/>
    <w:rsid w:val="264F29E5"/>
    <w:rsid w:val="26501A29"/>
    <w:rsid w:val="2653312F"/>
    <w:rsid w:val="26546360"/>
    <w:rsid w:val="26577132"/>
    <w:rsid w:val="266E31BD"/>
    <w:rsid w:val="2684642D"/>
    <w:rsid w:val="26863527"/>
    <w:rsid w:val="26CA6545"/>
    <w:rsid w:val="26D47AAA"/>
    <w:rsid w:val="26DC399C"/>
    <w:rsid w:val="26EF7D02"/>
    <w:rsid w:val="27057168"/>
    <w:rsid w:val="27386FF8"/>
    <w:rsid w:val="273D5DC0"/>
    <w:rsid w:val="27493754"/>
    <w:rsid w:val="27495B3B"/>
    <w:rsid w:val="27607EEE"/>
    <w:rsid w:val="27642C09"/>
    <w:rsid w:val="27650FF1"/>
    <w:rsid w:val="27720524"/>
    <w:rsid w:val="27747619"/>
    <w:rsid w:val="27830695"/>
    <w:rsid w:val="27857093"/>
    <w:rsid w:val="278C443D"/>
    <w:rsid w:val="27925813"/>
    <w:rsid w:val="27944824"/>
    <w:rsid w:val="279A0BEA"/>
    <w:rsid w:val="27B746F2"/>
    <w:rsid w:val="27D25349"/>
    <w:rsid w:val="27D607F5"/>
    <w:rsid w:val="27E223C3"/>
    <w:rsid w:val="27EE057D"/>
    <w:rsid w:val="27F107AF"/>
    <w:rsid w:val="27F60C29"/>
    <w:rsid w:val="27F845B9"/>
    <w:rsid w:val="27FA5F42"/>
    <w:rsid w:val="27FA6623"/>
    <w:rsid w:val="280A2C5D"/>
    <w:rsid w:val="280C1493"/>
    <w:rsid w:val="280E6EBB"/>
    <w:rsid w:val="28160BEA"/>
    <w:rsid w:val="28227A71"/>
    <w:rsid w:val="282E332B"/>
    <w:rsid w:val="28412E4F"/>
    <w:rsid w:val="285A4301"/>
    <w:rsid w:val="28790617"/>
    <w:rsid w:val="2890074C"/>
    <w:rsid w:val="289F3D45"/>
    <w:rsid w:val="289F6675"/>
    <w:rsid w:val="28E02EDE"/>
    <w:rsid w:val="28E366F9"/>
    <w:rsid w:val="28F249B3"/>
    <w:rsid w:val="291F4025"/>
    <w:rsid w:val="294F529A"/>
    <w:rsid w:val="296A468A"/>
    <w:rsid w:val="299178FB"/>
    <w:rsid w:val="29AF0C5C"/>
    <w:rsid w:val="29BE2E41"/>
    <w:rsid w:val="29C75BC8"/>
    <w:rsid w:val="2A020A16"/>
    <w:rsid w:val="2A071BDE"/>
    <w:rsid w:val="2A0821B8"/>
    <w:rsid w:val="2A270AD8"/>
    <w:rsid w:val="2A2761D8"/>
    <w:rsid w:val="2A3811C7"/>
    <w:rsid w:val="2A495EB2"/>
    <w:rsid w:val="2A5B7AE0"/>
    <w:rsid w:val="2A7D3874"/>
    <w:rsid w:val="2A814B8A"/>
    <w:rsid w:val="2AA20E02"/>
    <w:rsid w:val="2ACD632A"/>
    <w:rsid w:val="2AFC5F95"/>
    <w:rsid w:val="2B01222B"/>
    <w:rsid w:val="2B043A20"/>
    <w:rsid w:val="2B3D265C"/>
    <w:rsid w:val="2B48046C"/>
    <w:rsid w:val="2B4D3FC2"/>
    <w:rsid w:val="2B7A73B7"/>
    <w:rsid w:val="2B810F60"/>
    <w:rsid w:val="2BB964B5"/>
    <w:rsid w:val="2BD4542D"/>
    <w:rsid w:val="2BD7081D"/>
    <w:rsid w:val="2BDB08AC"/>
    <w:rsid w:val="2BF76E4A"/>
    <w:rsid w:val="2C011390"/>
    <w:rsid w:val="2C067515"/>
    <w:rsid w:val="2C48463F"/>
    <w:rsid w:val="2C4B7663"/>
    <w:rsid w:val="2C594BC9"/>
    <w:rsid w:val="2C68646D"/>
    <w:rsid w:val="2C725120"/>
    <w:rsid w:val="2C9F603C"/>
    <w:rsid w:val="2CA9168C"/>
    <w:rsid w:val="2CB0443C"/>
    <w:rsid w:val="2CB251E4"/>
    <w:rsid w:val="2CCC6CB3"/>
    <w:rsid w:val="2CCF590F"/>
    <w:rsid w:val="2CCF61D9"/>
    <w:rsid w:val="2CF26BA0"/>
    <w:rsid w:val="2D146FA8"/>
    <w:rsid w:val="2D1778D1"/>
    <w:rsid w:val="2D4B2B29"/>
    <w:rsid w:val="2D5121E0"/>
    <w:rsid w:val="2D783B2B"/>
    <w:rsid w:val="2D802F19"/>
    <w:rsid w:val="2D98609C"/>
    <w:rsid w:val="2D9C07F8"/>
    <w:rsid w:val="2DB411C6"/>
    <w:rsid w:val="2DBD6A8F"/>
    <w:rsid w:val="2DC3468B"/>
    <w:rsid w:val="2DD06FC0"/>
    <w:rsid w:val="2DDC1BC6"/>
    <w:rsid w:val="2DDC2DD2"/>
    <w:rsid w:val="2E01192D"/>
    <w:rsid w:val="2E0C3EE3"/>
    <w:rsid w:val="2E236B0C"/>
    <w:rsid w:val="2E2B24DF"/>
    <w:rsid w:val="2E3B05F7"/>
    <w:rsid w:val="2E497EE9"/>
    <w:rsid w:val="2E644E1A"/>
    <w:rsid w:val="2EA43943"/>
    <w:rsid w:val="2EB626C6"/>
    <w:rsid w:val="2ED95671"/>
    <w:rsid w:val="2F137B88"/>
    <w:rsid w:val="2F2C64F3"/>
    <w:rsid w:val="2F3E27B1"/>
    <w:rsid w:val="2F475526"/>
    <w:rsid w:val="2F490898"/>
    <w:rsid w:val="2F573369"/>
    <w:rsid w:val="2F645EF8"/>
    <w:rsid w:val="2F693685"/>
    <w:rsid w:val="2F720672"/>
    <w:rsid w:val="2F9575F3"/>
    <w:rsid w:val="2FB739E0"/>
    <w:rsid w:val="2FE757BC"/>
    <w:rsid w:val="2FF104BE"/>
    <w:rsid w:val="2FF66A12"/>
    <w:rsid w:val="300D6188"/>
    <w:rsid w:val="30210608"/>
    <w:rsid w:val="30230582"/>
    <w:rsid w:val="30256261"/>
    <w:rsid w:val="305717B4"/>
    <w:rsid w:val="308C1176"/>
    <w:rsid w:val="30923250"/>
    <w:rsid w:val="30AE0ACE"/>
    <w:rsid w:val="30B14958"/>
    <w:rsid w:val="30C05B22"/>
    <w:rsid w:val="30D12636"/>
    <w:rsid w:val="30DD4F21"/>
    <w:rsid w:val="31006E2B"/>
    <w:rsid w:val="311A76E4"/>
    <w:rsid w:val="31492D00"/>
    <w:rsid w:val="314C505A"/>
    <w:rsid w:val="31526506"/>
    <w:rsid w:val="3160395A"/>
    <w:rsid w:val="31663452"/>
    <w:rsid w:val="31880EA9"/>
    <w:rsid w:val="31956FC0"/>
    <w:rsid w:val="31A85273"/>
    <w:rsid w:val="31CF4952"/>
    <w:rsid w:val="31D8600F"/>
    <w:rsid w:val="31FA71A2"/>
    <w:rsid w:val="31FD366B"/>
    <w:rsid w:val="31FF02E6"/>
    <w:rsid w:val="320630D2"/>
    <w:rsid w:val="3226769C"/>
    <w:rsid w:val="323E2AE1"/>
    <w:rsid w:val="32562D8B"/>
    <w:rsid w:val="32673D6E"/>
    <w:rsid w:val="326C44AA"/>
    <w:rsid w:val="329108F7"/>
    <w:rsid w:val="32CA22C6"/>
    <w:rsid w:val="32FD1087"/>
    <w:rsid w:val="33172146"/>
    <w:rsid w:val="33377C64"/>
    <w:rsid w:val="334F440D"/>
    <w:rsid w:val="33512DA9"/>
    <w:rsid w:val="33752D2D"/>
    <w:rsid w:val="337D7E1B"/>
    <w:rsid w:val="338E0797"/>
    <w:rsid w:val="33D46F61"/>
    <w:rsid w:val="33F612C3"/>
    <w:rsid w:val="34082B36"/>
    <w:rsid w:val="340D3937"/>
    <w:rsid w:val="340F46EE"/>
    <w:rsid w:val="3417710B"/>
    <w:rsid w:val="342A677B"/>
    <w:rsid w:val="34456D7B"/>
    <w:rsid w:val="344B1ABA"/>
    <w:rsid w:val="345E31B8"/>
    <w:rsid w:val="3471584B"/>
    <w:rsid w:val="348F74EE"/>
    <w:rsid w:val="34BA08D1"/>
    <w:rsid w:val="34BD73E3"/>
    <w:rsid w:val="34C156A9"/>
    <w:rsid w:val="34DA6662"/>
    <w:rsid w:val="34DE501A"/>
    <w:rsid w:val="34E3753E"/>
    <w:rsid w:val="34E9405A"/>
    <w:rsid w:val="34FD77EA"/>
    <w:rsid w:val="3505079E"/>
    <w:rsid w:val="352A01F8"/>
    <w:rsid w:val="352E5F4D"/>
    <w:rsid w:val="353D2288"/>
    <w:rsid w:val="354B3F24"/>
    <w:rsid w:val="354F44E5"/>
    <w:rsid w:val="3552710C"/>
    <w:rsid w:val="35530642"/>
    <w:rsid w:val="35560B08"/>
    <w:rsid w:val="356C4231"/>
    <w:rsid w:val="35772708"/>
    <w:rsid w:val="357B60A1"/>
    <w:rsid w:val="357E610D"/>
    <w:rsid w:val="35A93D58"/>
    <w:rsid w:val="35A97EE5"/>
    <w:rsid w:val="35C17D17"/>
    <w:rsid w:val="35E77CAD"/>
    <w:rsid w:val="35EB768E"/>
    <w:rsid w:val="35EC4EE7"/>
    <w:rsid w:val="35EE7BF3"/>
    <w:rsid w:val="361A3FA0"/>
    <w:rsid w:val="362A0EF8"/>
    <w:rsid w:val="362B2737"/>
    <w:rsid w:val="36390A0E"/>
    <w:rsid w:val="36443A0E"/>
    <w:rsid w:val="36834391"/>
    <w:rsid w:val="36896D0D"/>
    <w:rsid w:val="36A04837"/>
    <w:rsid w:val="36AF6385"/>
    <w:rsid w:val="36B71CBB"/>
    <w:rsid w:val="36B77451"/>
    <w:rsid w:val="36CB0021"/>
    <w:rsid w:val="36FA56B8"/>
    <w:rsid w:val="3729794A"/>
    <w:rsid w:val="37372AEA"/>
    <w:rsid w:val="375A2545"/>
    <w:rsid w:val="375D1554"/>
    <w:rsid w:val="37601721"/>
    <w:rsid w:val="376F54CA"/>
    <w:rsid w:val="378234E0"/>
    <w:rsid w:val="378C22D9"/>
    <w:rsid w:val="37934310"/>
    <w:rsid w:val="3794052E"/>
    <w:rsid w:val="379837D8"/>
    <w:rsid w:val="37B0784E"/>
    <w:rsid w:val="37BB412D"/>
    <w:rsid w:val="37C84409"/>
    <w:rsid w:val="37DC3C4C"/>
    <w:rsid w:val="380E4EB4"/>
    <w:rsid w:val="38147CE6"/>
    <w:rsid w:val="3827140C"/>
    <w:rsid w:val="38330290"/>
    <w:rsid w:val="38347D53"/>
    <w:rsid w:val="383A08B6"/>
    <w:rsid w:val="38501FF6"/>
    <w:rsid w:val="3857598F"/>
    <w:rsid w:val="386208A6"/>
    <w:rsid w:val="386E638E"/>
    <w:rsid w:val="388D2B72"/>
    <w:rsid w:val="38A10D93"/>
    <w:rsid w:val="38B625CB"/>
    <w:rsid w:val="38CF290E"/>
    <w:rsid w:val="38D24591"/>
    <w:rsid w:val="38DD3DD0"/>
    <w:rsid w:val="38E00573"/>
    <w:rsid w:val="38EF3E7E"/>
    <w:rsid w:val="38F11431"/>
    <w:rsid w:val="3914718F"/>
    <w:rsid w:val="393B7FA7"/>
    <w:rsid w:val="3963389D"/>
    <w:rsid w:val="396B32D9"/>
    <w:rsid w:val="39781B30"/>
    <w:rsid w:val="39795AD7"/>
    <w:rsid w:val="3985147E"/>
    <w:rsid w:val="3991181E"/>
    <w:rsid w:val="39C26015"/>
    <w:rsid w:val="39CA5683"/>
    <w:rsid w:val="39D15383"/>
    <w:rsid w:val="39D159BC"/>
    <w:rsid w:val="39E16BBC"/>
    <w:rsid w:val="39EA0135"/>
    <w:rsid w:val="39EC29D8"/>
    <w:rsid w:val="39F849C9"/>
    <w:rsid w:val="3A06003B"/>
    <w:rsid w:val="3A071BD6"/>
    <w:rsid w:val="3A492151"/>
    <w:rsid w:val="3A5E69D0"/>
    <w:rsid w:val="3A612931"/>
    <w:rsid w:val="3A674453"/>
    <w:rsid w:val="3A897320"/>
    <w:rsid w:val="3A925121"/>
    <w:rsid w:val="3AA939AE"/>
    <w:rsid w:val="3AB2224D"/>
    <w:rsid w:val="3AC52A15"/>
    <w:rsid w:val="3AC8070F"/>
    <w:rsid w:val="3ACB7764"/>
    <w:rsid w:val="3ADB5D1F"/>
    <w:rsid w:val="3AED480A"/>
    <w:rsid w:val="3AF16B68"/>
    <w:rsid w:val="3AF962BA"/>
    <w:rsid w:val="3AFE31B0"/>
    <w:rsid w:val="3B0625FF"/>
    <w:rsid w:val="3B0A0CF6"/>
    <w:rsid w:val="3B1F667A"/>
    <w:rsid w:val="3B331FF1"/>
    <w:rsid w:val="3B435674"/>
    <w:rsid w:val="3B4B641F"/>
    <w:rsid w:val="3B516C65"/>
    <w:rsid w:val="3B635C32"/>
    <w:rsid w:val="3B792AB3"/>
    <w:rsid w:val="3BA15E78"/>
    <w:rsid w:val="3BAE01D3"/>
    <w:rsid w:val="3BC415FA"/>
    <w:rsid w:val="3BD042B5"/>
    <w:rsid w:val="3BD233D2"/>
    <w:rsid w:val="3BDB5E7C"/>
    <w:rsid w:val="3BE0355C"/>
    <w:rsid w:val="3BE22B6F"/>
    <w:rsid w:val="3C015D33"/>
    <w:rsid w:val="3C0D1B95"/>
    <w:rsid w:val="3C136108"/>
    <w:rsid w:val="3C171ED4"/>
    <w:rsid w:val="3C175F06"/>
    <w:rsid w:val="3C2542F8"/>
    <w:rsid w:val="3C2F5124"/>
    <w:rsid w:val="3C486031"/>
    <w:rsid w:val="3C50623A"/>
    <w:rsid w:val="3C524F37"/>
    <w:rsid w:val="3C62358F"/>
    <w:rsid w:val="3C776E85"/>
    <w:rsid w:val="3C786DF9"/>
    <w:rsid w:val="3C933F9D"/>
    <w:rsid w:val="3CAD724F"/>
    <w:rsid w:val="3CAF6342"/>
    <w:rsid w:val="3CB223B6"/>
    <w:rsid w:val="3CBF2FA5"/>
    <w:rsid w:val="3CC057A0"/>
    <w:rsid w:val="3CCA1F48"/>
    <w:rsid w:val="3CCE4101"/>
    <w:rsid w:val="3CD33AD8"/>
    <w:rsid w:val="3CE25DA5"/>
    <w:rsid w:val="3CF828E6"/>
    <w:rsid w:val="3CFB4346"/>
    <w:rsid w:val="3D467746"/>
    <w:rsid w:val="3D5F3B25"/>
    <w:rsid w:val="3D7566CD"/>
    <w:rsid w:val="3D783B7D"/>
    <w:rsid w:val="3D8B121F"/>
    <w:rsid w:val="3DA108F9"/>
    <w:rsid w:val="3DB51A20"/>
    <w:rsid w:val="3DB65CFC"/>
    <w:rsid w:val="3DC76F76"/>
    <w:rsid w:val="3DD94660"/>
    <w:rsid w:val="3DDF4088"/>
    <w:rsid w:val="3DF4002E"/>
    <w:rsid w:val="3DFF4F6D"/>
    <w:rsid w:val="3E187125"/>
    <w:rsid w:val="3E214107"/>
    <w:rsid w:val="3E354E00"/>
    <w:rsid w:val="3E3E45F8"/>
    <w:rsid w:val="3E4F5B02"/>
    <w:rsid w:val="3E5126A2"/>
    <w:rsid w:val="3E692E19"/>
    <w:rsid w:val="3E6E3E81"/>
    <w:rsid w:val="3E79108F"/>
    <w:rsid w:val="3EB058A9"/>
    <w:rsid w:val="3EB24D77"/>
    <w:rsid w:val="3EEC0B7C"/>
    <w:rsid w:val="3EFC0132"/>
    <w:rsid w:val="3F234F93"/>
    <w:rsid w:val="3F5977EA"/>
    <w:rsid w:val="3F6E1B44"/>
    <w:rsid w:val="3F732F74"/>
    <w:rsid w:val="3F74048B"/>
    <w:rsid w:val="3F9B4D4A"/>
    <w:rsid w:val="3F9F562F"/>
    <w:rsid w:val="3FCA4CEF"/>
    <w:rsid w:val="3FCD3476"/>
    <w:rsid w:val="3FD2396A"/>
    <w:rsid w:val="3FD653DC"/>
    <w:rsid w:val="3FEB2BD3"/>
    <w:rsid w:val="402427A5"/>
    <w:rsid w:val="402714DD"/>
    <w:rsid w:val="403C49A9"/>
    <w:rsid w:val="40406CDC"/>
    <w:rsid w:val="406132FC"/>
    <w:rsid w:val="40890FAF"/>
    <w:rsid w:val="4092708D"/>
    <w:rsid w:val="40A57557"/>
    <w:rsid w:val="40AB0C73"/>
    <w:rsid w:val="40B8014A"/>
    <w:rsid w:val="40C26696"/>
    <w:rsid w:val="40E02283"/>
    <w:rsid w:val="40F5240B"/>
    <w:rsid w:val="410D60BD"/>
    <w:rsid w:val="411054A4"/>
    <w:rsid w:val="411140ED"/>
    <w:rsid w:val="411D5F36"/>
    <w:rsid w:val="41213A5E"/>
    <w:rsid w:val="412800D0"/>
    <w:rsid w:val="413952E3"/>
    <w:rsid w:val="416F27BD"/>
    <w:rsid w:val="418624F0"/>
    <w:rsid w:val="41911FCB"/>
    <w:rsid w:val="41986D8F"/>
    <w:rsid w:val="41B56A19"/>
    <w:rsid w:val="41D054D6"/>
    <w:rsid w:val="41D6181A"/>
    <w:rsid w:val="41EB5E1B"/>
    <w:rsid w:val="41FD0272"/>
    <w:rsid w:val="42081947"/>
    <w:rsid w:val="420D54F7"/>
    <w:rsid w:val="42256B02"/>
    <w:rsid w:val="423233AD"/>
    <w:rsid w:val="42463A29"/>
    <w:rsid w:val="42494059"/>
    <w:rsid w:val="42553977"/>
    <w:rsid w:val="42621B1F"/>
    <w:rsid w:val="428963DC"/>
    <w:rsid w:val="429077A5"/>
    <w:rsid w:val="42BC5DFB"/>
    <w:rsid w:val="42BE2D0E"/>
    <w:rsid w:val="42C53B36"/>
    <w:rsid w:val="42C64905"/>
    <w:rsid w:val="42CC17EF"/>
    <w:rsid w:val="42D0208B"/>
    <w:rsid w:val="42D507A6"/>
    <w:rsid w:val="42DD6AE9"/>
    <w:rsid w:val="42E552E5"/>
    <w:rsid w:val="42EE6014"/>
    <w:rsid w:val="42F91D58"/>
    <w:rsid w:val="43086379"/>
    <w:rsid w:val="430A5FC2"/>
    <w:rsid w:val="431A66EA"/>
    <w:rsid w:val="43254971"/>
    <w:rsid w:val="432769CB"/>
    <w:rsid w:val="433E5556"/>
    <w:rsid w:val="43477A02"/>
    <w:rsid w:val="434F43C3"/>
    <w:rsid w:val="43706A70"/>
    <w:rsid w:val="43827ECB"/>
    <w:rsid w:val="43A70A92"/>
    <w:rsid w:val="43FE70CF"/>
    <w:rsid w:val="4401794C"/>
    <w:rsid w:val="44176F74"/>
    <w:rsid w:val="44310026"/>
    <w:rsid w:val="443258AA"/>
    <w:rsid w:val="4450483C"/>
    <w:rsid w:val="445127DC"/>
    <w:rsid w:val="4452067E"/>
    <w:rsid w:val="445D1C7B"/>
    <w:rsid w:val="445E3539"/>
    <w:rsid w:val="44884A4C"/>
    <w:rsid w:val="449E2FD9"/>
    <w:rsid w:val="44B25BEA"/>
    <w:rsid w:val="44BF4E0A"/>
    <w:rsid w:val="44E33370"/>
    <w:rsid w:val="44EC71D1"/>
    <w:rsid w:val="450670B2"/>
    <w:rsid w:val="451459FC"/>
    <w:rsid w:val="451B2CAB"/>
    <w:rsid w:val="452E3EDA"/>
    <w:rsid w:val="45343FA3"/>
    <w:rsid w:val="453D59D8"/>
    <w:rsid w:val="45467802"/>
    <w:rsid w:val="45BE3A79"/>
    <w:rsid w:val="45D33B2D"/>
    <w:rsid w:val="45D65332"/>
    <w:rsid w:val="45DC19A9"/>
    <w:rsid w:val="45E82FCD"/>
    <w:rsid w:val="45E858F4"/>
    <w:rsid w:val="46016CB2"/>
    <w:rsid w:val="46135E6C"/>
    <w:rsid w:val="46140E07"/>
    <w:rsid w:val="4614618A"/>
    <w:rsid w:val="46286E74"/>
    <w:rsid w:val="462D1E5B"/>
    <w:rsid w:val="463B3972"/>
    <w:rsid w:val="463E1A59"/>
    <w:rsid w:val="46565B46"/>
    <w:rsid w:val="466D5985"/>
    <w:rsid w:val="467115F6"/>
    <w:rsid w:val="468C7B67"/>
    <w:rsid w:val="46977951"/>
    <w:rsid w:val="46C61F7A"/>
    <w:rsid w:val="46C93365"/>
    <w:rsid w:val="46CE3472"/>
    <w:rsid w:val="46DD3A04"/>
    <w:rsid w:val="46E571C4"/>
    <w:rsid w:val="46E76516"/>
    <w:rsid w:val="47024E9A"/>
    <w:rsid w:val="47036C5A"/>
    <w:rsid w:val="47067902"/>
    <w:rsid w:val="47155439"/>
    <w:rsid w:val="47185F41"/>
    <w:rsid w:val="47194106"/>
    <w:rsid w:val="471D4C70"/>
    <w:rsid w:val="474B2BBB"/>
    <w:rsid w:val="475C7A0A"/>
    <w:rsid w:val="47610C31"/>
    <w:rsid w:val="47792C35"/>
    <w:rsid w:val="477E10E6"/>
    <w:rsid w:val="478A10C1"/>
    <w:rsid w:val="479C1C37"/>
    <w:rsid w:val="479F66F2"/>
    <w:rsid w:val="47AB34ED"/>
    <w:rsid w:val="47DC34B4"/>
    <w:rsid w:val="48016949"/>
    <w:rsid w:val="48114E10"/>
    <w:rsid w:val="48320EDF"/>
    <w:rsid w:val="483F0465"/>
    <w:rsid w:val="48460547"/>
    <w:rsid w:val="4848003E"/>
    <w:rsid w:val="48672A6A"/>
    <w:rsid w:val="486A0E8D"/>
    <w:rsid w:val="487266E7"/>
    <w:rsid w:val="487363FD"/>
    <w:rsid w:val="4892127C"/>
    <w:rsid w:val="48B816FD"/>
    <w:rsid w:val="48C62B90"/>
    <w:rsid w:val="48CD3B50"/>
    <w:rsid w:val="48F61596"/>
    <w:rsid w:val="48FD0D16"/>
    <w:rsid w:val="49007669"/>
    <w:rsid w:val="4912210B"/>
    <w:rsid w:val="4913598E"/>
    <w:rsid w:val="49160F31"/>
    <w:rsid w:val="4922204A"/>
    <w:rsid w:val="49285859"/>
    <w:rsid w:val="49366C5A"/>
    <w:rsid w:val="49427BC1"/>
    <w:rsid w:val="496B3EBA"/>
    <w:rsid w:val="498030B3"/>
    <w:rsid w:val="49880D5C"/>
    <w:rsid w:val="498C0BA3"/>
    <w:rsid w:val="49A225E2"/>
    <w:rsid w:val="49AF2CDD"/>
    <w:rsid w:val="49BB6866"/>
    <w:rsid w:val="49CC1B6B"/>
    <w:rsid w:val="49DB342B"/>
    <w:rsid w:val="49E54F5A"/>
    <w:rsid w:val="49F1356A"/>
    <w:rsid w:val="4A00356F"/>
    <w:rsid w:val="4A087C31"/>
    <w:rsid w:val="4A090671"/>
    <w:rsid w:val="4A0E2CED"/>
    <w:rsid w:val="4A4C7A13"/>
    <w:rsid w:val="4A845E38"/>
    <w:rsid w:val="4AA444E4"/>
    <w:rsid w:val="4AB3207A"/>
    <w:rsid w:val="4ABA274D"/>
    <w:rsid w:val="4ABE6C53"/>
    <w:rsid w:val="4AC51A15"/>
    <w:rsid w:val="4ACD3795"/>
    <w:rsid w:val="4ADA6FDC"/>
    <w:rsid w:val="4B043B0C"/>
    <w:rsid w:val="4B0C6EC5"/>
    <w:rsid w:val="4B205D84"/>
    <w:rsid w:val="4B2D6A83"/>
    <w:rsid w:val="4B3B3017"/>
    <w:rsid w:val="4B570454"/>
    <w:rsid w:val="4B5E0EAF"/>
    <w:rsid w:val="4B6D2733"/>
    <w:rsid w:val="4B894292"/>
    <w:rsid w:val="4B8E5082"/>
    <w:rsid w:val="4B985900"/>
    <w:rsid w:val="4BC404B6"/>
    <w:rsid w:val="4BC40955"/>
    <w:rsid w:val="4BE0350F"/>
    <w:rsid w:val="4C06702F"/>
    <w:rsid w:val="4C431140"/>
    <w:rsid w:val="4C4F4556"/>
    <w:rsid w:val="4C601DD5"/>
    <w:rsid w:val="4C737E71"/>
    <w:rsid w:val="4C9461FC"/>
    <w:rsid w:val="4C9F48EF"/>
    <w:rsid w:val="4CA220B3"/>
    <w:rsid w:val="4CAC321C"/>
    <w:rsid w:val="4CB23892"/>
    <w:rsid w:val="4CB25284"/>
    <w:rsid w:val="4CB8381A"/>
    <w:rsid w:val="4CBA76F0"/>
    <w:rsid w:val="4CBD540D"/>
    <w:rsid w:val="4CC308AC"/>
    <w:rsid w:val="4CC7481B"/>
    <w:rsid w:val="4CDC61AD"/>
    <w:rsid w:val="4CE65E28"/>
    <w:rsid w:val="4CED44C0"/>
    <w:rsid w:val="4CF46D7A"/>
    <w:rsid w:val="4D1C255A"/>
    <w:rsid w:val="4D2D326D"/>
    <w:rsid w:val="4D3429BB"/>
    <w:rsid w:val="4D476EC5"/>
    <w:rsid w:val="4D4E47E3"/>
    <w:rsid w:val="4D5359E8"/>
    <w:rsid w:val="4D575661"/>
    <w:rsid w:val="4D58557D"/>
    <w:rsid w:val="4D712919"/>
    <w:rsid w:val="4D784593"/>
    <w:rsid w:val="4D931771"/>
    <w:rsid w:val="4D9B6F11"/>
    <w:rsid w:val="4DA44570"/>
    <w:rsid w:val="4DBB25B2"/>
    <w:rsid w:val="4DD26308"/>
    <w:rsid w:val="4DD323DF"/>
    <w:rsid w:val="4DD8047B"/>
    <w:rsid w:val="4DFD5AE8"/>
    <w:rsid w:val="4E1620DA"/>
    <w:rsid w:val="4E1C5E72"/>
    <w:rsid w:val="4E3B76A4"/>
    <w:rsid w:val="4E405FEA"/>
    <w:rsid w:val="4E816816"/>
    <w:rsid w:val="4EB85887"/>
    <w:rsid w:val="4EB91612"/>
    <w:rsid w:val="4ED615CA"/>
    <w:rsid w:val="4ED662AE"/>
    <w:rsid w:val="4EED4CB4"/>
    <w:rsid w:val="4EF25197"/>
    <w:rsid w:val="4EF756F7"/>
    <w:rsid w:val="4F022AF2"/>
    <w:rsid w:val="4F1311EF"/>
    <w:rsid w:val="4F2E276A"/>
    <w:rsid w:val="4F330CB8"/>
    <w:rsid w:val="4F333A8C"/>
    <w:rsid w:val="4F360C04"/>
    <w:rsid w:val="4F42415D"/>
    <w:rsid w:val="4F42504B"/>
    <w:rsid w:val="4F4C691F"/>
    <w:rsid w:val="4F6324A7"/>
    <w:rsid w:val="4FB24357"/>
    <w:rsid w:val="4FC23C9C"/>
    <w:rsid w:val="4FD571C4"/>
    <w:rsid w:val="4FDA3D82"/>
    <w:rsid w:val="4FDE40B1"/>
    <w:rsid w:val="50053BD8"/>
    <w:rsid w:val="50111C03"/>
    <w:rsid w:val="503C6EA5"/>
    <w:rsid w:val="50677744"/>
    <w:rsid w:val="50970CFD"/>
    <w:rsid w:val="509F78FA"/>
    <w:rsid w:val="50AC0A64"/>
    <w:rsid w:val="50B27879"/>
    <w:rsid w:val="50B35C25"/>
    <w:rsid w:val="50C3556D"/>
    <w:rsid w:val="50CB1905"/>
    <w:rsid w:val="50D717D3"/>
    <w:rsid w:val="50D91619"/>
    <w:rsid w:val="50E07A91"/>
    <w:rsid w:val="50EA3CF4"/>
    <w:rsid w:val="50EA3FB0"/>
    <w:rsid w:val="50ED05B3"/>
    <w:rsid w:val="50F016D5"/>
    <w:rsid w:val="511C01E7"/>
    <w:rsid w:val="513827D8"/>
    <w:rsid w:val="51443640"/>
    <w:rsid w:val="51621DAF"/>
    <w:rsid w:val="5168178B"/>
    <w:rsid w:val="516A1E1A"/>
    <w:rsid w:val="518671F0"/>
    <w:rsid w:val="51891CE5"/>
    <w:rsid w:val="51AA602E"/>
    <w:rsid w:val="51AB4C99"/>
    <w:rsid w:val="51D0450E"/>
    <w:rsid w:val="51D72282"/>
    <w:rsid w:val="51D926B0"/>
    <w:rsid w:val="52123536"/>
    <w:rsid w:val="52155CD6"/>
    <w:rsid w:val="5234304A"/>
    <w:rsid w:val="52416D0F"/>
    <w:rsid w:val="5243227E"/>
    <w:rsid w:val="524B7108"/>
    <w:rsid w:val="524E3BDB"/>
    <w:rsid w:val="52770BBA"/>
    <w:rsid w:val="52825E32"/>
    <w:rsid w:val="52883A93"/>
    <w:rsid w:val="52AC1B8C"/>
    <w:rsid w:val="52B22ADF"/>
    <w:rsid w:val="52B35613"/>
    <w:rsid w:val="52C80128"/>
    <w:rsid w:val="52C872B8"/>
    <w:rsid w:val="53055648"/>
    <w:rsid w:val="530671B0"/>
    <w:rsid w:val="531A4B04"/>
    <w:rsid w:val="53250D0C"/>
    <w:rsid w:val="533649E9"/>
    <w:rsid w:val="5337016B"/>
    <w:rsid w:val="53412692"/>
    <w:rsid w:val="53494EDB"/>
    <w:rsid w:val="534E6806"/>
    <w:rsid w:val="53697A68"/>
    <w:rsid w:val="538B52A4"/>
    <w:rsid w:val="53905E8F"/>
    <w:rsid w:val="53954BC3"/>
    <w:rsid w:val="53AC2863"/>
    <w:rsid w:val="53AE728F"/>
    <w:rsid w:val="53B64DF1"/>
    <w:rsid w:val="53CC1BA8"/>
    <w:rsid w:val="53DF7637"/>
    <w:rsid w:val="53E878D7"/>
    <w:rsid w:val="53E951AE"/>
    <w:rsid w:val="53EF172D"/>
    <w:rsid w:val="54052A26"/>
    <w:rsid w:val="54080020"/>
    <w:rsid w:val="540B1C66"/>
    <w:rsid w:val="541A4A56"/>
    <w:rsid w:val="54213FB4"/>
    <w:rsid w:val="54315907"/>
    <w:rsid w:val="545F6447"/>
    <w:rsid w:val="546B4667"/>
    <w:rsid w:val="54773124"/>
    <w:rsid w:val="54BD59C7"/>
    <w:rsid w:val="54CA2273"/>
    <w:rsid w:val="54CF451E"/>
    <w:rsid w:val="54D94410"/>
    <w:rsid w:val="54EF7C6E"/>
    <w:rsid w:val="551B14A2"/>
    <w:rsid w:val="5521269A"/>
    <w:rsid w:val="55385D4C"/>
    <w:rsid w:val="555E6408"/>
    <w:rsid w:val="556B1E31"/>
    <w:rsid w:val="55712DEF"/>
    <w:rsid w:val="55993FD0"/>
    <w:rsid w:val="559B3AA4"/>
    <w:rsid w:val="559D10CF"/>
    <w:rsid w:val="55A24EF3"/>
    <w:rsid w:val="55A9304F"/>
    <w:rsid w:val="55CD6C87"/>
    <w:rsid w:val="55E649F8"/>
    <w:rsid w:val="55E94360"/>
    <w:rsid w:val="55F80728"/>
    <w:rsid w:val="55FE5BA0"/>
    <w:rsid w:val="560500F6"/>
    <w:rsid w:val="560E755F"/>
    <w:rsid w:val="56516AD4"/>
    <w:rsid w:val="5654339F"/>
    <w:rsid w:val="565A7EEC"/>
    <w:rsid w:val="566002EF"/>
    <w:rsid w:val="567554AF"/>
    <w:rsid w:val="567D2603"/>
    <w:rsid w:val="56824B9A"/>
    <w:rsid w:val="56C528FC"/>
    <w:rsid w:val="56C74E00"/>
    <w:rsid w:val="56D342B6"/>
    <w:rsid w:val="56DA0147"/>
    <w:rsid w:val="56E63A22"/>
    <w:rsid w:val="56F77B00"/>
    <w:rsid w:val="5702560A"/>
    <w:rsid w:val="57282769"/>
    <w:rsid w:val="57391A0F"/>
    <w:rsid w:val="5752125D"/>
    <w:rsid w:val="5768522E"/>
    <w:rsid w:val="576C74AC"/>
    <w:rsid w:val="577D125B"/>
    <w:rsid w:val="57A9264A"/>
    <w:rsid w:val="57D74A01"/>
    <w:rsid w:val="57D852F5"/>
    <w:rsid w:val="57DC4C24"/>
    <w:rsid w:val="57EC72F9"/>
    <w:rsid w:val="57F95CFE"/>
    <w:rsid w:val="581B2B99"/>
    <w:rsid w:val="582B5D80"/>
    <w:rsid w:val="582D6A7B"/>
    <w:rsid w:val="584B726A"/>
    <w:rsid w:val="5872710C"/>
    <w:rsid w:val="58814252"/>
    <w:rsid w:val="58A06F50"/>
    <w:rsid w:val="58A11912"/>
    <w:rsid w:val="58A44A0A"/>
    <w:rsid w:val="58A90949"/>
    <w:rsid w:val="58C1224C"/>
    <w:rsid w:val="58C648D5"/>
    <w:rsid w:val="58D069B4"/>
    <w:rsid w:val="590F3DE3"/>
    <w:rsid w:val="59151E44"/>
    <w:rsid w:val="59271525"/>
    <w:rsid w:val="593A46A0"/>
    <w:rsid w:val="5942396D"/>
    <w:rsid w:val="5943006E"/>
    <w:rsid w:val="594B611B"/>
    <w:rsid w:val="595B006A"/>
    <w:rsid w:val="59642EB7"/>
    <w:rsid w:val="59716137"/>
    <w:rsid w:val="59786D64"/>
    <w:rsid w:val="59A278C4"/>
    <w:rsid w:val="59A47CB7"/>
    <w:rsid w:val="59D17FB4"/>
    <w:rsid w:val="59FD71D2"/>
    <w:rsid w:val="5A1232E9"/>
    <w:rsid w:val="5A31658D"/>
    <w:rsid w:val="5A3352D7"/>
    <w:rsid w:val="5A3B48AC"/>
    <w:rsid w:val="5A554ED2"/>
    <w:rsid w:val="5A5C6728"/>
    <w:rsid w:val="5A600BD9"/>
    <w:rsid w:val="5A620E3F"/>
    <w:rsid w:val="5A8A3350"/>
    <w:rsid w:val="5A9013C0"/>
    <w:rsid w:val="5AA53EF3"/>
    <w:rsid w:val="5AAE689B"/>
    <w:rsid w:val="5ADB129B"/>
    <w:rsid w:val="5AEC74C4"/>
    <w:rsid w:val="5AF3024A"/>
    <w:rsid w:val="5AF840FB"/>
    <w:rsid w:val="5AFE1D9D"/>
    <w:rsid w:val="5B072B7C"/>
    <w:rsid w:val="5B0B0F22"/>
    <w:rsid w:val="5B1F605A"/>
    <w:rsid w:val="5B4A4053"/>
    <w:rsid w:val="5B5D2547"/>
    <w:rsid w:val="5B670F94"/>
    <w:rsid w:val="5B7022F7"/>
    <w:rsid w:val="5B7431FF"/>
    <w:rsid w:val="5BAD510F"/>
    <w:rsid w:val="5BC55F54"/>
    <w:rsid w:val="5BCE03B5"/>
    <w:rsid w:val="5BD32FF6"/>
    <w:rsid w:val="5BE25F0D"/>
    <w:rsid w:val="5BFA61E4"/>
    <w:rsid w:val="5C162347"/>
    <w:rsid w:val="5C1844C0"/>
    <w:rsid w:val="5C212E3D"/>
    <w:rsid w:val="5C2220A1"/>
    <w:rsid w:val="5C296A8D"/>
    <w:rsid w:val="5C3022FD"/>
    <w:rsid w:val="5C6217DA"/>
    <w:rsid w:val="5C6C6DAB"/>
    <w:rsid w:val="5C825B34"/>
    <w:rsid w:val="5C8B1234"/>
    <w:rsid w:val="5CA6219D"/>
    <w:rsid w:val="5CBB311F"/>
    <w:rsid w:val="5CCD1A36"/>
    <w:rsid w:val="5CF2211E"/>
    <w:rsid w:val="5CF7125C"/>
    <w:rsid w:val="5CFF4B0D"/>
    <w:rsid w:val="5D014253"/>
    <w:rsid w:val="5D2824AB"/>
    <w:rsid w:val="5D4A0381"/>
    <w:rsid w:val="5D79368B"/>
    <w:rsid w:val="5D84060E"/>
    <w:rsid w:val="5D8A7A60"/>
    <w:rsid w:val="5DA02548"/>
    <w:rsid w:val="5DA842C8"/>
    <w:rsid w:val="5DCE6A7C"/>
    <w:rsid w:val="5DE0467A"/>
    <w:rsid w:val="5DEF4FC8"/>
    <w:rsid w:val="5DF03805"/>
    <w:rsid w:val="5E013E2C"/>
    <w:rsid w:val="5E587936"/>
    <w:rsid w:val="5E891528"/>
    <w:rsid w:val="5EB6608E"/>
    <w:rsid w:val="5EC579AB"/>
    <w:rsid w:val="5ECC3750"/>
    <w:rsid w:val="5ECE5042"/>
    <w:rsid w:val="5ED925C1"/>
    <w:rsid w:val="5ED943D8"/>
    <w:rsid w:val="5EDA63BF"/>
    <w:rsid w:val="5EE76958"/>
    <w:rsid w:val="5EE8503E"/>
    <w:rsid w:val="5EF0205D"/>
    <w:rsid w:val="5F017274"/>
    <w:rsid w:val="5F2A1FD5"/>
    <w:rsid w:val="5F2B1EE5"/>
    <w:rsid w:val="5F315ED8"/>
    <w:rsid w:val="5F9A7D6D"/>
    <w:rsid w:val="5FBB0517"/>
    <w:rsid w:val="5FBC4054"/>
    <w:rsid w:val="5FBE15D7"/>
    <w:rsid w:val="5FD02976"/>
    <w:rsid w:val="5FD13068"/>
    <w:rsid w:val="5FDA0D98"/>
    <w:rsid w:val="5FE47F36"/>
    <w:rsid w:val="60147AE7"/>
    <w:rsid w:val="60224582"/>
    <w:rsid w:val="602B0F99"/>
    <w:rsid w:val="60404261"/>
    <w:rsid w:val="604465BA"/>
    <w:rsid w:val="60532BB9"/>
    <w:rsid w:val="606315D3"/>
    <w:rsid w:val="60682F58"/>
    <w:rsid w:val="606E08F6"/>
    <w:rsid w:val="607D4215"/>
    <w:rsid w:val="607D73CC"/>
    <w:rsid w:val="609C63BA"/>
    <w:rsid w:val="60A05FFC"/>
    <w:rsid w:val="60AC261B"/>
    <w:rsid w:val="60BE64DF"/>
    <w:rsid w:val="60D073CA"/>
    <w:rsid w:val="60E80476"/>
    <w:rsid w:val="611A1DB0"/>
    <w:rsid w:val="61246E49"/>
    <w:rsid w:val="61274271"/>
    <w:rsid w:val="612C4C04"/>
    <w:rsid w:val="613922B5"/>
    <w:rsid w:val="61426561"/>
    <w:rsid w:val="6152356C"/>
    <w:rsid w:val="615A3EA2"/>
    <w:rsid w:val="616A322C"/>
    <w:rsid w:val="619C6CDF"/>
    <w:rsid w:val="61AD7F19"/>
    <w:rsid w:val="61C138E0"/>
    <w:rsid w:val="61C32B36"/>
    <w:rsid w:val="61F125E8"/>
    <w:rsid w:val="61F421AF"/>
    <w:rsid w:val="620221E8"/>
    <w:rsid w:val="62052FDF"/>
    <w:rsid w:val="62154974"/>
    <w:rsid w:val="6218123A"/>
    <w:rsid w:val="6220142B"/>
    <w:rsid w:val="62203E1B"/>
    <w:rsid w:val="62317070"/>
    <w:rsid w:val="62584DB4"/>
    <w:rsid w:val="62767C5A"/>
    <w:rsid w:val="62831970"/>
    <w:rsid w:val="628919B8"/>
    <w:rsid w:val="6293108E"/>
    <w:rsid w:val="62964EB4"/>
    <w:rsid w:val="6299316A"/>
    <w:rsid w:val="62B0415D"/>
    <w:rsid w:val="62B340A1"/>
    <w:rsid w:val="62DB65AE"/>
    <w:rsid w:val="62E01781"/>
    <w:rsid w:val="62E34C47"/>
    <w:rsid w:val="62E83C38"/>
    <w:rsid w:val="62E95DB5"/>
    <w:rsid w:val="63051AA7"/>
    <w:rsid w:val="632B23CC"/>
    <w:rsid w:val="632D6563"/>
    <w:rsid w:val="63381BD4"/>
    <w:rsid w:val="63627289"/>
    <w:rsid w:val="637A6B47"/>
    <w:rsid w:val="637A7274"/>
    <w:rsid w:val="638016E9"/>
    <w:rsid w:val="638A1F0C"/>
    <w:rsid w:val="638E7826"/>
    <w:rsid w:val="63AD1297"/>
    <w:rsid w:val="63C04F21"/>
    <w:rsid w:val="63C26701"/>
    <w:rsid w:val="63CF7040"/>
    <w:rsid w:val="63DB6126"/>
    <w:rsid w:val="63E5043A"/>
    <w:rsid w:val="64147AB6"/>
    <w:rsid w:val="642A27D3"/>
    <w:rsid w:val="642F4088"/>
    <w:rsid w:val="643C3C2B"/>
    <w:rsid w:val="646307EE"/>
    <w:rsid w:val="64630B77"/>
    <w:rsid w:val="64705D61"/>
    <w:rsid w:val="64723492"/>
    <w:rsid w:val="649205E9"/>
    <w:rsid w:val="64A55930"/>
    <w:rsid w:val="64AE5788"/>
    <w:rsid w:val="64B51B2F"/>
    <w:rsid w:val="64BB45A9"/>
    <w:rsid w:val="64E20EFE"/>
    <w:rsid w:val="650B4B13"/>
    <w:rsid w:val="650D02B9"/>
    <w:rsid w:val="65107C49"/>
    <w:rsid w:val="65234684"/>
    <w:rsid w:val="652A6B20"/>
    <w:rsid w:val="65383479"/>
    <w:rsid w:val="653B0CFF"/>
    <w:rsid w:val="653F34B1"/>
    <w:rsid w:val="65506143"/>
    <w:rsid w:val="656F0326"/>
    <w:rsid w:val="657E726F"/>
    <w:rsid w:val="65AF29C7"/>
    <w:rsid w:val="65B108BB"/>
    <w:rsid w:val="65B82F02"/>
    <w:rsid w:val="65F35850"/>
    <w:rsid w:val="660A203D"/>
    <w:rsid w:val="660C2A2E"/>
    <w:rsid w:val="660E25A1"/>
    <w:rsid w:val="66156CC0"/>
    <w:rsid w:val="661E638C"/>
    <w:rsid w:val="66210F86"/>
    <w:rsid w:val="663736C5"/>
    <w:rsid w:val="664E2B44"/>
    <w:rsid w:val="66571997"/>
    <w:rsid w:val="666547F9"/>
    <w:rsid w:val="66754E6C"/>
    <w:rsid w:val="66825039"/>
    <w:rsid w:val="66BC72DA"/>
    <w:rsid w:val="66C470E9"/>
    <w:rsid w:val="66C7477A"/>
    <w:rsid w:val="66D578A3"/>
    <w:rsid w:val="66DE2E58"/>
    <w:rsid w:val="66FF4DE8"/>
    <w:rsid w:val="67071180"/>
    <w:rsid w:val="671164B8"/>
    <w:rsid w:val="6723557A"/>
    <w:rsid w:val="67244440"/>
    <w:rsid w:val="672B093A"/>
    <w:rsid w:val="675602E1"/>
    <w:rsid w:val="67582174"/>
    <w:rsid w:val="675F7DB2"/>
    <w:rsid w:val="677C3EEB"/>
    <w:rsid w:val="6781562D"/>
    <w:rsid w:val="678B7468"/>
    <w:rsid w:val="678F3751"/>
    <w:rsid w:val="67A12505"/>
    <w:rsid w:val="67A15990"/>
    <w:rsid w:val="67BF330E"/>
    <w:rsid w:val="67F51A5E"/>
    <w:rsid w:val="67F674C5"/>
    <w:rsid w:val="67FC4284"/>
    <w:rsid w:val="68024E7C"/>
    <w:rsid w:val="680F46EB"/>
    <w:rsid w:val="68234CF5"/>
    <w:rsid w:val="682C1304"/>
    <w:rsid w:val="6834448E"/>
    <w:rsid w:val="6841134E"/>
    <w:rsid w:val="68620077"/>
    <w:rsid w:val="68675B0C"/>
    <w:rsid w:val="68834255"/>
    <w:rsid w:val="68912D29"/>
    <w:rsid w:val="68A129AB"/>
    <w:rsid w:val="68A46D43"/>
    <w:rsid w:val="68AF6BCA"/>
    <w:rsid w:val="68E076C4"/>
    <w:rsid w:val="68EF19C9"/>
    <w:rsid w:val="68F306FE"/>
    <w:rsid w:val="68F932D2"/>
    <w:rsid w:val="690302CA"/>
    <w:rsid w:val="690E5089"/>
    <w:rsid w:val="69180911"/>
    <w:rsid w:val="69692CB2"/>
    <w:rsid w:val="697777CF"/>
    <w:rsid w:val="69804B8A"/>
    <w:rsid w:val="698342FA"/>
    <w:rsid w:val="69DF1B7B"/>
    <w:rsid w:val="69E33343"/>
    <w:rsid w:val="69EE58BB"/>
    <w:rsid w:val="69F87A41"/>
    <w:rsid w:val="6A742077"/>
    <w:rsid w:val="6AD87903"/>
    <w:rsid w:val="6AEF489B"/>
    <w:rsid w:val="6AF71129"/>
    <w:rsid w:val="6B083F9B"/>
    <w:rsid w:val="6B257821"/>
    <w:rsid w:val="6B273D90"/>
    <w:rsid w:val="6B4325B6"/>
    <w:rsid w:val="6B4B3822"/>
    <w:rsid w:val="6B4D4B42"/>
    <w:rsid w:val="6B6F7D05"/>
    <w:rsid w:val="6B762CA0"/>
    <w:rsid w:val="6B9A3F00"/>
    <w:rsid w:val="6BD46DC5"/>
    <w:rsid w:val="6BE62B1A"/>
    <w:rsid w:val="6BF93C49"/>
    <w:rsid w:val="6C3C5907"/>
    <w:rsid w:val="6C45750D"/>
    <w:rsid w:val="6C4C2F76"/>
    <w:rsid w:val="6C5322A5"/>
    <w:rsid w:val="6C9D5707"/>
    <w:rsid w:val="6CBD0E93"/>
    <w:rsid w:val="6CC120D0"/>
    <w:rsid w:val="6D095791"/>
    <w:rsid w:val="6D0D148C"/>
    <w:rsid w:val="6D2C355B"/>
    <w:rsid w:val="6D474ADC"/>
    <w:rsid w:val="6D4B3E12"/>
    <w:rsid w:val="6D505C45"/>
    <w:rsid w:val="6D6174FB"/>
    <w:rsid w:val="6D8E5BD3"/>
    <w:rsid w:val="6DB21C5B"/>
    <w:rsid w:val="6DBD650D"/>
    <w:rsid w:val="6E1D420B"/>
    <w:rsid w:val="6E26470B"/>
    <w:rsid w:val="6E2808CC"/>
    <w:rsid w:val="6E455EE9"/>
    <w:rsid w:val="6E5807A9"/>
    <w:rsid w:val="6EA95A39"/>
    <w:rsid w:val="6EAD6076"/>
    <w:rsid w:val="6EB53BF7"/>
    <w:rsid w:val="6EBF6C3E"/>
    <w:rsid w:val="6ECB7C1B"/>
    <w:rsid w:val="6EEF6A77"/>
    <w:rsid w:val="6F041AE9"/>
    <w:rsid w:val="6F1C2BFD"/>
    <w:rsid w:val="6F2D3371"/>
    <w:rsid w:val="6F3F0108"/>
    <w:rsid w:val="6F4838E8"/>
    <w:rsid w:val="6F671D70"/>
    <w:rsid w:val="6F972BB5"/>
    <w:rsid w:val="6FC96929"/>
    <w:rsid w:val="6FDD7684"/>
    <w:rsid w:val="70040F68"/>
    <w:rsid w:val="701E3F6F"/>
    <w:rsid w:val="70502BE6"/>
    <w:rsid w:val="7052684B"/>
    <w:rsid w:val="70557F0E"/>
    <w:rsid w:val="70561622"/>
    <w:rsid w:val="70567970"/>
    <w:rsid w:val="705D4720"/>
    <w:rsid w:val="70674DD5"/>
    <w:rsid w:val="70711E22"/>
    <w:rsid w:val="70717737"/>
    <w:rsid w:val="70907D0A"/>
    <w:rsid w:val="70BE3E7E"/>
    <w:rsid w:val="70C7214B"/>
    <w:rsid w:val="70D8121E"/>
    <w:rsid w:val="71027395"/>
    <w:rsid w:val="71373A16"/>
    <w:rsid w:val="714B137B"/>
    <w:rsid w:val="715859AD"/>
    <w:rsid w:val="716F420F"/>
    <w:rsid w:val="718846F3"/>
    <w:rsid w:val="71966EA8"/>
    <w:rsid w:val="719A1C54"/>
    <w:rsid w:val="71A06665"/>
    <w:rsid w:val="71DA1C6A"/>
    <w:rsid w:val="71E947DC"/>
    <w:rsid w:val="72055FAA"/>
    <w:rsid w:val="721A3855"/>
    <w:rsid w:val="722033E2"/>
    <w:rsid w:val="72552B1B"/>
    <w:rsid w:val="72854C75"/>
    <w:rsid w:val="72C825F0"/>
    <w:rsid w:val="73495DAB"/>
    <w:rsid w:val="73512467"/>
    <w:rsid w:val="735F4482"/>
    <w:rsid w:val="737334B8"/>
    <w:rsid w:val="73776A86"/>
    <w:rsid w:val="739924B3"/>
    <w:rsid w:val="73B74046"/>
    <w:rsid w:val="73C6770A"/>
    <w:rsid w:val="73E733A0"/>
    <w:rsid w:val="73FE0299"/>
    <w:rsid w:val="742C05E1"/>
    <w:rsid w:val="743B0CDD"/>
    <w:rsid w:val="74401FE9"/>
    <w:rsid w:val="74555778"/>
    <w:rsid w:val="747F6E68"/>
    <w:rsid w:val="74A42D28"/>
    <w:rsid w:val="74AE1D64"/>
    <w:rsid w:val="74B31097"/>
    <w:rsid w:val="74BD345C"/>
    <w:rsid w:val="74CB4529"/>
    <w:rsid w:val="74F7530C"/>
    <w:rsid w:val="750D6C8D"/>
    <w:rsid w:val="75276980"/>
    <w:rsid w:val="753511B4"/>
    <w:rsid w:val="755E7B11"/>
    <w:rsid w:val="75626B8D"/>
    <w:rsid w:val="75703B99"/>
    <w:rsid w:val="75715465"/>
    <w:rsid w:val="75814D83"/>
    <w:rsid w:val="75875D4A"/>
    <w:rsid w:val="75A50D02"/>
    <w:rsid w:val="75B63329"/>
    <w:rsid w:val="75B71FAC"/>
    <w:rsid w:val="75C753DF"/>
    <w:rsid w:val="75DA1948"/>
    <w:rsid w:val="75E151E4"/>
    <w:rsid w:val="75E21FAF"/>
    <w:rsid w:val="75FC294E"/>
    <w:rsid w:val="764B31F0"/>
    <w:rsid w:val="765343DE"/>
    <w:rsid w:val="76564853"/>
    <w:rsid w:val="76686434"/>
    <w:rsid w:val="76805B63"/>
    <w:rsid w:val="76A15F31"/>
    <w:rsid w:val="76AF1B63"/>
    <w:rsid w:val="76E75698"/>
    <w:rsid w:val="76FF54EC"/>
    <w:rsid w:val="77055D42"/>
    <w:rsid w:val="772154D6"/>
    <w:rsid w:val="773A0244"/>
    <w:rsid w:val="774F2BDB"/>
    <w:rsid w:val="775944B2"/>
    <w:rsid w:val="775D1A3A"/>
    <w:rsid w:val="779D304C"/>
    <w:rsid w:val="779D6A52"/>
    <w:rsid w:val="77B9460E"/>
    <w:rsid w:val="77BA57CD"/>
    <w:rsid w:val="77C56AB6"/>
    <w:rsid w:val="77F046F4"/>
    <w:rsid w:val="780F04D2"/>
    <w:rsid w:val="78170DF3"/>
    <w:rsid w:val="78185CF5"/>
    <w:rsid w:val="78257060"/>
    <w:rsid w:val="783B42BF"/>
    <w:rsid w:val="783B79E6"/>
    <w:rsid w:val="783C295D"/>
    <w:rsid w:val="7844785B"/>
    <w:rsid w:val="78575A63"/>
    <w:rsid w:val="786D5EEF"/>
    <w:rsid w:val="789D4F6A"/>
    <w:rsid w:val="78AA7173"/>
    <w:rsid w:val="78B66417"/>
    <w:rsid w:val="78DB19B6"/>
    <w:rsid w:val="79086D52"/>
    <w:rsid w:val="791E59EB"/>
    <w:rsid w:val="79222310"/>
    <w:rsid w:val="792B61BD"/>
    <w:rsid w:val="7936245B"/>
    <w:rsid w:val="795D4A53"/>
    <w:rsid w:val="79620370"/>
    <w:rsid w:val="79637071"/>
    <w:rsid w:val="7974437C"/>
    <w:rsid w:val="798075DD"/>
    <w:rsid w:val="798A35A7"/>
    <w:rsid w:val="79906DFC"/>
    <w:rsid w:val="799334C9"/>
    <w:rsid w:val="799C5C62"/>
    <w:rsid w:val="79B61D99"/>
    <w:rsid w:val="79CC3549"/>
    <w:rsid w:val="79D36333"/>
    <w:rsid w:val="79E54D43"/>
    <w:rsid w:val="79E729B2"/>
    <w:rsid w:val="79F1562D"/>
    <w:rsid w:val="7A3A61B8"/>
    <w:rsid w:val="7A6A2A8D"/>
    <w:rsid w:val="7A6D783B"/>
    <w:rsid w:val="7A8F2488"/>
    <w:rsid w:val="7AA53C8C"/>
    <w:rsid w:val="7AAF7399"/>
    <w:rsid w:val="7AC50A53"/>
    <w:rsid w:val="7AC91ACD"/>
    <w:rsid w:val="7AD16C1B"/>
    <w:rsid w:val="7AD82D65"/>
    <w:rsid w:val="7B1E2D62"/>
    <w:rsid w:val="7B3718C3"/>
    <w:rsid w:val="7B4F5AEC"/>
    <w:rsid w:val="7B623511"/>
    <w:rsid w:val="7B7376E7"/>
    <w:rsid w:val="7B9539E7"/>
    <w:rsid w:val="7BAD094A"/>
    <w:rsid w:val="7BAF2DE8"/>
    <w:rsid w:val="7BB61119"/>
    <w:rsid w:val="7BD15621"/>
    <w:rsid w:val="7C1163F1"/>
    <w:rsid w:val="7C153C7A"/>
    <w:rsid w:val="7C2855A1"/>
    <w:rsid w:val="7C2A5421"/>
    <w:rsid w:val="7C2E216C"/>
    <w:rsid w:val="7C364905"/>
    <w:rsid w:val="7C7E3FB8"/>
    <w:rsid w:val="7C914101"/>
    <w:rsid w:val="7CA97AE6"/>
    <w:rsid w:val="7CAD6FFF"/>
    <w:rsid w:val="7CB4361B"/>
    <w:rsid w:val="7CBB3788"/>
    <w:rsid w:val="7CD14A9E"/>
    <w:rsid w:val="7CD80C0D"/>
    <w:rsid w:val="7CE51EB8"/>
    <w:rsid w:val="7CFD76EE"/>
    <w:rsid w:val="7CFE09C4"/>
    <w:rsid w:val="7D006DEA"/>
    <w:rsid w:val="7D210F1B"/>
    <w:rsid w:val="7D347201"/>
    <w:rsid w:val="7D3D27A7"/>
    <w:rsid w:val="7D4104A6"/>
    <w:rsid w:val="7D453F2E"/>
    <w:rsid w:val="7D52122E"/>
    <w:rsid w:val="7D607591"/>
    <w:rsid w:val="7D735C3E"/>
    <w:rsid w:val="7D8B1595"/>
    <w:rsid w:val="7DA02D9C"/>
    <w:rsid w:val="7DB11DDE"/>
    <w:rsid w:val="7DB82AAC"/>
    <w:rsid w:val="7DBA0767"/>
    <w:rsid w:val="7DCE755D"/>
    <w:rsid w:val="7DDF3CA6"/>
    <w:rsid w:val="7DE40F2B"/>
    <w:rsid w:val="7DF310AC"/>
    <w:rsid w:val="7E1346CA"/>
    <w:rsid w:val="7E177A74"/>
    <w:rsid w:val="7E19053A"/>
    <w:rsid w:val="7E4979CC"/>
    <w:rsid w:val="7E4C6F61"/>
    <w:rsid w:val="7E4F36B2"/>
    <w:rsid w:val="7E6A5197"/>
    <w:rsid w:val="7E6D7A30"/>
    <w:rsid w:val="7E822E25"/>
    <w:rsid w:val="7E891DB2"/>
    <w:rsid w:val="7E8F789C"/>
    <w:rsid w:val="7E905C1C"/>
    <w:rsid w:val="7E952CBA"/>
    <w:rsid w:val="7E992441"/>
    <w:rsid w:val="7EAD37B0"/>
    <w:rsid w:val="7EB04DAF"/>
    <w:rsid w:val="7EB7350C"/>
    <w:rsid w:val="7EC1168E"/>
    <w:rsid w:val="7ED769B9"/>
    <w:rsid w:val="7EE85F53"/>
    <w:rsid w:val="7EEB0019"/>
    <w:rsid w:val="7EEB10D2"/>
    <w:rsid w:val="7EEE65E4"/>
    <w:rsid w:val="7F1575E8"/>
    <w:rsid w:val="7F1E36BC"/>
    <w:rsid w:val="7F257902"/>
    <w:rsid w:val="7F257987"/>
    <w:rsid w:val="7F2C28B6"/>
    <w:rsid w:val="7F2D44C2"/>
    <w:rsid w:val="7F3A3450"/>
    <w:rsid w:val="7F4F395C"/>
    <w:rsid w:val="7F5F6DC7"/>
    <w:rsid w:val="7F834832"/>
    <w:rsid w:val="7F8A1CE5"/>
    <w:rsid w:val="7F904EEC"/>
    <w:rsid w:val="7F9A6D75"/>
    <w:rsid w:val="7F9B7B4F"/>
    <w:rsid w:val="7FBD05C9"/>
    <w:rsid w:val="7FC04CA6"/>
    <w:rsid w:val="7FCF4E7F"/>
    <w:rsid w:val="7FD227B4"/>
    <w:rsid w:val="7FEA0005"/>
    <w:rsid w:val="7FF1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4AF380-9FB7-4A7C-9D0D-6763F0ED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3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">
    <w:name w:val="正文文本 Char"/>
    <w:link w:val="a3"/>
    <w:rPr>
      <w:rFonts w:ascii="宋体" w:eastAsia="宋体" w:hAnsi="宋体"/>
      <w:b/>
      <w:bCs/>
      <w:sz w:val="24"/>
      <w:lang w:val="en-US" w:eastAsia="zh-CN" w:bidi="ar-SA"/>
    </w:rPr>
  </w:style>
  <w:style w:type="character" w:customStyle="1" w:styleId="5Char">
    <w:name w:val="标题 5 Char"/>
    <w:link w:val="5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apple-converted-space">
    <w:name w:val="apple-converted-space"/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8">
    <w:name w:val="toc 8"/>
    <w:basedOn w:val="a"/>
    <w:next w:val="a"/>
    <w:uiPriority w:val="39"/>
    <w:pPr>
      <w:ind w:leftChars="1400" w:left="2940"/>
    </w:p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customStyle="1" w:styleId="a8">
    <w:name w:val="章题目"/>
    <w:basedOn w:val="1"/>
    <w:pPr>
      <w:widowControl w:val="0"/>
      <w:adjustRightInd w:val="0"/>
      <w:spacing w:before="0" w:after="0" w:line="240" w:lineRule="auto"/>
      <w:jc w:val="center"/>
      <w:textAlignment w:val="baseline"/>
    </w:pPr>
    <w:rPr>
      <w:rFonts w:ascii="Arial" w:eastAsia="仿宋_GB2312" w:hAnsi="Arial" w:cs="Arial"/>
      <w:b w:val="0"/>
      <w:bCs w:val="0"/>
      <w:snapToGrid w:val="0"/>
      <w:kern w:val="0"/>
      <w:sz w:val="28"/>
      <w:szCs w:val="28"/>
    </w:rPr>
  </w:style>
  <w:style w:type="paragraph" w:customStyle="1" w:styleId="1Char">
    <w:name w:val="样式1 Char"/>
    <w:basedOn w:val="a9"/>
    <w:pPr>
      <w:tabs>
        <w:tab w:val="left" w:pos="0"/>
      </w:tabs>
      <w:ind w:leftChars="0" w:left="0" w:firstLineChars="0" w:firstLine="0"/>
      <w:jc w:val="center"/>
    </w:pPr>
    <w:rPr>
      <w:rFonts w:ascii="Arial" w:eastAsia="仿宋_GB2312" w:hAnsi="Arial" w:cs="Arial"/>
      <w:sz w:val="28"/>
      <w:szCs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5">
    <w:name w:val="样式 小四 行距: 1.5 倍行距"/>
    <w:basedOn w:val="a"/>
    <w:pPr>
      <w:spacing w:line="360" w:lineRule="auto"/>
    </w:pPr>
    <w:rPr>
      <w:rFonts w:cs="宋体"/>
      <w:sz w:val="24"/>
      <w:szCs w:val="20"/>
    </w:rPr>
  </w:style>
  <w:style w:type="paragraph" w:customStyle="1" w:styleId="11">
    <w:name w:val="样式1"/>
    <w:basedOn w:val="a"/>
    <w:next w:val="15"/>
    <w:pPr>
      <w:tabs>
        <w:tab w:val="left" w:pos="900"/>
      </w:tabs>
      <w:spacing w:line="360" w:lineRule="auto"/>
      <w:ind w:left="900" w:hanging="420"/>
      <w:outlineLvl w:val="2"/>
    </w:pPr>
    <w:rPr>
      <w:sz w:val="28"/>
      <w:szCs w:val="28"/>
    </w:rPr>
  </w:style>
  <w:style w:type="paragraph" w:customStyle="1" w:styleId="50">
    <w:name w:val="标题5"/>
    <w:basedOn w:val="5"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7"/>
  </w:style>
  <w:style w:type="paragraph" w:styleId="ab">
    <w:name w:val="Body Text Indent"/>
    <w:basedOn w:val="a"/>
    <w:pPr>
      <w:ind w:firstLineChars="225" w:firstLine="540"/>
    </w:pPr>
    <w:rPr>
      <w:sz w:val="24"/>
    </w:rPr>
  </w:style>
  <w:style w:type="paragraph" w:customStyle="1" w:styleId="Standardtext">
    <w:name w:val="Standardtext"/>
    <w:basedOn w:val="a"/>
    <w:pPr>
      <w:widowControl/>
      <w:suppressAutoHyphens/>
      <w:spacing w:before="60" w:after="120"/>
      <w:jc w:val="left"/>
    </w:pPr>
    <w:rPr>
      <w:rFonts w:ascii="Arial" w:eastAsia="Times New Roman" w:hAnsi="Arial"/>
      <w:kern w:val="0"/>
      <w:sz w:val="20"/>
      <w:szCs w:val="20"/>
      <w:lang w:eastAsia="ar-SA"/>
    </w:rPr>
  </w:style>
  <w:style w:type="paragraph" w:styleId="a3">
    <w:name w:val="Body Text"/>
    <w:basedOn w:val="a"/>
    <w:link w:val="Char"/>
    <w:pPr>
      <w:widowControl/>
      <w:jc w:val="left"/>
    </w:pPr>
    <w:rPr>
      <w:rFonts w:ascii="宋体" w:hAnsi="宋体"/>
      <w:b/>
      <w:bCs/>
      <w:kern w:val="0"/>
      <w:sz w:val="24"/>
      <w:szCs w:val="20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51">
    <w:name w:val="toc 5"/>
    <w:basedOn w:val="a"/>
    <w:next w:val="a"/>
    <w:uiPriority w:val="39"/>
    <w:pPr>
      <w:ind w:leftChars="800" w:left="168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c">
    <w:name w:val="header"/>
    <w:basedOn w:val="a"/>
    <w:link w:val="Char1"/>
    <w:uiPriority w:val="99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d">
    <w:name w:val="Balloon Text"/>
    <w:basedOn w:val="a"/>
    <w:semiHidden/>
    <w:rPr>
      <w:sz w:val="18"/>
      <w:szCs w:val="18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a4">
    <w:name w:val="footer"/>
    <w:basedOn w:val="a"/>
    <w:link w:val="Char0"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2">
    <w:name w:val="toc 1"/>
    <w:basedOn w:val="a"/>
    <w:next w:val="a"/>
    <w:uiPriority w:val="39"/>
  </w:style>
  <w:style w:type="paragraph" w:styleId="a9">
    <w:name w:val="table of figures"/>
    <w:basedOn w:val="a"/>
    <w:next w:val="a"/>
    <w:semiHidden/>
    <w:pPr>
      <w:ind w:leftChars="200" w:left="200" w:hangingChars="200" w:hanging="20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31">
    <w:name w:val="Body Text Indent 3"/>
    <w:basedOn w:val="a"/>
    <w:pPr>
      <w:widowControl/>
      <w:ind w:leftChars="213" w:left="426" w:firstLineChars="177" w:firstLine="425"/>
      <w:jc w:val="left"/>
    </w:pPr>
    <w:rPr>
      <w:rFonts w:ascii="宋体" w:hAnsi="宋体"/>
      <w:kern w:val="0"/>
      <w:sz w:val="24"/>
      <w:szCs w:val="20"/>
    </w:rPr>
  </w:style>
  <w:style w:type="paragraph" w:styleId="9">
    <w:name w:val="toc 9"/>
    <w:basedOn w:val="a"/>
    <w:next w:val="a"/>
    <w:uiPriority w:val="39"/>
    <w:pPr>
      <w:ind w:leftChars="1600" w:left="3360"/>
    </w:pPr>
  </w:style>
  <w:style w:type="paragraph" w:styleId="ae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Body Text 2"/>
    <w:basedOn w:val="a"/>
    <w:pPr>
      <w:jc w:val="center"/>
    </w:pPr>
    <w:rPr>
      <w:rFonts w:ascii="Arial" w:hAnsi="Arial" w:cs="Arial"/>
      <w:b/>
      <w:bCs/>
      <w:sz w:val="24"/>
    </w:rPr>
  </w:style>
  <w:style w:type="table" w:styleId="af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c"/>
    <w:uiPriority w:val="99"/>
    <w:rsid w:val="00A9600F"/>
    <w:rPr>
      <w:sz w:val="18"/>
      <w:szCs w:val="18"/>
    </w:rPr>
  </w:style>
  <w:style w:type="paragraph" w:styleId="af0">
    <w:name w:val="Revision"/>
    <w:hidden/>
    <w:uiPriority w:val="99"/>
    <w:unhideWhenUsed/>
    <w:rsid w:val="007E1C9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systec-pbx.net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5238</TotalTime>
  <Pages>71</Pages>
  <Words>10538</Words>
  <Characters>60073</Characters>
  <Application>Microsoft Office Word</Application>
  <DocSecurity>0</DocSecurity>
  <PresentationFormat/>
  <Lines>500</Lines>
  <Paragraphs>140</Paragraphs>
  <Slides>0</Slides>
  <Notes>0</Notes>
  <HiddenSlides>0</HiddenSlides>
  <MMClips>0</MMClips>
  <ScaleCrop>false</ScaleCrop>
  <Company>kcii</Company>
  <LinksUpToDate>false</LinksUpToDate>
  <CharactersWithSpaces>70471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</dc:title>
  <dc:creator>systec</dc:creator>
  <cp:lastModifiedBy>James</cp:lastModifiedBy>
  <cp:revision>3241</cp:revision>
  <cp:lastPrinted>2017-01-05T08:43:00Z</cp:lastPrinted>
  <dcterms:created xsi:type="dcterms:W3CDTF">2016-10-12T01:47:00Z</dcterms:created>
  <dcterms:modified xsi:type="dcterms:W3CDTF">2017-02-21T08:35:00Z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